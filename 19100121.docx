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DB55" w14:textId="17FD8890" w:rsidR="009F78DE" w:rsidRPr="00846250" w:rsidRDefault="00B136BA" w:rsidP="009F78DE">
      <w:pPr>
        <w:pStyle w:val="afd"/>
        <w:spacing w:before="322"/>
        <w:rPr>
          <w:rStyle w:val="affb"/>
        </w:rPr>
      </w:pPr>
      <w:bookmarkStart w:id="0" w:name="AROC_TITLE_CN"/>
      <w:ins w:id="1" w:author="luoxuchng" w:date="2019-10-11T09:48:00Z">
        <w:r>
          <w:rPr>
            <w:rFonts w:hint="eastAsia"/>
          </w:rPr>
          <w:t>面向大数据的</w:t>
        </w:r>
      </w:ins>
      <w:del w:id="2" w:author="luoxuchng" w:date="2019-10-11T09:48:00Z">
        <w:r w:rsidR="00017226" w:rsidDel="00B136BA">
          <w:fldChar w:fldCharType="begin"/>
        </w:r>
        <w:r w:rsidR="00017226" w:rsidDel="00B136BA">
          <w:delInstrText xml:space="preserve"> MACROBUTTON MTEditEquationSection2 </w:delInstrText>
        </w:r>
        <w:r w:rsidR="00017226" w:rsidRPr="00017226" w:rsidDel="00B136BA">
          <w:rPr>
            <w:rStyle w:val="MTEquationSection"/>
          </w:rPr>
          <w:delInstrText>Equation Chapter 1 Section 1</w:delInstrText>
        </w:r>
        <w:r w:rsidR="00017226" w:rsidDel="00B136BA">
          <w:fldChar w:fldCharType="begin"/>
        </w:r>
        <w:r w:rsidR="00017226" w:rsidDel="00B136BA">
          <w:delInstrText xml:space="preserve"> SEQ MTEqn \r \h \* MERGEFORMAT </w:delInstrText>
        </w:r>
        <w:r w:rsidR="00017226" w:rsidDel="00B136BA">
          <w:fldChar w:fldCharType="end"/>
        </w:r>
        <w:r w:rsidR="00017226" w:rsidDel="00B136BA">
          <w:fldChar w:fldCharType="begin"/>
        </w:r>
        <w:r w:rsidR="00017226" w:rsidDel="00B136BA">
          <w:delInstrText xml:space="preserve"> SEQ MTSec \r 1 \h \* MERGEFORMAT </w:delInstrText>
        </w:r>
        <w:r w:rsidR="00017226" w:rsidDel="00B136BA">
          <w:fldChar w:fldCharType="end"/>
        </w:r>
        <w:r w:rsidR="00017226" w:rsidDel="00B136BA">
          <w:fldChar w:fldCharType="begin"/>
        </w:r>
        <w:r w:rsidR="00017226" w:rsidDel="00B136BA">
          <w:delInstrText xml:space="preserve"> SEQ MTChap \r 1 \h \* MERGEFORMAT </w:delInstrText>
        </w:r>
        <w:r w:rsidR="00017226" w:rsidDel="00B136BA">
          <w:fldChar w:fldCharType="end"/>
        </w:r>
        <w:r w:rsidR="00017226" w:rsidDel="00B136BA">
          <w:fldChar w:fldCharType="end"/>
        </w:r>
        <w:r w:rsidR="004B27EA" w:rsidDel="00B136BA">
          <w:rPr>
            <w:rFonts w:hint="eastAsia"/>
          </w:rPr>
          <w:delText>海量数据下</w:delText>
        </w:r>
      </w:del>
      <w:r w:rsidR="00B23571">
        <w:rPr>
          <w:rFonts w:hint="eastAsia"/>
        </w:rPr>
        <w:t>K-means</w:t>
      </w:r>
      <w:ins w:id="3" w:author="luoxuchng" w:date="2019-10-11T09:49:00Z">
        <w:r>
          <w:rPr>
            <w:rFonts w:hint="eastAsia"/>
          </w:rPr>
          <w:t>算法</w:t>
        </w:r>
      </w:ins>
      <w:del w:id="4" w:author="luoxuchng" w:date="2019-10-11T09:49:00Z">
        <w:r w:rsidR="004B27EA" w:rsidDel="00B136BA">
          <w:rPr>
            <w:rFonts w:hint="eastAsia"/>
          </w:rPr>
          <w:delText>问题求解</w:delText>
        </w:r>
      </w:del>
      <w:r w:rsidR="004B27EA">
        <w:rPr>
          <w:rFonts w:hint="eastAsia"/>
        </w:rPr>
        <w:t>综述</w:t>
      </w:r>
    </w:p>
    <w:p w14:paraId="6FC60891" w14:textId="3BCB0E35" w:rsidR="009F78DE" w:rsidRPr="00F459B5" w:rsidRDefault="00C77961" w:rsidP="00F459B5">
      <w:pPr>
        <w:pStyle w:val="aff"/>
      </w:pPr>
      <w:bookmarkStart w:id="5" w:name="AROC_AUTHORS_CN"/>
      <w:bookmarkEnd w:id="0"/>
      <w:r>
        <w:rPr>
          <w:rFonts w:hint="eastAsia"/>
        </w:rPr>
        <w:t>任远航</w:t>
      </w:r>
      <w:del w:id="6" w:author="luoxuchng" w:date="2019-10-11T09:49:00Z">
        <w:r w:rsidDel="00B136BA">
          <w:rPr>
            <w:rFonts w:hint="eastAsia"/>
          </w:rPr>
          <w:delText>，罗绪成</w:delText>
        </w:r>
      </w:del>
    </w:p>
    <w:p w14:paraId="1B43A7D3" w14:textId="77777777" w:rsidR="009F78DE" w:rsidRPr="00846250" w:rsidRDefault="009F78DE" w:rsidP="00DF6E74">
      <w:pPr>
        <w:pStyle w:val="aff5"/>
        <w:spacing w:after="161"/>
        <w:jc w:val="center"/>
      </w:pPr>
      <w:bookmarkStart w:id="7" w:name="AROC_INST_CN"/>
      <w:bookmarkEnd w:id="5"/>
      <w:r w:rsidRPr="00846250">
        <w:rPr>
          <w:rFonts w:hint="eastAsia"/>
        </w:rPr>
        <w:t>(</w:t>
      </w:r>
      <w:r w:rsidR="00DF6E74">
        <w:rPr>
          <w:rFonts w:hint="eastAsia"/>
        </w:rPr>
        <w:t>电子科技大学信息与软件工程学院</w:t>
      </w:r>
      <w:r w:rsidR="00DF6E74">
        <w:rPr>
          <w:rFonts w:hint="eastAsia"/>
        </w:rPr>
        <w:t xml:space="preserve"> </w:t>
      </w:r>
      <w:r w:rsidR="00DF6E74">
        <w:rPr>
          <w:rFonts w:hint="eastAsia"/>
        </w:rPr>
        <w:t>成都</w:t>
      </w:r>
      <w:r w:rsidR="00DF6E74">
        <w:rPr>
          <w:rFonts w:hint="eastAsia"/>
        </w:rPr>
        <w:t xml:space="preserve"> 610054</w:t>
      </w:r>
      <w:r w:rsidRPr="00846250">
        <w:rPr>
          <w:rFonts w:hint="eastAsia"/>
        </w:rPr>
        <w:t>)</w:t>
      </w:r>
    </w:p>
    <w:p w14:paraId="0D8A1AF4" w14:textId="0BCB4597" w:rsidR="009F78DE" w:rsidRPr="00846250" w:rsidRDefault="009F78DE" w:rsidP="009F78DE">
      <w:pPr>
        <w:pStyle w:val="aff7"/>
      </w:pPr>
      <w:bookmarkStart w:id="8" w:name="AROC_ABSTRACT_CN"/>
      <w:bookmarkEnd w:id="7"/>
      <w:r w:rsidRPr="009C302B">
        <w:rPr>
          <w:rStyle w:val="aff9"/>
          <w:rFonts w:hint="eastAsia"/>
        </w:rPr>
        <w:t>摘　要</w:t>
      </w:r>
      <w:r w:rsidRPr="00A42462">
        <w:rPr>
          <w:rFonts w:hint="eastAsia"/>
        </w:rPr>
        <w:t>：</w:t>
      </w:r>
      <w:r w:rsidR="00161BED">
        <w:rPr>
          <w:rFonts w:hint="eastAsia"/>
        </w:rPr>
        <w:t>随着信息技术的发展，</w:t>
      </w:r>
      <w:ins w:id="9" w:author="任远航" w:date="2019-10-11T23:10:00Z">
        <w:r w:rsidR="00A52F8A">
          <w:rPr>
            <w:rFonts w:hint="eastAsia"/>
          </w:rPr>
          <w:t>移动互联网和</w:t>
        </w:r>
        <w:proofErr w:type="gramStart"/>
        <w:r w:rsidR="00A52F8A">
          <w:rPr>
            <w:rFonts w:hint="eastAsia"/>
          </w:rPr>
          <w:t>物联网</w:t>
        </w:r>
        <w:proofErr w:type="gramEnd"/>
        <w:r w:rsidR="00A52F8A">
          <w:rPr>
            <w:rFonts w:hint="eastAsia"/>
          </w:rPr>
          <w:t>等领域</w:t>
        </w:r>
      </w:ins>
      <w:ins w:id="10" w:author="任远航" w:date="2019-10-11T23:11:00Z">
        <w:r w:rsidR="008A053E">
          <w:rPr>
            <w:rFonts w:hint="eastAsia"/>
          </w:rPr>
          <w:t>正经历着迅猛的发展</w:t>
        </w:r>
      </w:ins>
      <w:r w:rsidR="0037440E">
        <w:rPr>
          <w:rFonts w:hint="eastAsia"/>
        </w:rPr>
        <w:t>，海量的数据伴随产生，</w:t>
      </w:r>
      <w:r w:rsidR="0079525F">
        <w:rPr>
          <w:rFonts w:hint="eastAsia"/>
        </w:rPr>
        <w:t>在海量数据下挖掘数据的模式</w:t>
      </w:r>
      <w:ins w:id="11" w:author="任远航" w:date="2019-10-11T13:37:00Z">
        <w:r w:rsidR="0062269B">
          <w:rPr>
            <w:rFonts w:hint="eastAsia"/>
          </w:rPr>
          <w:t>正</w:t>
        </w:r>
      </w:ins>
      <w:del w:id="12" w:author="luoxuchng" w:date="2019-10-11T09:51:00Z">
        <w:r w:rsidR="00C460D9" w:rsidDel="00B136BA">
          <w:rPr>
            <w:rFonts w:hint="eastAsia"/>
          </w:rPr>
          <w:delText>因此</w:delText>
        </w:r>
      </w:del>
      <w:r w:rsidR="0079525F">
        <w:rPr>
          <w:rFonts w:hint="eastAsia"/>
        </w:rPr>
        <w:t>变得日益迫切与重要。</w:t>
      </w:r>
      <w:ins w:id="13" w:author="luoxuchng" w:date="2019-10-11T09:54:00Z">
        <w:r w:rsidR="00B136BA">
          <w:rPr>
            <w:rFonts w:hint="eastAsia"/>
          </w:rPr>
          <w:t>聚类</w:t>
        </w:r>
      </w:ins>
      <w:r w:rsidR="00E907F8">
        <w:rPr>
          <w:rFonts w:hint="eastAsia"/>
        </w:rPr>
        <w:t>作为一种重要的</w:t>
      </w:r>
      <w:r w:rsidR="0079525F">
        <w:rPr>
          <w:rFonts w:hint="eastAsia"/>
        </w:rPr>
        <w:t>数据挖掘方式</w:t>
      </w:r>
      <w:r w:rsidR="00DF6E74">
        <w:rPr>
          <w:rFonts w:hint="eastAsia"/>
        </w:rPr>
        <w:t>，</w:t>
      </w:r>
      <w:ins w:id="14" w:author="任远航" w:date="2019-10-11T13:28:00Z">
        <w:r w:rsidR="006D1825">
          <w:rPr>
            <w:rFonts w:hint="eastAsia"/>
          </w:rPr>
          <w:t>其</w:t>
        </w:r>
      </w:ins>
      <w:ins w:id="15" w:author="任远航" w:date="2019-10-11T13:29:00Z">
        <w:r w:rsidR="006D1825">
          <w:rPr>
            <w:rFonts w:hint="eastAsia"/>
          </w:rPr>
          <w:t>在过去的几十年间</w:t>
        </w:r>
      </w:ins>
      <w:del w:id="16" w:author="luoxuchng" w:date="2019-10-11T09:54:00Z">
        <w:r w:rsidR="00DF6E74" w:rsidDel="00B136BA">
          <w:rPr>
            <w:rFonts w:hint="eastAsia"/>
          </w:rPr>
          <w:delText>聚类</w:delText>
        </w:r>
      </w:del>
      <w:r w:rsidR="00E907F8">
        <w:rPr>
          <w:rFonts w:hint="eastAsia"/>
        </w:rPr>
        <w:t>一直被广泛研究</w:t>
      </w:r>
      <w:del w:id="17" w:author="luoxuchng" w:date="2019-10-11T09:54:00Z">
        <w:r w:rsidR="00DF6E74" w:rsidDel="00A23FB7">
          <w:rPr>
            <w:rFonts w:hint="eastAsia"/>
          </w:rPr>
          <w:delText>。</w:delText>
        </w:r>
        <w:r w:rsidR="0079525F" w:rsidDel="00A23FB7">
          <w:rPr>
            <w:rFonts w:hint="eastAsia"/>
          </w:rPr>
          <w:delText>作为一个开放性问题</w:delText>
        </w:r>
      </w:del>
      <w:ins w:id="18" w:author="任远航" w:date="2019-10-11T13:29:00Z">
        <w:r w:rsidR="006D1825">
          <w:rPr>
            <w:rFonts w:hint="eastAsia"/>
          </w:rPr>
          <w:t>。在所有的聚类问题中，</w:t>
        </w:r>
      </w:ins>
      <w:r w:rsidR="00B23571">
        <w:rPr>
          <w:rFonts w:hint="eastAsia"/>
        </w:rPr>
        <w:t>K-means</w:t>
      </w:r>
      <w:ins w:id="19" w:author="任远航" w:date="2019-10-11T13:29:00Z">
        <w:r w:rsidR="006D1825">
          <w:rPr>
            <w:rFonts w:hint="eastAsia"/>
          </w:rPr>
          <w:t>问题可能是最知名的</w:t>
        </w:r>
      </w:ins>
      <w:ins w:id="20" w:author="任远航" w:date="2019-10-11T13:30:00Z">
        <w:r w:rsidR="006D1825">
          <w:rPr>
            <w:rFonts w:hint="eastAsia"/>
          </w:rPr>
          <w:t>一个。</w:t>
        </w:r>
      </w:ins>
      <w:del w:id="21" w:author="任远航" w:date="2019-10-11T13:29:00Z">
        <w:r w:rsidR="0079525F" w:rsidDel="006D1825">
          <w:rPr>
            <w:rFonts w:hint="eastAsia"/>
          </w:rPr>
          <w:delText>，</w:delText>
        </w:r>
      </w:del>
      <w:r w:rsidR="0079525F">
        <w:rPr>
          <w:rFonts w:hint="eastAsia"/>
        </w:rPr>
        <w:t>如何</w:t>
      </w:r>
      <w:ins w:id="22" w:author="任远航" w:date="2019-10-11T13:32:00Z">
        <w:r w:rsidR="006D1825">
          <w:rPr>
            <w:rFonts w:hint="eastAsia"/>
          </w:rPr>
          <w:t>在海量数据下</w:t>
        </w:r>
      </w:ins>
      <w:ins w:id="23" w:author="任远航" w:date="2019-10-11T13:31:00Z">
        <w:r w:rsidR="006D1825">
          <w:rPr>
            <w:rFonts w:hint="eastAsia"/>
          </w:rPr>
          <w:t>更快</w:t>
        </w:r>
      </w:ins>
      <w:ins w:id="24" w:author="任远航" w:date="2019-10-11T13:30:00Z">
        <w:r w:rsidR="006D1825">
          <w:rPr>
            <w:rFonts w:hint="eastAsia"/>
          </w:rPr>
          <w:t>获得一个</w:t>
        </w:r>
      </w:ins>
      <w:ins w:id="25" w:author="任远航" w:date="2019-10-11T13:31:00Z">
        <w:r w:rsidR="006D1825">
          <w:rPr>
            <w:rFonts w:hint="eastAsia"/>
          </w:rPr>
          <w:t>有理论保证的</w:t>
        </w:r>
      </w:ins>
      <w:r w:rsidR="00B23571">
        <w:rPr>
          <w:rFonts w:hint="eastAsia"/>
        </w:rPr>
        <w:t>K-means</w:t>
      </w:r>
      <w:ins w:id="26" w:author="任远航" w:date="2019-10-11T13:31:00Z">
        <w:r w:rsidR="006D1825">
          <w:rPr>
            <w:rFonts w:hint="eastAsia"/>
          </w:rPr>
          <w:t>的</w:t>
        </w:r>
      </w:ins>
      <w:ins w:id="27" w:author="任远航" w:date="2019-10-11T13:32:00Z">
        <w:r w:rsidR="006D1825">
          <w:rPr>
            <w:rFonts w:hint="eastAsia"/>
          </w:rPr>
          <w:t>近似解</w:t>
        </w:r>
        <w:r w:rsidR="005F7E65">
          <w:rPr>
            <w:rFonts w:hint="eastAsia"/>
          </w:rPr>
          <w:t>则是一个关键问题，</w:t>
        </w:r>
      </w:ins>
      <w:ins w:id="28" w:author="任远航" w:date="2019-10-11T13:34:00Z">
        <w:r w:rsidR="005F7E65">
          <w:rPr>
            <w:rFonts w:hint="eastAsia"/>
          </w:rPr>
          <w:t>本篇文章</w:t>
        </w:r>
      </w:ins>
      <w:ins w:id="29" w:author="任远航" w:date="2019-10-11T13:36:00Z">
        <w:r w:rsidR="005F7E65">
          <w:rPr>
            <w:rFonts w:hint="eastAsia"/>
          </w:rPr>
          <w:t>将按照以下方式</w:t>
        </w:r>
      </w:ins>
      <w:ins w:id="30" w:author="任远航" w:date="2019-10-11T13:34:00Z">
        <w:r w:rsidR="005F7E65">
          <w:rPr>
            <w:rFonts w:hint="eastAsia"/>
          </w:rPr>
          <w:t>对这一问题</w:t>
        </w:r>
      </w:ins>
      <w:ins w:id="31" w:author="任远航" w:date="2019-10-12T00:39:00Z">
        <w:r w:rsidR="000C771D">
          <w:rPr>
            <w:rFonts w:hint="eastAsia"/>
          </w:rPr>
          <w:t>的进展</w:t>
        </w:r>
      </w:ins>
      <w:ins w:id="32" w:author="任远航" w:date="2019-10-11T13:35:00Z">
        <w:r w:rsidR="005F7E65">
          <w:rPr>
            <w:rFonts w:hint="eastAsia"/>
          </w:rPr>
          <w:t>进行</w:t>
        </w:r>
      </w:ins>
      <w:ins w:id="33" w:author="任远航" w:date="2019-10-11T13:34:00Z">
        <w:r w:rsidR="005F7E65">
          <w:rPr>
            <w:rFonts w:hint="eastAsia"/>
          </w:rPr>
          <w:t>综述</w:t>
        </w:r>
      </w:ins>
      <w:ins w:id="34" w:author="任远航" w:date="2019-10-11T13:36:00Z">
        <w:r w:rsidR="005F7E65">
          <w:rPr>
            <w:rFonts w:hint="eastAsia"/>
          </w:rPr>
          <w:t>。</w:t>
        </w:r>
      </w:ins>
      <w:del w:id="35" w:author="任远航" w:date="2019-10-11T13:36:00Z">
        <w:r w:rsidR="0079525F" w:rsidDel="005F7E65">
          <w:rPr>
            <w:rFonts w:hint="eastAsia"/>
          </w:rPr>
          <w:delText>对海量数据聚类</w:delText>
        </w:r>
      </w:del>
      <w:ins w:id="36" w:author="luoxuchng" w:date="2019-10-11T09:55:00Z">
        <w:del w:id="37" w:author="任远航" w:date="2019-10-11T13:36:00Z">
          <w:r w:rsidR="00A23FB7" w:rsidDel="005F7E65">
            <w:rPr>
              <w:rFonts w:hint="eastAsia"/>
            </w:rPr>
            <w:delText>更是当前的</w:delText>
          </w:r>
        </w:del>
      </w:ins>
      <w:del w:id="38" w:author="任远航" w:date="2019-10-11T13:36:00Z">
        <w:r w:rsidR="0079525F" w:rsidDel="005F7E65">
          <w:rPr>
            <w:rFonts w:hint="eastAsia"/>
          </w:rPr>
          <w:delText>一直是研究热点之一。</w:delText>
        </w:r>
        <w:r w:rsidR="00EA6143" w:rsidDel="005F7E65">
          <w:rPr>
            <w:rFonts w:hint="eastAsia"/>
          </w:rPr>
          <w:delText>本篇文章聚焦</w:delText>
        </w:r>
      </w:del>
      <w:ins w:id="39" w:author="luoxuchng" w:date="2019-10-11T09:55:00Z">
        <w:del w:id="40" w:author="任远航" w:date="2019-10-11T13:36:00Z">
          <w:r w:rsidR="00A23FB7" w:rsidDel="005F7E65">
            <w:rPr>
              <w:rFonts w:hint="eastAsia"/>
            </w:rPr>
            <w:delText>海量数据下的</w:delText>
          </w:r>
        </w:del>
      </w:ins>
      <w:del w:id="41" w:author="任远航" w:date="2019-10-11T13:36:00Z">
        <w:r w:rsidR="00E907F8" w:rsidDel="005F7E65">
          <w:rPr>
            <w:rFonts w:hint="eastAsia"/>
          </w:rPr>
          <w:delText>k-means</w:delText>
        </w:r>
        <w:r w:rsidR="00E907F8" w:rsidDel="005F7E65">
          <w:rPr>
            <w:rFonts w:hint="eastAsia"/>
          </w:rPr>
          <w:delText>问题</w:delText>
        </w:r>
        <w:r w:rsidR="00290285" w:rsidDel="005F7E65">
          <w:rPr>
            <w:rFonts w:hint="eastAsia"/>
          </w:rPr>
          <w:delText>，在海量数据下</w:delText>
        </w:r>
        <w:r w:rsidR="00DF6E74" w:rsidDel="005F7E65">
          <w:rPr>
            <w:rFonts w:hint="eastAsia"/>
          </w:rPr>
          <w:delText>，如何更快获得</w:delText>
        </w:r>
        <w:r w:rsidR="00290285" w:rsidDel="005F7E65">
          <w:rPr>
            <w:rFonts w:hint="eastAsia"/>
          </w:rPr>
          <w:delText>有理论保证的</w:delText>
        </w:r>
        <w:r w:rsidR="00290285" w:rsidDel="005F7E65">
          <w:rPr>
            <w:rFonts w:hint="eastAsia"/>
          </w:rPr>
          <w:delText>k-means</w:delText>
        </w:r>
        <w:r w:rsidR="00DF6E74" w:rsidDel="005F7E65">
          <w:rPr>
            <w:rFonts w:hint="eastAsia"/>
          </w:rPr>
          <w:delText>近似解</w:delText>
        </w:r>
        <w:r w:rsidR="00290285" w:rsidDel="005F7E65">
          <w:rPr>
            <w:rFonts w:hint="eastAsia"/>
          </w:rPr>
          <w:delText>则是重要的核心问题</w:delText>
        </w:r>
        <w:r w:rsidR="00DF6E74" w:rsidDel="005F7E65">
          <w:rPr>
            <w:rFonts w:hint="eastAsia"/>
          </w:rPr>
          <w:delText>。</w:delText>
        </w:r>
      </w:del>
      <w:del w:id="42" w:author="luoxuchng" w:date="2019-10-11T09:56:00Z">
        <w:r w:rsidR="00DF6E74" w:rsidDel="00A23FB7">
          <w:rPr>
            <w:rFonts w:hint="eastAsia"/>
          </w:rPr>
          <w:delText>本篇文章将</w:delText>
        </w:r>
      </w:del>
      <w:r w:rsidR="00C77961">
        <w:rPr>
          <w:rFonts w:hint="eastAsia"/>
        </w:rPr>
        <w:t>首先</w:t>
      </w:r>
      <w:ins w:id="43" w:author="luoxuchng" w:date="2019-10-11T09:56:00Z">
        <w:r w:rsidR="00A23FB7">
          <w:rPr>
            <w:rFonts w:hint="eastAsia"/>
          </w:rPr>
          <w:t>，</w:t>
        </w:r>
      </w:ins>
      <w:ins w:id="44" w:author="任远航" w:date="2019-10-11T13:40:00Z">
        <w:r w:rsidR="0062269B">
          <w:rPr>
            <w:rFonts w:hint="eastAsia"/>
          </w:rPr>
          <w:t>文章将</w:t>
        </w:r>
      </w:ins>
      <w:r w:rsidR="00C77961">
        <w:rPr>
          <w:rFonts w:hint="eastAsia"/>
        </w:rPr>
        <w:t>定义</w:t>
      </w:r>
      <w:r w:rsidR="00B23571">
        <w:rPr>
          <w:rFonts w:hint="eastAsia"/>
        </w:rPr>
        <w:t>K-means</w:t>
      </w:r>
      <w:r w:rsidR="00C77961">
        <w:rPr>
          <w:rFonts w:hint="eastAsia"/>
        </w:rPr>
        <w:t>问题并介绍相关背景</w:t>
      </w:r>
      <w:ins w:id="45" w:author="luoxuchng" w:date="2019-10-11T09:56:00Z">
        <w:r w:rsidR="00A23FB7">
          <w:rPr>
            <w:rFonts w:hint="eastAsia"/>
          </w:rPr>
          <w:t>；</w:t>
        </w:r>
      </w:ins>
      <w:del w:id="46" w:author="luoxuchng" w:date="2019-10-11T09:56:00Z">
        <w:r w:rsidR="00C77961" w:rsidDel="00A23FB7">
          <w:rPr>
            <w:rFonts w:hint="eastAsia"/>
          </w:rPr>
          <w:delText>，</w:delText>
        </w:r>
      </w:del>
      <w:r w:rsidR="00C77961">
        <w:rPr>
          <w:rFonts w:hint="eastAsia"/>
        </w:rPr>
        <w:t>然后</w:t>
      </w:r>
      <w:ins w:id="47" w:author="luoxuchng" w:date="2019-10-11T09:56:00Z">
        <w:r w:rsidR="00A23FB7">
          <w:rPr>
            <w:rFonts w:hint="eastAsia"/>
          </w:rPr>
          <w:t>，</w:t>
        </w:r>
      </w:ins>
      <w:r w:rsidR="00DF6E74">
        <w:rPr>
          <w:rFonts w:hint="eastAsia"/>
        </w:rPr>
        <w:t>从理论保证和加速两个方面</w:t>
      </w:r>
      <w:r w:rsidR="00C77961">
        <w:rPr>
          <w:rFonts w:hint="eastAsia"/>
        </w:rPr>
        <w:t>分别介绍国内外先进研究成果</w:t>
      </w:r>
      <w:ins w:id="48" w:author="luoxuchng" w:date="2019-10-11T09:56:00Z">
        <w:r w:rsidR="00A23FB7">
          <w:rPr>
            <w:rFonts w:hint="eastAsia"/>
          </w:rPr>
          <w:t>；</w:t>
        </w:r>
      </w:ins>
      <w:del w:id="49" w:author="luoxuchng" w:date="2019-10-11T09:56:00Z">
        <w:r w:rsidR="00C77961" w:rsidDel="00A23FB7">
          <w:rPr>
            <w:rFonts w:hint="eastAsia"/>
          </w:rPr>
          <w:delText>，</w:delText>
        </w:r>
      </w:del>
      <w:r w:rsidR="00C77961">
        <w:rPr>
          <w:rFonts w:hint="eastAsia"/>
        </w:rPr>
        <w:t>最后</w:t>
      </w:r>
      <w:ins w:id="50" w:author="luoxuchng" w:date="2019-10-11T09:56:00Z">
        <w:r w:rsidR="00A23FB7">
          <w:rPr>
            <w:rFonts w:hint="eastAsia"/>
          </w:rPr>
          <w:t>，</w:t>
        </w:r>
      </w:ins>
      <w:del w:id="51" w:author="luoxuchng" w:date="2019-10-11T09:57:00Z">
        <w:r w:rsidR="00C77961" w:rsidDel="00A23FB7">
          <w:rPr>
            <w:rFonts w:hint="eastAsia"/>
          </w:rPr>
          <w:delText>会在</w:delText>
        </w:r>
      </w:del>
      <w:r w:rsidR="00C77961">
        <w:rPr>
          <w:rFonts w:hint="eastAsia"/>
        </w:rPr>
        <w:t>总结现有</w:t>
      </w:r>
      <w:ins w:id="52" w:author="luoxuchng" w:date="2019-10-11T09:57:00Z">
        <w:r w:rsidR="00A23FB7">
          <w:rPr>
            <w:rFonts w:hint="eastAsia"/>
          </w:rPr>
          <w:t>的</w:t>
        </w:r>
        <w:del w:id="53" w:author="任远航" w:date="2019-10-11T23:12:00Z">
          <w:r w:rsidR="00A23FB7" w:rsidDel="008A053E">
            <w:rPr>
              <w:rFonts w:hint="eastAsia"/>
            </w:rPr>
            <w:delText>研究</w:delText>
          </w:r>
        </w:del>
        <w:r w:rsidR="00A23FB7">
          <w:rPr>
            <w:rFonts w:hint="eastAsia"/>
          </w:rPr>
          <w:t>成果并</w:t>
        </w:r>
      </w:ins>
      <w:del w:id="54" w:author="luoxuchng" w:date="2019-10-11T09:57:00Z">
        <w:r w:rsidR="00C77961" w:rsidDel="00A23FB7">
          <w:rPr>
            <w:rFonts w:hint="eastAsia"/>
          </w:rPr>
          <w:delText>经验的同时</w:delText>
        </w:r>
      </w:del>
      <w:r w:rsidR="00C77961">
        <w:rPr>
          <w:rFonts w:hint="eastAsia"/>
        </w:rPr>
        <w:t>对未来的方向予以展望和预测。</w:t>
      </w:r>
    </w:p>
    <w:p w14:paraId="0638B931" w14:textId="0E132705" w:rsidR="009F78DE" w:rsidRPr="009C302B" w:rsidRDefault="009F78DE" w:rsidP="009C302B">
      <w:pPr>
        <w:pStyle w:val="aff7"/>
      </w:pPr>
      <w:bookmarkStart w:id="55" w:name="AROC_KEYWORDS_CN"/>
      <w:bookmarkEnd w:id="8"/>
      <w:r w:rsidRPr="009C302B">
        <w:rPr>
          <w:rStyle w:val="aff9"/>
          <w:rFonts w:hint="eastAsia"/>
        </w:rPr>
        <w:t>关键词</w:t>
      </w:r>
      <w:r w:rsidRPr="009C302B">
        <w:rPr>
          <w:rFonts w:hint="eastAsia"/>
        </w:rPr>
        <w:t>：</w:t>
      </w:r>
      <w:r w:rsidR="00C77961">
        <w:rPr>
          <w:rFonts w:hint="eastAsia"/>
        </w:rPr>
        <w:t>聚类</w:t>
      </w:r>
      <w:r w:rsidR="00441D9A" w:rsidRPr="009C302B">
        <w:rPr>
          <w:rFonts w:hint="eastAsia"/>
        </w:rPr>
        <w:t>；</w:t>
      </w:r>
      <w:r w:rsidR="00B23571">
        <w:rPr>
          <w:rFonts w:hint="eastAsia"/>
        </w:rPr>
        <w:t>K-means</w:t>
      </w:r>
      <w:r w:rsidR="00C77961">
        <w:rPr>
          <w:rFonts w:hint="eastAsia"/>
        </w:rPr>
        <w:t>；采样；次线性时间算法</w:t>
      </w:r>
      <w:r w:rsidR="00074458">
        <w:rPr>
          <w:rFonts w:hint="eastAsia"/>
        </w:rPr>
        <w:t>；理论保证</w:t>
      </w:r>
    </w:p>
    <w:p w14:paraId="49254945" w14:textId="77777777" w:rsidR="009F78DE" w:rsidRPr="00E907F8" w:rsidRDefault="009F78DE" w:rsidP="009C302B">
      <w:pPr>
        <w:pStyle w:val="aff7"/>
      </w:pPr>
      <w:bookmarkStart w:id="56" w:name="AROC_CLC"/>
      <w:bookmarkEnd w:id="55"/>
      <w:r w:rsidRPr="009C302B">
        <w:rPr>
          <w:rStyle w:val="aff9"/>
          <w:rFonts w:hint="eastAsia"/>
        </w:rPr>
        <w:t>中图分类号</w:t>
      </w:r>
      <w:r w:rsidRPr="009C302B">
        <w:rPr>
          <w:rFonts w:hint="eastAsia"/>
        </w:rPr>
        <w:t>：</w:t>
      </w:r>
      <w:r w:rsidRPr="009C302B">
        <w:rPr>
          <w:rFonts w:hint="eastAsia"/>
        </w:rPr>
        <w:t>TP</w:t>
      </w:r>
      <w:r w:rsidR="00E907F8">
        <w:rPr>
          <w:rFonts w:hint="eastAsia"/>
        </w:rPr>
        <w:t>181</w:t>
      </w:r>
    </w:p>
    <w:p w14:paraId="3678A5F2" w14:textId="38AD8BBD" w:rsidR="00212AAC" w:rsidRPr="00846250" w:rsidRDefault="00C77961" w:rsidP="009F78DE">
      <w:pPr>
        <w:pStyle w:val="aff1"/>
        <w:spacing w:before="322" w:after="322"/>
      </w:pPr>
      <w:bookmarkStart w:id="57" w:name="AROC_TITLE_EN"/>
      <w:bookmarkEnd w:id="56"/>
      <w:r>
        <w:rPr>
          <w:rFonts w:hint="eastAsia"/>
        </w:rPr>
        <w:t>A</w:t>
      </w:r>
      <w:r>
        <w:t xml:space="preserve"> survey of </w:t>
      </w:r>
      <w:r w:rsidR="00B23571">
        <w:t>K-means</w:t>
      </w:r>
      <w:r>
        <w:t xml:space="preserve"> algorithms on big data</w:t>
      </w:r>
    </w:p>
    <w:p w14:paraId="4D831280" w14:textId="431BBC3D" w:rsidR="00212AAC" w:rsidRPr="00846250" w:rsidRDefault="00161BED" w:rsidP="009F78DE">
      <w:pPr>
        <w:pStyle w:val="affd"/>
      </w:pPr>
      <w:bookmarkStart w:id="58" w:name="AROC_AUTHORS_EN"/>
      <w:bookmarkEnd w:id="57"/>
      <w:proofErr w:type="spellStart"/>
      <w:r>
        <w:t>Yuanhang</w:t>
      </w:r>
      <w:proofErr w:type="spellEnd"/>
      <w:r>
        <w:t xml:space="preserve"> Ren</w:t>
      </w:r>
      <w:del w:id="59" w:author="luoxuchng" w:date="2019-10-11T09:49:00Z">
        <w:r w:rsidDel="00B136BA">
          <w:delText xml:space="preserve">, Xucheng </w:delText>
        </w:r>
        <w:r w:rsidDel="00B136BA">
          <w:rPr>
            <w:rFonts w:hint="eastAsia"/>
          </w:rPr>
          <w:delText>Luo</w:delText>
        </w:r>
      </w:del>
    </w:p>
    <w:p w14:paraId="38698D52" w14:textId="092481E3" w:rsidR="00212AAC" w:rsidRPr="00451FD1" w:rsidRDefault="00212AAC" w:rsidP="00451FD1">
      <w:pPr>
        <w:pStyle w:val="aff5"/>
        <w:spacing w:after="161"/>
      </w:pPr>
      <w:bookmarkStart w:id="60" w:name="AROC_INST_EN"/>
      <w:bookmarkEnd w:id="58"/>
      <w:r w:rsidRPr="00451FD1">
        <w:t>(</w:t>
      </w:r>
      <w:r w:rsidR="00C77961">
        <w:t>School of Information and Software Eng</w:t>
      </w:r>
      <w:ins w:id="61" w:author="任远航" w:date="2019-10-12T00:06:00Z">
        <w:r w:rsidR="00050ABD">
          <w:t>in</w:t>
        </w:r>
      </w:ins>
      <w:r w:rsidR="00C77961">
        <w:t>eering, University of Electronic Science and Tech</w:t>
      </w:r>
      <w:del w:id="62" w:author="任远航" w:date="2019-10-12T00:07:00Z">
        <w:r w:rsidR="00C77961" w:rsidDel="00050ABD">
          <w:delText>o</w:delText>
        </w:r>
      </w:del>
      <w:r w:rsidR="00C77961">
        <w:t>nology</w:t>
      </w:r>
      <w:r w:rsidR="00161BED">
        <w:t xml:space="preserve"> of China, Chengdu 610054,</w:t>
      </w:r>
      <w:ins w:id="63" w:author="任远航" w:date="2019-10-12T10:51:00Z">
        <w:r w:rsidR="008043BD">
          <w:t xml:space="preserve"> </w:t>
        </w:r>
      </w:ins>
      <w:r w:rsidR="00161BED">
        <w:t>China</w:t>
      </w:r>
      <w:r w:rsidRPr="00451FD1">
        <w:t>)</w:t>
      </w:r>
    </w:p>
    <w:p w14:paraId="445F4DF1" w14:textId="47B79460" w:rsidR="00212AAC" w:rsidRPr="00846250" w:rsidRDefault="00212AAC" w:rsidP="009F78DE">
      <w:pPr>
        <w:pStyle w:val="aff7"/>
      </w:pPr>
      <w:bookmarkStart w:id="64" w:name="AROC_ABSTRACT_EN"/>
      <w:bookmarkEnd w:id="60"/>
      <w:r w:rsidRPr="00846250">
        <w:rPr>
          <w:rStyle w:val="afff0"/>
          <w:rFonts w:hint="eastAsia"/>
        </w:rPr>
        <w:t>Abstract</w:t>
      </w:r>
      <w:r w:rsidRPr="00451FD1">
        <w:rPr>
          <w:rFonts w:hint="eastAsia"/>
        </w:rPr>
        <w:t xml:space="preserve">: </w:t>
      </w:r>
      <w:r w:rsidR="00290285">
        <w:rPr>
          <w:rFonts w:hint="eastAsia"/>
        </w:rPr>
        <w:t>With</w:t>
      </w:r>
      <w:r w:rsidR="00290285">
        <w:t xml:space="preserve"> the rapid development of</w:t>
      </w:r>
      <w:r w:rsidR="00F86F18">
        <w:t xml:space="preserve"> the</w:t>
      </w:r>
      <w:r w:rsidR="00290285">
        <w:t xml:space="preserve"> information technology, </w:t>
      </w:r>
      <w:r w:rsidR="003E53F9">
        <w:t>areas</w:t>
      </w:r>
      <w:ins w:id="65" w:author="任远航" w:date="2019-10-11T23:23:00Z">
        <w:r w:rsidR="00883E9E">
          <w:t xml:space="preserve"> like </w:t>
        </w:r>
      </w:ins>
      <w:ins w:id="66" w:author="任远航" w:date="2019-10-12T00:07:00Z">
        <w:r w:rsidR="00050ABD">
          <w:t>M</w:t>
        </w:r>
      </w:ins>
      <w:ins w:id="67" w:author="任远航" w:date="2019-10-11T23:23:00Z">
        <w:r w:rsidR="00883E9E">
          <w:t xml:space="preserve">obile Internet and Internet of Things are </w:t>
        </w:r>
      </w:ins>
      <w:ins w:id="68" w:author="任远航" w:date="2019-10-11T23:24:00Z">
        <w:r w:rsidR="00883E9E">
          <w:t xml:space="preserve">growing fast. </w:t>
        </w:r>
      </w:ins>
      <w:ins w:id="69" w:author="任远航" w:date="2019-10-11T23:26:00Z">
        <w:r w:rsidR="00883E9E">
          <w:t>Driven by the</w:t>
        </w:r>
      </w:ins>
      <w:ins w:id="70" w:author="任远航" w:date="2019-10-11T23:27:00Z">
        <w:r w:rsidR="00883E9E">
          <w:t>se areas,</w:t>
        </w:r>
      </w:ins>
      <w:ins w:id="71" w:author="任远航" w:date="2019-10-11T23:26:00Z">
        <w:r w:rsidR="00883E9E">
          <w:t xml:space="preserve"> </w:t>
        </w:r>
      </w:ins>
      <w:r w:rsidR="00290285">
        <w:t xml:space="preserve">more and more data has </w:t>
      </w:r>
      <w:r w:rsidR="00DC7C72">
        <w:t xml:space="preserve">been generated and </w:t>
      </w:r>
      <w:ins w:id="72" w:author="任远航" w:date="2019-10-11T23:27:00Z">
        <w:r w:rsidR="00883E9E">
          <w:t xml:space="preserve">large amounts of data </w:t>
        </w:r>
      </w:ins>
      <w:r w:rsidR="00DC7C72">
        <w:t>need</w:t>
      </w:r>
      <w:del w:id="73" w:author="任远航" w:date="2019-10-12T00:08:00Z">
        <w:r w:rsidR="00DC7C72" w:rsidDel="00050ABD">
          <w:delText>s</w:delText>
        </w:r>
      </w:del>
      <w:r w:rsidR="00DC7C72">
        <w:t xml:space="preserve"> to be processed</w:t>
      </w:r>
      <w:r w:rsidR="00290285">
        <w:t xml:space="preserve">. </w:t>
      </w:r>
      <w:r w:rsidR="003E53F9">
        <w:t>Hence</w:t>
      </w:r>
      <w:r w:rsidR="00DC7C72">
        <w:t>, data mining is</w:t>
      </w:r>
      <w:r w:rsidR="00C460D9">
        <w:t xml:space="preserve"> becoming more and more important</w:t>
      </w:r>
      <w:r w:rsidR="00DC7C72">
        <w:t xml:space="preserve"> under this big data </w:t>
      </w:r>
      <w:r w:rsidR="00DC7C72" w:rsidRPr="00DC7C72">
        <w:t>scenario</w:t>
      </w:r>
      <w:r w:rsidR="00DC7C72">
        <w:t xml:space="preserve">. </w:t>
      </w:r>
      <w:r w:rsidR="00C460D9">
        <w:t>As a crucial data mining technique, c</w:t>
      </w:r>
      <w:r w:rsidR="00161BED">
        <w:t>lustering</w:t>
      </w:r>
      <w:r w:rsidR="00C460D9">
        <w:t xml:space="preserve"> has been studied over the past few decades</w:t>
      </w:r>
      <w:r w:rsidR="00161BED">
        <w:t>.</w:t>
      </w:r>
      <w:r w:rsidR="00C460D9">
        <w:t xml:space="preserve"> Among all the clustering problems,</w:t>
      </w:r>
      <w:r w:rsidR="00161BED">
        <w:t xml:space="preserve"> the </w:t>
      </w:r>
      <w:r w:rsidR="00B23571">
        <w:t>K-means</w:t>
      </w:r>
      <w:r w:rsidR="00161BED">
        <w:t xml:space="preserve"> problem is probably the most well-known one. </w:t>
      </w:r>
      <w:r w:rsidR="00C460D9">
        <w:t xml:space="preserve">How to obtain a theoretically guaranteed solution of </w:t>
      </w:r>
      <w:r w:rsidR="00B23571">
        <w:t>K-means</w:t>
      </w:r>
      <w:r w:rsidR="00C460D9">
        <w:t xml:space="preserve"> efficiently for the big data can be a key problem</w:t>
      </w:r>
      <w:r w:rsidR="007D53E0">
        <w:t xml:space="preserve"> and the progress of this problem is surveyed </w:t>
      </w:r>
      <w:r w:rsidR="003E53F9">
        <w:t xml:space="preserve">in this paper </w:t>
      </w:r>
      <w:r w:rsidR="007D53E0">
        <w:t>with the following steps</w:t>
      </w:r>
      <w:r w:rsidR="00C460D9">
        <w:t>.</w:t>
      </w:r>
      <w:r w:rsidR="007D53E0">
        <w:t xml:space="preserve"> First, the paper </w:t>
      </w:r>
      <w:r w:rsidR="00D51125">
        <w:t xml:space="preserve">will </w:t>
      </w:r>
      <w:r w:rsidR="007D53E0">
        <w:t xml:space="preserve">define the </w:t>
      </w:r>
      <w:r w:rsidR="00B23571">
        <w:t>K-means</w:t>
      </w:r>
      <w:r w:rsidR="007D53E0">
        <w:t xml:space="preserve"> problem and introduce relevant backgrounds. Second, </w:t>
      </w:r>
      <w:r w:rsidR="00D51125">
        <w:t xml:space="preserve">techniques for theoretical guarantee and speed up will be introduced separately and described in details. Finally, the main </w:t>
      </w:r>
      <w:ins w:id="74" w:author="任远航" w:date="2019-10-12T11:58:00Z">
        <w:r w:rsidR="00621BF2">
          <w:rPr>
            <w:rFonts w:hint="eastAsia"/>
          </w:rPr>
          <w:t>results</w:t>
        </w:r>
      </w:ins>
      <w:del w:id="75" w:author="任远航" w:date="2019-10-12T11:58:00Z">
        <w:r w:rsidR="00D51125" w:rsidDel="00621BF2">
          <w:delText>algorithms</w:delText>
        </w:r>
      </w:del>
      <w:r w:rsidR="00D51125">
        <w:t xml:space="preserve"> will be </w:t>
      </w:r>
      <w:del w:id="76" w:author="任远航" w:date="2019-10-11T23:40:00Z">
        <w:r w:rsidR="00D51125" w:rsidDel="00A65392">
          <w:delText xml:space="preserve">compared and </w:delText>
        </w:r>
      </w:del>
      <w:r w:rsidR="00D51125">
        <w:t>summarized</w:t>
      </w:r>
      <w:ins w:id="77" w:author="任远航" w:date="2019-10-11T23:40:00Z">
        <w:r w:rsidR="00A65392">
          <w:t xml:space="preserve"> </w:t>
        </w:r>
      </w:ins>
      <w:ins w:id="78" w:author="任远航" w:date="2019-10-11T23:41:00Z">
        <w:r w:rsidR="00A65392">
          <w:t>and</w:t>
        </w:r>
      </w:ins>
      <w:del w:id="79" w:author="任远航" w:date="2019-10-11T23:40:00Z">
        <w:r w:rsidR="00D51125" w:rsidDel="00A65392">
          <w:delText>.</w:delText>
        </w:r>
      </w:del>
      <w:r w:rsidR="00D51125">
        <w:t xml:space="preserve"> </w:t>
      </w:r>
      <w:del w:id="80" w:author="任远航" w:date="2019-10-11T23:41:00Z">
        <w:r w:rsidR="00D51125" w:rsidDel="00A65392">
          <w:delText xml:space="preserve">The open problems will be illustrated and </w:delText>
        </w:r>
      </w:del>
      <w:r w:rsidR="00D51125">
        <w:t xml:space="preserve">the future directions will </w:t>
      </w:r>
      <w:del w:id="81" w:author="任远航" w:date="2019-10-12T00:41:00Z">
        <w:r w:rsidR="00D51125" w:rsidDel="000C771D">
          <w:delText xml:space="preserve">also </w:delText>
        </w:r>
      </w:del>
      <w:r w:rsidR="00D51125">
        <w:t xml:space="preserve">be </w:t>
      </w:r>
      <w:ins w:id="82" w:author="任远航" w:date="2019-10-11T13:21:00Z">
        <w:r w:rsidR="00F32085" w:rsidRPr="00F32085">
          <w:t>forecasted</w:t>
        </w:r>
      </w:ins>
      <w:del w:id="83" w:author="任远航" w:date="2019-10-11T13:21:00Z">
        <w:r w:rsidR="00D51125" w:rsidDel="00F32085">
          <w:delText>forcasted</w:delText>
        </w:r>
      </w:del>
      <w:r w:rsidR="00D51125">
        <w:t>.</w:t>
      </w:r>
    </w:p>
    <w:p w14:paraId="173DF783" w14:textId="441F89D9" w:rsidR="00212AAC" w:rsidRDefault="00212AAC" w:rsidP="009F78DE">
      <w:pPr>
        <w:pStyle w:val="aff7"/>
      </w:pPr>
      <w:bookmarkStart w:id="84" w:name="AROC_KEYWORDS_EN"/>
      <w:bookmarkEnd w:id="64"/>
      <w:r w:rsidRPr="00846250">
        <w:rPr>
          <w:rStyle w:val="afff0"/>
        </w:rPr>
        <w:t>Key words</w:t>
      </w:r>
      <w:r w:rsidRPr="00451FD1">
        <w:t xml:space="preserve">: </w:t>
      </w:r>
      <w:r w:rsidR="00D51125">
        <w:t>clustering</w:t>
      </w:r>
      <w:r w:rsidR="0019303B">
        <w:t xml:space="preserve">; </w:t>
      </w:r>
      <w:r w:rsidR="00B23571">
        <w:t>K-means</w:t>
      </w:r>
      <w:r w:rsidR="0019303B">
        <w:t xml:space="preserve">; </w:t>
      </w:r>
      <w:r w:rsidR="00FF6069">
        <w:t>sampling; sub-linear time algorithms</w:t>
      </w:r>
      <w:r w:rsidR="00074458">
        <w:rPr>
          <w:rFonts w:hint="eastAsia"/>
        </w:rPr>
        <w:t>;</w:t>
      </w:r>
      <w:r w:rsidR="00074458">
        <w:t xml:space="preserve"> theoretical guarantee</w:t>
      </w:r>
    </w:p>
    <w:p w14:paraId="3F4D11B7" w14:textId="77777777" w:rsidR="00701489" w:rsidRPr="00701489" w:rsidRDefault="00701489" w:rsidP="000B1AA9">
      <w:pPr>
        <w:pStyle w:val="aff7"/>
      </w:pPr>
    </w:p>
    <w:bookmarkEnd w:id="84"/>
    <w:p w14:paraId="0AAD6B02"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9EED0D1" w14:textId="77777777" w:rsidR="009F78DE" w:rsidRPr="00846250" w:rsidRDefault="00154000" w:rsidP="0002356D">
      <w:pPr>
        <w:pStyle w:val="1"/>
      </w:pPr>
      <w:r w:rsidRPr="00846250">
        <w:rPr>
          <w:rFonts w:hint="eastAsia"/>
        </w:rPr>
        <w:t>引言</w:t>
      </w:r>
    </w:p>
    <w:p w14:paraId="19CDB865" w14:textId="32706030" w:rsidR="006D1EAB" w:rsidRDefault="008C757A" w:rsidP="003F5AFB">
      <w:pPr>
        <w:pStyle w:val="afff6"/>
        <w:ind w:firstLine="364"/>
      </w:pPr>
      <w:r>
        <w:rPr>
          <w:rFonts w:hint="eastAsia"/>
        </w:rPr>
        <w:t>在很多研究领域，研究进展的取得往往需要依赖大量数据的分析。</w:t>
      </w:r>
      <w:r w:rsidR="00700ECA">
        <w:rPr>
          <w:rFonts w:hint="eastAsia"/>
        </w:rPr>
        <w:t>比如在</w:t>
      </w:r>
      <w:r w:rsidR="00D709B4">
        <w:rPr>
          <w:rFonts w:hint="eastAsia"/>
        </w:rPr>
        <w:t>天体</w:t>
      </w:r>
      <w:r w:rsidR="00700ECA">
        <w:rPr>
          <w:rFonts w:hint="eastAsia"/>
        </w:rPr>
        <w:t>物理学领域，</w:t>
      </w:r>
      <w:r w:rsidR="00A740C6">
        <w:rPr>
          <w:rFonts w:hint="eastAsia"/>
        </w:rPr>
        <w:t>为了</w:t>
      </w:r>
      <w:r w:rsidR="00C75CA2">
        <w:rPr>
          <w:rFonts w:hint="eastAsia"/>
        </w:rPr>
        <w:t>给</w:t>
      </w:r>
      <w:r w:rsidR="00A740C6">
        <w:rPr>
          <w:rFonts w:hint="eastAsia"/>
        </w:rPr>
        <w:t>黑洞</w:t>
      </w:r>
      <w:r w:rsidR="004A2D2D">
        <w:rPr>
          <w:rFonts w:hint="eastAsia"/>
        </w:rPr>
        <w:t>“</w:t>
      </w:r>
      <w:r w:rsidR="000B5033">
        <w:rPr>
          <w:rFonts w:hint="eastAsia"/>
        </w:rPr>
        <w:t>照相</w:t>
      </w:r>
      <w:r w:rsidR="004A2D2D">
        <w:rPr>
          <w:rFonts w:hint="eastAsia"/>
        </w:rPr>
        <w:t>”</w:t>
      </w:r>
      <w:r w:rsidR="00112FBD">
        <w:rPr>
          <w:rFonts w:hint="eastAsia"/>
        </w:rPr>
        <w:t>，</w:t>
      </w:r>
      <w:proofErr w:type="spellStart"/>
      <w:r w:rsidR="00F84A95">
        <w:rPr>
          <w:rFonts w:hint="eastAsia"/>
        </w:rPr>
        <w:t>B</w:t>
      </w:r>
      <w:r w:rsidR="00F84A95">
        <w:t>ouman</w:t>
      </w:r>
      <w:proofErr w:type="spellEnd"/>
      <w:r w:rsidR="00F84A95">
        <w:rPr>
          <w:rFonts w:hint="eastAsia"/>
        </w:rPr>
        <w:t>等人需要处理</w:t>
      </w:r>
      <w:r w:rsidR="00F84A95">
        <w:rPr>
          <w:rFonts w:hint="eastAsia"/>
        </w:rPr>
        <w:t>5PB</w:t>
      </w:r>
      <w:r w:rsidR="00F84A95">
        <w:rPr>
          <w:rFonts w:hint="eastAsia"/>
        </w:rPr>
        <w:t>的数据（</w:t>
      </w:r>
      <w:r w:rsidR="005808C5">
        <w:rPr>
          <w:rStyle w:val="a6"/>
        </w:rPr>
        <w:fldChar w:fldCharType="begin"/>
      </w:r>
      <w:r w:rsidR="005808C5">
        <w:rPr>
          <w:rStyle w:val="a6"/>
        </w:rPr>
        <w:instrText xml:space="preserve"> HYPERLINK "http://zhidx.com/p/144996.html" </w:instrText>
      </w:r>
      <w:r w:rsidR="005808C5">
        <w:rPr>
          <w:rStyle w:val="a6"/>
        </w:rPr>
        <w:fldChar w:fldCharType="separate"/>
      </w:r>
      <w:r w:rsidR="00D709B4">
        <w:rPr>
          <w:rStyle w:val="a6"/>
        </w:rPr>
        <w:t>http://zhidx.com/p/144996.html</w:t>
      </w:r>
      <w:r w:rsidR="005808C5">
        <w:rPr>
          <w:rStyle w:val="a6"/>
        </w:rPr>
        <w:fldChar w:fldCharType="end"/>
      </w:r>
      <w:r w:rsidR="00F84A95">
        <w:rPr>
          <w:rFonts w:hint="eastAsia"/>
        </w:rPr>
        <w:t>）。</w:t>
      </w:r>
      <w:r w:rsidR="00C139FA">
        <w:rPr>
          <w:rFonts w:hint="eastAsia"/>
        </w:rPr>
        <w:t xml:space="preserve">　</w:t>
      </w:r>
      <w:r w:rsidR="004A2D2D">
        <w:rPr>
          <w:rFonts w:hint="eastAsia"/>
        </w:rPr>
        <w:t>在生物医学领域，</w:t>
      </w:r>
      <w:r w:rsidR="003F5AFB">
        <w:rPr>
          <w:rFonts w:hint="eastAsia"/>
        </w:rPr>
        <w:t>一个人体样本的基因组数据会超过</w:t>
      </w:r>
      <w:r w:rsidR="003F5AFB" w:rsidRPr="003F5AFB">
        <w:t>100</w:t>
      </w:r>
      <w:r w:rsidR="003F5AFB">
        <w:rPr>
          <w:rFonts w:hint="eastAsia"/>
        </w:rPr>
        <w:t>GB</w:t>
      </w:r>
      <w:r w:rsidR="003F5AFB">
        <w:rPr>
          <w:rFonts w:hint="eastAsia"/>
        </w:rPr>
        <w:t>，由于一次实验会收集成百上千的人的数据，因此数据量十分巨大</w:t>
      </w:r>
      <w:sdt>
        <w:sdtPr>
          <w:rPr>
            <w:rFonts w:hint="eastAsia"/>
          </w:rPr>
          <w:id w:val="-1535489969"/>
          <w:citation/>
        </w:sdtPr>
        <w:sdtEndPr/>
        <w:sdtContent>
          <w:r w:rsidR="003658B5" w:rsidRPr="00612458">
            <w:rPr>
              <w:vertAlign w:val="superscript"/>
            </w:rPr>
            <w:fldChar w:fldCharType="begin"/>
          </w:r>
          <w:r w:rsidR="003658B5" w:rsidRPr="00612458">
            <w:rPr>
              <w:vertAlign w:val="superscript"/>
            </w:rPr>
            <w:instrText xml:space="preserve"> </w:instrText>
          </w:r>
          <w:r w:rsidR="003658B5" w:rsidRPr="00612458">
            <w:rPr>
              <w:rFonts w:hint="eastAsia"/>
              <w:vertAlign w:val="superscript"/>
            </w:rPr>
            <w:instrText xml:space="preserve">CITATION </w:instrText>
          </w:r>
          <w:r w:rsidR="003658B5" w:rsidRPr="00612458">
            <w:rPr>
              <w:rFonts w:hint="eastAsia"/>
              <w:vertAlign w:val="superscript"/>
            </w:rPr>
            <w:instrText>宁康</w:instrText>
          </w:r>
          <w:r w:rsidR="003658B5" w:rsidRPr="00612458">
            <w:rPr>
              <w:rFonts w:hint="eastAsia"/>
              <w:vertAlign w:val="superscript"/>
            </w:rPr>
            <w:instrText>2015</w:instrText>
          </w:r>
          <w:r w:rsidR="003658B5" w:rsidRPr="00612458">
            <w:rPr>
              <w:rFonts w:hint="eastAsia"/>
              <w:vertAlign w:val="superscript"/>
            </w:rPr>
            <w:instrText>生物医学大数据的现状与展望</w:instrText>
          </w:r>
          <w:r w:rsidR="003658B5" w:rsidRPr="00612458">
            <w:rPr>
              <w:rFonts w:hint="eastAsia"/>
              <w:vertAlign w:val="superscript"/>
            </w:rPr>
            <w:instrText xml:space="preserve"> \l 2052</w:instrText>
          </w:r>
          <w:r w:rsidR="003658B5" w:rsidRPr="00612458">
            <w:rPr>
              <w:vertAlign w:val="superscript"/>
            </w:rPr>
            <w:instrText xml:space="preserve"> </w:instrText>
          </w:r>
          <w:r w:rsidR="003658B5" w:rsidRPr="00612458">
            <w:rPr>
              <w:vertAlign w:val="superscript"/>
            </w:rPr>
            <w:fldChar w:fldCharType="separate"/>
          </w:r>
          <w:r w:rsidR="003658B5" w:rsidRPr="00612458">
            <w:rPr>
              <w:rFonts w:hint="eastAsia"/>
              <w:noProof/>
              <w:vertAlign w:val="superscript"/>
            </w:rPr>
            <w:t xml:space="preserve"> </w:t>
          </w:r>
          <w:r w:rsidR="003658B5" w:rsidRPr="00612458">
            <w:rPr>
              <w:noProof/>
              <w:vertAlign w:val="superscript"/>
            </w:rPr>
            <w:t>[1]</w:t>
          </w:r>
          <w:r w:rsidR="003658B5" w:rsidRPr="00612458">
            <w:rPr>
              <w:vertAlign w:val="superscript"/>
            </w:rPr>
            <w:fldChar w:fldCharType="end"/>
          </w:r>
        </w:sdtContent>
      </w:sdt>
      <w:r w:rsidR="003F5AFB">
        <w:rPr>
          <w:rFonts w:hint="eastAsia"/>
        </w:rPr>
        <w:t>。</w:t>
      </w:r>
      <w:r w:rsidR="00D709B4">
        <w:rPr>
          <w:rFonts w:hint="eastAsia"/>
        </w:rPr>
        <w:t>此外，由于记录数据的设备越来越多其他领域数据量也在不断扩大，比如传感器记录的行动数据、基因数据、照片、语音、金融日志、网络数据等。</w:t>
      </w:r>
    </w:p>
    <w:p w14:paraId="0427C5B3" w14:textId="0B818DC7" w:rsidR="00D709B4" w:rsidRDefault="00D709B4" w:rsidP="00D709B4">
      <w:pPr>
        <w:ind w:firstLineChars="200" w:firstLine="364"/>
      </w:pPr>
      <w:r>
        <w:rPr>
          <w:rFonts w:hint="eastAsia"/>
        </w:rPr>
        <w:t>海量数据被冠以术语</w:t>
      </w:r>
      <w:r>
        <w:rPr>
          <w:rFonts w:hint="eastAsia"/>
        </w:rPr>
        <w:t>Big Data</w:t>
      </w:r>
      <w:r>
        <w:rPr>
          <w:rFonts w:hint="eastAsia"/>
        </w:rPr>
        <w:t>，</w:t>
      </w:r>
      <w:r>
        <w:rPr>
          <w:rFonts w:hint="eastAsia"/>
        </w:rPr>
        <w:t>Big Data</w:t>
      </w:r>
      <w:r w:rsidR="001626C0">
        <w:rPr>
          <w:rFonts w:hint="eastAsia"/>
        </w:rPr>
        <w:t>至少包含３层含义</w:t>
      </w:r>
      <w:sdt>
        <w:sdtPr>
          <w:rPr>
            <w:rFonts w:hint="eastAsia"/>
            <w:vertAlign w:val="superscript"/>
          </w:rPr>
          <w:id w:val="314223064"/>
          <w:citation/>
        </w:sdtPr>
        <w:sdtEndPr>
          <w:rPr>
            <w:vertAlign w:val="baseline"/>
          </w:rPr>
        </w:sdtEndPr>
        <w:sdtContent>
          <w:r w:rsidRPr="00612458">
            <w:rPr>
              <w:vertAlign w:val="superscript"/>
            </w:rPr>
            <w:fldChar w:fldCharType="begin"/>
          </w:r>
          <w:r w:rsidRPr="00612458">
            <w:rPr>
              <w:vertAlign w:val="superscript"/>
            </w:rPr>
            <w:instrText xml:space="preserve"> </w:instrText>
          </w:r>
          <w:r w:rsidRPr="00612458">
            <w:rPr>
              <w:rFonts w:hint="eastAsia"/>
              <w:vertAlign w:val="superscript"/>
            </w:rPr>
            <w:instrText>CITATION beyer2012importance \l 2052</w:instrText>
          </w:r>
          <w:r w:rsidRPr="00612458">
            <w:rPr>
              <w:vertAlign w:val="superscript"/>
            </w:rPr>
            <w:instrText xml:space="preserve"> </w:instrText>
          </w:r>
          <w:r w:rsidRPr="00612458">
            <w:rPr>
              <w:vertAlign w:val="superscript"/>
            </w:rPr>
            <w:fldChar w:fldCharType="separate"/>
          </w:r>
          <w:r w:rsidR="00D50F04" w:rsidRPr="00612458">
            <w:rPr>
              <w:rFonts w:hint="eastAsia"/>
              <w:noProof/>
              <w:vertAlign w:val="superscript"/>
            </w:rPr>
            <w:t xml:space="preserve"> </w:t>
          </w:r>
          <w:r w:rsidR="00D50F04" w:rsidRPr="00612458">
            <w:rPr>
              <w:noProof/>
              <w:vertAlign w:val="superscript"/>
            </w:rPr>
            <w:t>[2]</w:t>
          </w:r>
          <w:r w:rsidRPr="00612458">
            <w:rPr>
              <w:vertAlign w:val="superscript"/>
            </w:rPr>
            <w:fldChar w:fldCharType="end"/>
          </w:r>
        </w:sdtContent>
      </w:sdt>
      <w:r>
        <w:rPr>
          <w:rFonts w:hint="eastAsia"/>
        </w:rPr>
        <w:t>，即</w:t>
      </w:r>
      <w:r w:rsidR="001626C0">
        <w:rPr>
          <w:rFonts w:hint="eastAsia"/>
        </w:rPr>
        <w:t>数据</w:t>
      </w:r>
      <w:r>
        <w:rPr>
          <w:rFonts w:hint="eastAsia"/>
        </w:rPr>
        <w:t>量</w:t>
      </w:r>
      <w:r w:rsidR="001626C0">
        <w:rPr>
          <w:rFonts w:hint="eastAsia"/>
        </w:rPr>
        <w:t>大</w:t>
      </w:r>
      <w:r>
        <w:rPr>
          <w:rFonts w:hint="eastAsia"/>
        </w:rPr>
        <w:t>（</w:t>
      </w:r>
      <w:r>
        <w:rPr>
          <w:rFonts w:hint="eastAsia"/>
        </w:rPr>
        <w:t>Volume</w:t>
      </w:r>
      <w:r w:rsidR="00E00F9C">
        <w:t xml:space="preserve"> of</w:t>
      </w:r>
      <w:r w:rsidR="00CE04A4">
        <w:t xml:space="preserve"> data</w:t>
      </w:r>
      <w:r>
        <w:rPr>
          <w:rFonts w:hint="eastAsia"/>
        </w:rPr>
        <w:t>）、</w:t>
      </w:r>
      <w:r w:rsidR="00CE04A4">
        <w:rPr>
          <w:rFonts w:hint="eastAsia"/>
        </w:rPr>
        <w:t>数据处理速度快</w:t>
      </w:r>
      <w:r>
        <w:rPr>
          <w:rFonts w:hint="eastAsia"/>
        </w:rPr>
        <w:t>（</w:t>
      </w:r>
      <w:r>
        <w:rPr>
          <w:rFonts w:hint="eastAsia"/>
        </w:rPr>
        <w:t>Velocity</w:t>
      </w:r>
      <w:r w:rsidR="00CE04A4">
        <w:t xml:space="preserve"> </w:t>
      </w:r>
      <w:r w:rsidR="00CE04A4">
        <w:t>of processing the data</w:t>
      </w:r>
      <w:r>
        <w:rPr>
          <w:rFonts w:hint="eastAsia"/>
        </w:rPr>
        <w:t>）与</w:t>
      </w:r>
      <w:r w:rsidR="00CE04A4">
        <w:rPr>
          <w:rFonts w:hint="eastAsia"/>
        </w:rPr>
        <w:t>数据多样</w:t>
      </w:r>
      <w:r>
        <w:rPr>
          <w:rFonts w:hint="eastAsia"/>
        </w:rPr>
        <w:t>（</w:t>
      </w:r>
      <w:r>
        <w:rPr>
          <w:rFonts w:hint="eastAsia"/>
        </w:rPr>
        <w:t>Variet</w:t>
      </w:r>
      <w:r w:rsidR="00CE04A4">
        <w:rPr>
          <w:rFonts w:hint="eastAsia"/>
        </w:rPr>
        <w:t>y</w:t>
      </w:r>
      <w:r w:rsidR="00CE04A4">
        <w:t xml:space="preserve"> </w:t>
      </w:r>
      <w:r w:rsidR="00CE04A4">
        <w:rPr>
          <w:rFonts w:hint="eastAsia"/>
        </w:rPr>
        <w:t>of</w:t>
      </w:r>
      <w:r w:rsidR="00CE04A4">
        <w:t xml:space="preserve"> data</w:t>
      </w:r>
      <w:r>
        <w:rPr>
          <w:rFonts w:hint="eastAsia"/>
        </w:rPr>
        <w:t>），合称“</w:t>
      </w:r>
      <w:r>
        <w:rPr>
          <w:rFonts w:hint="eastAsia"/>
        </w:rPr>
        <w:t>3V</w:t>
      </w:r>
      <w:r>
        <w:rPr>
          <w:rFonts w:hint="eastAsia"/>
        </w:rPr>
        <w:t>”。</w:t>
      </w:r>
      <w:r w:rsidR="001531D6">
        <w:rPr>
          <w:rFonts w:hint="eastAsia"/>
        </w:rPr>
        <w:t>对于这样的数据往往</w:t>
      </w:r>
      <w:r>
        <w:rPr>
          <w:rFonts w:hint="eastAsia"/>
        </w:rPr>
        <w:t>需要使用一些自动化的方法来分析数据中重要的模式和子结构或者对数据进行压缩，这些方法包括聚类和降维，前者即是将数据分为不同的类，使得同类的数据相似，不同类的数据不相似，后者是将数据投影到一个低维空间使得高维空间的数据的结构能够在低维尽可能保留。对于聚类经典的方法有</w:t>
      </w:r>
      <w:r w:rsidR="00B23571">
        <w:rPr>
          <w:rFonts w:hint="eastAsia"/>
        </w:rPr>
        <w:t>K-means</w:t>
      </w:r>
      <w:sdt>
        <w:sdtPr>
          <w:rPr>
            <w:rFonts w:hint="eastAsia"/>
          </w:rPr>
          <w:id w:val="426159524"/>
          <w:citation/>
        </w:sdtPr>
        <w:sdtEndPr/>
        <w:sdtContent>
          <w:r w:rsidR="00140644" w:rsidRPr="00612458">
            <w:rPr>
              <w:vertAlign w:val="superscript"/>
            </w:rPr>
            <w:fldChar w:fldCharType="begin"/>
          </w:r>
          <w:r w:rsidR="00140644" w:rsidRPr="00612458">
            <w:rPr>
              <w:vertAlign w:val="superscript"/>
            </w:rPr>
            <w:instrText xml:space="preserve"> </w:instrText>
          </w:r>
          <w:r w:rsidR="00140644" w:rsidRPr="00612458">
            <w:rPr>
              <w:rFonts w:hint="eastAsia"/>
              <w:vertAlign w:val="superscript"/>
            </w:rPr>
            <w:instrText xml:space="preserve">CITATION </w:instrText>
          </w:r>
          <w:r w:rsidR="00140644" w:rsidRPr="00612458">
            <w:rPr>
              <w:rFonts w:hint="eastAsia"/>
              <w:vertAlign w:val="superscript"/>
            </w:rPr>
            <w:instrText>占位符</w:instrText>
          </w:r>
          <w:r w:rsidR="00140644" w:rsidRPr="00612458">
            <w:rPr>
              <w:rFonts w:hint="eastAsia"/>
              <w:vertAlign w:val="superscript"/>
            </w:rPr>
            <w:instrText>2 \l 2052</w:instrText>
          </w:r>
          <w:r w:rsidR="00140644" w:rsidRPr="00612458">
            <w:rPr>
              <w:vertAlign w:val="superscript"/>
            </w:rPr>
            <w:instrText xml:space="preserve"> </w:instrText>
          </w:r>
          <w:r w:rsidR="00140644" w:rsidRPr="00612458">
            <w:rPr>
              <w:vertAlign w:val="superscript"/>
            </w:rPr>
            <w:fldChar w:fldCharType="separate"/>
          </w:r>
          <w:r w:rsidR="00D50F04" w:rsidRPr="00612458">
            <w:rPr>
              <w:rFonts w:hint="eastAsia"/>
              <w:noProof/>
              <w:vertAlign w:val="superscript"/>
            </w:rPr>
            <w:t xml:space="preserve"> </w:t>
          </w:r>
          <w:r w:rsidR="00D50F04" w:rsidRPr="00612458">
            <w:rPr>
              <w:noProof/>
              <w:vertAlign w:val="superscript"/>
            </w:rPr>
            <w:t>[3]</w:t>
          </w:r>
          <w:r w:rsidR="00140644" w:rsidRPr="00612458">
            <w:rPr>
              <w:vertAlign w:val="superscript"/>
            </w:rPr>
            <w:fldChar w:fldCharType="end"/>
          </w:r>
        </w:sdtContent>
      </w:sdt>
      <w:r>
        <w:rPr>
          <w:rFonts w:hint="eastAsia"/>
        </w:rPr>
        <w:t>、</w:t>
      </w:r>
      <w:r>
        <w:rPr>
          <w:rFonts w:hint="eastAsia"/>
        </w:rPr>
        <w:t>Spectral Clustering</w:t>
      </w:r>
      <w:sdt>
        <w:sdtPr>
          <w:rPr>
            <w:rFonts w:hint="eastAsia"/>
            <w:vertAlign w:val="superscript"/>
          </w:rPr>
          <w:id w:val="-574663111"/>
          <w:citation/>
        </w:sdtPr>
        <w:sdtEndPr>
          <w:rPr>
            <w:vertAlign w:val="baseline"/>
          </w:rPr>
        </w:sdtEndPr>
        <w:sdtContent>
          <w:r w:rsidR="00140644" w:rsidRPr="00612458">
            <w:rPr>
              <w:vertAlign w:val="superscript"/>
            </w:rPr>
            <w:fldChar w:fldCharType="begin"/>
          </w:r>
          <w:r w:rsidR="00140644" w:rsidRPr="00612458">
            <w:rPr>
              <w:vertAlign w:val="superscript"/>
            </w:rPr>
            <w:instrText xml:space="preserve"> </w:instrText>
          </w:r>
          <w:r w:rsidR="00140644" w:rsidRPr="00612458">
            <w:rPr>
              <w:rFonts w:hint="eastAsia"/>
              <w:vertAlign w:val="superscript"/>
            </w:rPr>
            <w:instrText>CITATION von2007tutorial \l 2052</w:instrText>
          </w:r>
          <w:r w:rsidR="00140644" w:rsidRPr="00612458">
            <w:rPr>
              <w:vertAlign w:val="superscript"/>
            </w:rPr>
            <w:instrText xml:space="preserve"> </w:instrText>
          </w:r>
          <w:r w:rsidR="00140644" w:rsidRPr="00612458">
            <w:rPr>
              <w:vertAlign w:val="superscript"/>
            </w:rPr>
            <w:fldChar w:fldCharType="separate"/>
          </w:r>
          <w:r w:rsidR="00D50F04" w:rsidRPr="00612458">
            <w:rPr>
              <w:rFonts w:hint="eastAsia"/>
              <w:noProof/>
              <w:vertAlign w:val="superscript"/>
            </w:rPr>
            <w:t xml:space="preserve"> </w:t>
          </w:r>
          <w:r w:rsidR="00D50F04" w:rsidRPr="00612458">
            <w:rPr>
              <w:noProof/>
              <w:vertAlign w:val="superscript"/>
            </w:rPr>
            <w:t>[4]</w:t>
          </w:r>
          <w:r w:rsidR="00140644" w:rsidRPr="00612458">
            <w:rPr>
              <w:vertAlign w:val="superscript"/>
            </w:rPr>
            <w:fldChar w:fldCharType="end"/>
          </w:r>
        </w:sdtContent>
      </w:sdt>
      <w:r>
        <w:rPr>
          <w:rFonts w:hint="eastAsia"/>
        </w:rPr>
        <w:t>等，经典</w:t>
      </w:r>
      <w:proofErr w:type="gramStart"/>
      <w:r>
        <w:rPr>
          <w:rFonts w:hint="eastAsia"/>
        </w:rPr>
        <w:t>降维方法</w:t>
      </w:r>
      <w:proofErr w:type="gramEnd"/>
      <w:r>
        <w:rPr>
          <w:rFonts w:hint="eastAsia"/>
        </w:rPr>
        <w:t>有</w:t>
      </w:r>
      <w:r>
        <w:rPr>
          <w:rFonts w:hint="eastAsia"/>
        </w:rPr>
        <w:t>PCA</w:t>
      </w:r>
      <w:sdt>
        <w:sdtPr>
          <w:rPr>
            <w:rFonts w:hint="eastAsia"/>
            <w:vertAlign w:val="superscript"/>
          </w:rPr>
          <w:id w:val="845671012"/>
          <w:citation/>
        </w:sdtPr>
        <w:sdtEndPr>
          <w:rPr>
            <w:vertAlign w:val="baseline"/>
          </w:rPr>
        </w:sdtEndPr>
        <w:sdtContent>
          <w:r w:rsidR="00140644" w:rsidRPr="00612458">
            <w:rPr>
              <w:vertAlign w:val="superscript"/>
            </w:rPr>
            <w:fldChar w:fldCharType="begin"/>
          </w:r>
          <w:r w:rsidR="00140644" w:rsidRPr="00612458">
            <w:rPr>
              <w:vertAlign w:val="superscript"/>
            </w:rPr>
            <w:instrText xml:space="preserve"> </w:instrText>
          </w:r>
          <w:r w:rsidR="00140644" w:rsidRPr="00612458">
            <w:rPr>
              <w:rFonts w:hint="eastAsia"/>
              <w:vertAlign w:val="superscript"/>
            </w:rPr>
            <w:instrText>CITATION pearson1901liii \l 2052</w:instrText>
          </w:r>
          <w:r w:rsidR="00140644" w:rsidRPr="00612458">
            <w:rPr>
              <w:vertAlign w:val="superscript"/>
            </w:rPr>
            <w:instrText xml:space="preserve"> </w:instrText>
          </w:r>
          <w:r w:rsidR="00140644" w:rsidRPr="00612458">
            <w:rPr>
              <w:vertAlign w:val="superscript"/>
            </w:rPr>
            <w:fldChar w:fldCharType="separate"/>
          </w:r>
          <w:r w:rsidR="00D50F04" w:rsidRPr="00612458">
            <w:rPr>
              <w:rFonts w:hint="eastAsia"/>
              <w:noProof/>
              <w:vertAlign w:val="superscript"/>
            </w:rPr>
            <w:t xml:space="preserve"> </w:t>
          </w:r>
          <w:r w:rsidR="00D50F04" w:rsidRPr="00612458">
            <w:rPr>
              <w:noProof/>
              <w:vertAlign w:val="superscript"/>
            </w:rPr>
            <w:t>[5]</w:t>
          </w:r>
          <w:r w:rsidR="00140644" w:rsidRPr="00612458">
            <w:rPr>
              <w:vertAlign w:val="superscript"/>
            </w:rPr>
            <w:fldChar w:fldCharType="end"/>
          </w:r>
        </w:sdtContent>
      </w:sdt>
      <w:r>
        <w:rPr>
          <w:rFonts w:hint="eastAsia"/>
        </w:rPr>
        <w:t>、</w:t>
      </w:r>
      <w:r>
        <w:rPr>
          <w:rFonts w:hint="eastAsia"/>
        </w:rPr>
        <w:t>ISOMAP</w:t>
      </w:r>
      <w:sdt>
        <w:sdtPr>
          <w:rPr>
            <w:rFonts w:hint="eastAsia"/>
            <w:vertAlign w:val="superscript"/>
          </w:rPr>
          <w:id w:val="790164814"/>
          <w:citation/>
        </w:sdtPr>
        <w:sdtEndPr>
          <w:rPr>
            <w:vertAlign w:val="baseline"/>
          </w:rPr>
        </w:sdtEndPr>
        <w:sdtContent>
          <w:r w:rsidR="00140644" w:rsidRPr="00612458">
            <w:rPr>
              <w:vertAlign w:val="superscript"/>
            </w:rPr>
            <w:fldChar w:fldCharType="begin"/>
          </w:r>
          <w:r w:rsidR="00140644" w:rsidRPr="00612458">
            <w:rPr>
              <w:vertAlign w:val="superscript"/>
            </w:rPr>
            <w:instrText xml:space="preserve"> </w:instrText>
          </w:r>
          <w:r w:rsidR="00140644" w:rsidRPr="00612458">
            <w:rPr>
              <w:rFonts w:hint="eastAsia"/>
              <w:vertAlign w:val="superscript"/>
            </w:rPr>
            <w:instrText>CITATION balasubramanian2002isomap \l 2052</w:instrText>
          </w:r>
          <w:r w:rsidR="00140644" w:rsidRPr="00612458">
            <w:rPr>
              <w:vertAlign w:val="superscript"/>
            </w:rPr>
            <w:instrText xml:space="preserve"> </w:instrText>
          </w:r>
          <w:r w:rsidR="00140644" w:rsidRPr="00612458">
            <w:rPr>
              <w:vertAlign w:val="superscript"/>
            </w:rPr>
            <w:fldChar w:fldCharType="separate"/>
          </w:r>
          <w:r w:rsidR="00D50F04" w:rsidRPr="00612458">
            <w:rPr>
              <w:rFonts w:hint="eastAsia"/>
              <w:noProof/>
              <w:vertAlign w:val="superscript"/>
            </w:rPr>
            <w:t xml:space="preserve"> </w:t>
          </w:r>
          <w:r w:rsidR="00D50F04" w:rsidRPr="00612458">
            <w:rPr>
              <w:noProof/>
              <w:vertAlign w:val="superscript"/>
            </w:rPr>
            <w:t>[6]</w:t>
          </w:r>
          <w:r w:rsidR="00140644" w:rsidRPr="00612458">
            <w:rPr>
              <w:vertAlign w:val="superscript"/>
            </w:rPr>
            <w:fldChar w:fldCharType="end"/>
          </w:r>
        </w:sdtContent>
      </w:sdt>
      <w:r>
        <w:rPr>
          <w:rFonts w:hint="eastAsia"/>
        </w:rPr>
        <w:t>、</w:t>
      </w:r>
      <w:r>
        <w:rPr>
          <w:rFonts w:hint="eastAsia"/>
        </w:rPr>
        <w:t>LLE</w:t>
      </w:r>
      <w:sdt>
        <w:sdtPr>
          <w:rPr>
            <w:rFonts w:hint="eastAsia"/>
          </w:rPr>
          <w:id w:val="-1847389052"/>
          <w:citation/>
        </w:sdtPr>
        <w:sdtEndPr/>
        <w:sdtContent>
          <w:r w:rsidR="00140644" w:rsidRPr="00612458">
            <w:rPr>
              <w:vertAlign w:val="superscript"/>
            </w:rPr>
            <w:fldChar w:fldCharType="begin"/>
          </w:r>
          <w:r w:rsidR="00140644" w:rsidRPr="00612458">
            <w:rPr>
              <w:vertAlign w:val="superscript"/>
            </w:rPr>
            <w:instrText xml:space="preserve"> </w:instrText>
          </w:r>
          <w:r w:rsidR="00140644" w:rsidRPr="00612458">
            <w:rPr>
              <w:rFonts w:hint="eastAsia"/>
              <w:vertAlign w:val="superscript"/>
            </w:rPr>
            <w:instrText>CITATION roweis2000nonlinear \l 2052</w:instrText>
          </w:r>
          <w:r w:rsidR="00140644" w:rsidRPr="00612458">
            <w:rPr>
              <w:vertAlign w:val="superscript"/>
            </w:rPr>
            <w:instrText xml:space="preserve"> </w:instrText>
          </w:r>
          <w:r w:rsidR="00140644" w:rsidRPr="00612458">
            <w:rPr>
              <w:vertAlign w:val="superscript"/>
            </w:rPr>
            <w:fldChar w:fldCharType="separate"/>
          </w:r>
          <w:r w:rsidR="00D50F04" w:rsidRPr="00612458">
            <w:rPr>
              <w:rFonts w:hint="eastAsia"/>
              <w:noProof/>
              <w:vertAlign w:val="superscript"/>
            </w:rPr>
            <w:t xml:space="preserve"> </w:t>
          </w:r>
          <w:r w:rsidR="00D50F04" w:rsidRPr="00612458">
            <w:rPr>
              <w:noProof/>
              <w:vertAlign w:val="superscript"/>
            </w:rPr>
            <w:t>[7]</w:t>
          </w:r>
          <w:r w:rsidR="00140644" w:rsidRPr="00612458">
            <w:rPr>
              <w:vertAlign w:val="superscript"/>
            </w:rPr>
            <w:fldChar w:fldCharType="end"/>
          </w:r>
        </w:sdtContent>
      </w:sdt>
      <w:r>
        <w:rPr>
          <w:rFonts w:hint="eastAsia"/>
        </w:rPr>
        <w:t>等。</w:t>
      </w:r>
    </w:p>
    <w:p w14:paraId="04D810B0" w14:textId="195E063E" w:rsidR="00D709B4" w:rsidRDefault="005E62D2" w:rsidP="003F5AFB">
      <w:pPr>
        <w:pStyle w:val="afff6"/>
        <w:ind w:firstLine="364"/>
      </w:pPr>
      <w:r>
        <w:rPr>
          <w:rFonts w:hint="eastAsia"/>
        </w:rPr>
        <w:t>本篇文章聚焦聚类问题</w:t>
      </w:r>
      <w:r w:rsidR="00612458" w:rsidRPr="00E451FF">
        <w:rPr>
          <w:rFonts w:hint="eastAsia"/>
          <w:vertAlign w:val="superscript"/>
        </w:rPr>
        <w:t>[</w:t>
      </w:r>
      <w:r w:rsidR="00612458" w:rsidRPr="00E451FF">
        <w:rPr>
          <w:vertAlign w:val="superscript"/>
        </w:rPr>
        <w:t>8</w:t>
      </w:r>
      <w:r w:rsidR="00E451FF" w:rsidRPr="00E451FF">
        <w:rPr>
          <w:vertAlign w:val="superscript"/>
        </w:rPr>
        <w:t>~</w:t>
      </w:r>
      <w:r w:rsidR="00612458" w:rsidRPr="00E451FF">
        <w:rPr>
          <w:vertAlign w:val="superscript"/>
        </w:rPr>
        <w:t>10]</w:t>
      </w:r>
      <w:r>
        <w:rPr>
          <w:rFonts w:hint="eastAsia"/>
        </w:rPr>
        <w:t>，</w:t>
      </w:r>
      <w:r w:rsidR="00B23571">
        <w:rPr>
          <w:rFonts w:hint="eastAsia"/>
        </w:rPr>
        <w:t>K-means</w:t>
      </w:r>
      <w:r>
        <w:rPr>
          <w:rFonts w:hint="eastAsia"/>
        </w:rPr>
        <w:t>问题作为经典的聚类问题其解法被广为研究</w:t>
      </w:r>
      <w:r w:rsidR="00E451FF" w:rsidRPr="00E451FF">
        <w:rPr>
          <w:rFonts w:hint="eastAsia"/>
          <w:vertAlign w:val="superscript"/>
        </w:rPr>
        <w:t>[</w:t>
      </w:r>
      <w:r w:rsidR="00E451FF" w:rsidRPr="00E451FF">
        <w:rPr>
          <w:vertAlign w:val="superscript"/>
        </w:rPr>
        <w:t>11~13</w:t>
      </w:r>
      <w:r w:rsidR="00E451FF">
        <w:rPr>
          <w:vertAlign w:val="superscript"/>
        </w:rPr>
        <w:t>]</w:t>
      </w:r>
      <w:r>
        <w:rPr>
          <w:rFonts w:hint="eastAsia"/>
        </w:rPr>
        <w:t>。</w:t>
      </w:r>
      <w:r w:rsidR="00AE16FB">
        <w:rPr>
          <w:rFonts w:hint="eastAsia"/>
        </w:rPr>
        <w:t>然而，文献</w:t>
      </w:r>
      <w:r w:rsidR="00E451FF">
        <w:rPr>
          <w:rFonts w:hint="eastAsia"/>
        </w:rPr>
        <w:t>[</w:t>
      </w:r>
      <w:r w:rsidR="00E451FF">
        <w:t>14~16]</w:t>
      </w:r>
      <w:r w:rsidR="00B4724B">
        <w:rPr>
          <w:rFonts w:hint="eastAsia"/>
        </w:rPr>
        <w:t>说明</w:t>
      </w:r>
      <w:r w:rsidR="002820E0">
        <w:rPr>
          <w:rFonts w:hint="eastAsia"/>
        </w:rPr>
        <w:t>该问题是</w:t>
      </w:r>
      <w:r w:rsidR="002820E0">
        <w:rPr>
          <w:rFonts w:hint="eastAsia"/>
        </w:rPr>
        <w:t>NP</w:t>
      </w:r>
      <w:r w:rsidR="002820E0">
        <w:rPr>
          <w:rFonts w:hint="eastAsia"/>
        </w:rPr>
        <w:t>难的，所</w:t>
      </w:r>
      <w:r w:rsidR="00477A5A">
        <w:rPr>
          <w:rFonts w:hint="eastAsia"/>
        </w:rPr>
        <w:t>以</w:t>
      </w:r>
      <w:r w:rsidR="002820E0">
        <w:rPr>
          <w:rFonts w:hint="eastAsia"/>
        </w:rPr>
        <w:t>诞生了许多近似算法，</w:t>
      </w:r>
      <w:r w:rsidR="00477A5A">
        <w:rPr>
          <w:rFonts w:hint="eastAsia"/>
        </w:rPr>
        <w:t>其中</w:t>
      </w:r>
      <w:r>
        <w:rPr>
          <w:rFonts w:hint="eastAsia"/>
        </w:rPr>
        <w:t>最有名的算法</w:t>
      </w:r>
      <w:r w:rsidR="00477A5A">
        <w:rPr>
          <w:rFonts w:hint="eastAsia"/>
        </w:rPr>
        <w:t>可能就</w:t>
      </w:r>
      <w:r>
        <w:rPr>
          <w:rFonts w:hint="eastAsia"/>
        </w:rPr>
        <w:t>是</w:t>
      </w:r>
      <w:r>
        <w:rPr>
          <w:rFonts w:hint="eastAsia"/>
        </w:rPr>
        <w:t>Lloyd</w:t>
      </w:r>
      <w:r>
        <w:rPr>
          <w:rFonts w:hint="eastAsia"/>
        </w:rPr>
        <w:t>算法</w:t>
      </w:r>
      <w:sdt>
        <w:sdtPr>
          <w:rPr>
            <w:rFonts w:hint="eastAsia"/>
            <w:vertAlign w:val="superscript"/>
          </w:rPr>
          <w:id w:val="1465619868"/>
          <w:citation/>
        </w:sdtPr>
        <w:sdtEndPr/>
        <w:sdtContent>
          <w:r w:rsidR="00D27AD8" w:rsidRPr="00E451FF">
            <w:rPr>
              <w:vertAlign w:val="superscript"/>
            </w:rPr>
            <w:fldChar w:fldCharType="begin"/>
          </w:r>
          <w:r w:rsidR="00D27AD8" w:rsidRPr="00E451FF">
            <w:rPr>
              <w:vertAlign w:val="superscript"/>
            </w:rPr>
            <w:instrText xml:space="preserve"> </w:instrText>
          </w:r>
          <w:r w:rsidR="00D27AD8" w:rsidRPr="00E451FF">
            <w:rPr>
              <w:rFonts w:hint="eastAsia"/>
              <w:vertAlign w:val="superscript"/>
            </w:rPr>
            <w:instrText>CITATION lloyd1982least \l 2052</w:instrText>
          </w:r>
          <w:r w:rsidR="00D27AD8" w:rsidRPr="00E451FF">
            <w:rPr>
              <w:vertAlign w:val="superscript"/>
            </w:rPr>
            <w:instrText xml:space="preserve"> </w:instrText>
          </w:r>
          <w:r w:rsidR="00D27AD8"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[17]</w:t>
          </w:r>
          <w:r w:rsidR="00D27AD8" w:rsidRPr="00E451FF">
            <w:rPr>
              <w:vertAlign w:val="superscript"/>
            </w:rPr>
            <w:fldChar w:fldCharType="end"/>
          </w:r>
        </w:sdtContent>
      </w:sdt>
      <w:r>
        <w:rPr>
          <w:rFonts w:hint="eastAsia"/>
        </w:rPr>
        <w:t>，它分为以下三步</w:t>
      </w:r>
      <w:r w:rsidR="00477A5A">
        <w:rPr>
          <w:rFonts w:hint="eastAsia"/>
        </w:rPr>
        <w:t>。</w:t>
      </w:r>
      <w:r>
        <w:rPr>
          <w:rFonts w:hint="eastAsia"/>
        </w:rPr>
        <w:t>首先，均匀不放回选</w:t>
      </w:r>
      <w:r>
        <w:rPr>
          <w:rFonts w:hint="eastAsia"/>
        </w:rPr>
        <w:lastRenderedPageBreak/>
        <w:t>择</w:t>
      </w:r>
      <w:r>
        <w:rPr>
          <w:rFonts w:hint="eastAsia"/>
        </w:rPr>
        <w:t>k</w:t>
      </w:r>
      <w:r>
        <w:rPr>
          <w:rFonts w:hint="eastAsia"/>
        </w:rPr>
        <w:t>个点作为初始</w:t>
      </w:r>
      <w:r w:rsidR="00DF4BB0">
        <w:rPr>
          <w:rFonts w:hint="eastAsia"/>
        </w:rPr>
        <w:t>中心点，接着，所有点靠到</w:t>
      </w:r>
      <w:r w:rsidR="00BE6F97">
        <w:rPr>
          <w:rFonts w:hint="eastAsia"/>
        </w:rPr>
        <w:t>离</w:t>
      </w:r>
      <w:r w:rsidR="00DF4BB0">
        <w:rPr>
          <w:rFonts w:hint="eastAsia"/>
        </w:rPr>
        <w:t>它最近的点上形成</w:t>
      </w:r>
      <w:r w:rsidR="00DF4BB0">
        <w:rPr>
          <w:rFonts w:hint="eastAsia"/>
        </w:rPr>
        <w:t>k</w:t>
      </w:r>
      <w:r w:rsidR="00DF4BB0">
        <w:rPr>
          <w:rFonts w:hint="eastAsia"/>
        </w:rPr>
        <w:t>个类，最后，计算</w:t>
      </w:r>
      <w:r w:rsidR="00DF4BB0">
        <w:rPr>
          <w:rFonts w:hint="eastAsia"/>
        </w:rPr>
        <w:t>k</w:t>
      </w:r>
      <w:r w:rsidR="00DF4BB0">
        <w:rPr>
          <w:rFonts w:hint="eastAsia"/>
        </w:rPr>
        <w:t>个类的中心点作为新的</w:t>
      </w:r>
      <w:r w:rsidR="00DF4BB0">
        <w:rPr>
          <w:rFonts w:hint="eastAsia"/>
        </w:rPr>
        <w:t>k</w:t>
      </w:r>
      <w:r w:rsidR="00DF4BB0">
        <w:rPr>
          <w:rFonts w:hint="eastAsia"/>
        </w:rPr>
        <w:t>个点。算法的</w:t>
      </w:r>
      <w:r w:rsidR="00DF4BB0">
        <w:rPr>
          <w:rFonts w:hint="eastAsia"/>
        </w:rPr>
        <w:t>2</w:t>
      </w:r>
      <w:r w:rsidR="00DF4BB0">
        <w:rPr>
          <w:rFonts w:hint="eastAsia"/>
        </w:rPr>
        <w:t>、</w:t>
      </w:r>
      <w:r w:rsidR="00DF4BB0">
        <w:rPr>
          <w:rFonts w:hint="eastAsia"/>
        </w:rPr>
        <w:t>3</w:t>
      </w:r>
      <w:r w:rsidR="00DF4BB0">
        <w:rPr>
          <w:rFonts w:hint="eastAsia"/>
        </w:rPr>
        <w:t>步一般会重复</w:t>
      </w:r>
      <w:r w:rsidR="00DF4BB0">
        <w:rPr>
          <w:rFonts w:hint="eastAsia"/>
        </w:rPr>
        <w:t>t</w:t>
      </w:r>
      <w:r w:rsidR="00DF4BB0">
        <w:rPr>
          <w:rFonts w:hint="eastAsia"/>
        </w:rPr>
        <w:t>次。</w:t>
      </w:r>
      <w:r w:rsidR="00FA1000">
        <w:rPr>
          <w:rFonts w:hint="eastAsia"/>
        </w:rPr>
        <w:t>然而，</w:t>
      </w:r>
      <w:r w:rsidR="00DF4BB0">
        <w:rPr>
          <w:rFonts w:hint="eastAsia"/>
        </w:rPr>
        <w:t>这个算法有两个缺点。</w:t>
      </w:r>
    </w:p>
    <w:p w14:paraId="7004ED4D" w14:textId="66E3EC00" w:rsidR="0008548D" w:rsidRDefault="00A249F5" w:rsidP="0008548D">
      <w:pPr>
        <w:pStyle w:val="afff6"/>
        <w:ind w:firstLine="364"/>
      </w:pPr>
      <w:r>
        <w:rPr>
          <w:rFonts w:hint="eastAsia"/>
        </w:rPr>
        <w:t>首先该算法时间复杂度为</w:t>
      </w:r>
      <w:r w:rsidR="00477A5A">
        <w:object w:dxaOrig="660" w:dyaOrig="260" w14:anchorId="6F7AA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5pt" o:ole="">
            <v:imagedata r:id="rId11" o:title=""/>
          </v:shape>
          <o:OLEObject Type="Embed" ProgID="Equation.DSMT4" ShapeID="_x0000_i1025" DrawAspect="Content" ObjectID="_1639039739" r:id="rId12"/>
        </w:object>
      </w:r>
      <w:r w:rsidR="0007699D">
        <w:rPr>
          <w:rFonts w:hint="eastAsia"/>
        </w:rPr>
        <w:t>，</w:t>
      </w:r>
      <w:r w:rsidR="00EE7ABC">
        <w:rPr>
          <w:rFonts w:hint="eastAsia"/>
        </w:rPr>
        <w:t>其中</w:t>
      </w:r>
      <w:r w:rsidR="00EE7ABC">
        <w:rPr>
          <w:rFonts w:hint="eastAsia"/>
        </w:rPr>
        <w:t>n</w:t>
      </w:r>
      <w:r w:rsidR="00EE7ABC">
        <w:rPr>
          <w:rFonts w:hint="eastAsia"/>
        </w:rPr>
        <w:t>是数据量大小，</w:t>
      </w:r>
      <w:r w:rsidR="00EE7ABC">
        <w:rPr>
          <w:rFonts w:hint="eastAsia"/>
        </w:rPr>
        <w:t>d</w:t>
      </w:r>
      <w:r w:rsidR="00EE7ABC">
        <w:rPr>
          <w:rFonts w:hint="eastAsia"/>
        </w:rPr>
        <w:t>是数据维度。</w:t>
      </w:r>
      <w:r w:rsidR="0007699D">
        <w:rPr>
          <w:rFonts w:hint="eastAsia"/>
        </w:rPr>
        <w:t>该算法在海量数据下会花费很多时间，因此更快的算法需要被提出。更严重的是，</w:t>
      </w:r>
      <w:r w:rsidR="000E08E6">
        <w:rPr>
          <w:rFonts w:hint="eastAsia"/>
        </w:rPr>
        <w:t>文献</w:t>
      </w:r>
      <w:sdt>
        <w:sdtPr>
          <w:rPr>
            <w:rFonts w:hint="eastAsia"/>
          </w:rPr>
          <w:id w:val="-1238788490"/>
          <w:citation/>
        </w:sdtPr>
        <w:sdtEndPr/>
        <w:sdtContent>
          <w:r w:rsidR="000E08E6">
            <w:fldChar w:fldCharType="begin"/>
          </w:r>
          <w:r w:rsidR="000E08E6">
            <w:instrText xml:space="preserve">CITATION San \l 2052 </w:instrText>
          </w:r>
          <w:r w:rsidR="000E08E6">
            <w:fldChar w:fldCharType="separate"/>
          </w:r>
          <w:r w:rsidR="00D50F04">
            <w:rPr>
              <w:noProof/>
            </w:rPr>
            <w:t xml:space="preserve"> [18]</w:t>
          </w:r>
          <w:r w:rsidR="000E08E6">
            <w:fldChar w:fldCharType="end"/>
          </w:r>
        </w:sdtContent>
      </w:sdt>
      <w:r w:rsidR="000E08E6">
        <w:rPr>
          <w:rFonts w:hint="eastAsia"/>
        </w:rPr>
        <w:t>指出</w:t>
      </w:r>
      <w:r w:rsidR="0007699D">
        <w:rPr>
          <w:rFonts w:hint="eastAsia"/>
        </w:rPr>
        <w:t>这个算法得到的</w:t>
      </w:r>
      <w:r w:rsidR="00D14ED8">
        <w:rPr>
          <w:rFonts w:hint="eastAsia"/>
        </w:rPr>
        <w:t>解</w:t>
      </w:r>
      <w:r w:rsidR="00FA1000">
        <w:rPr>
          <w:rFonts w:hint="eastAsia"/>
        </w:rPr>
        <w:t>的质量</w:t>
      </w:r>
      <w:r w:rsidR="00D14ED8">
        <w:rPr>
          <w:rFonts w:hint="eastAsia"/>
        </w:rPr>
        <w:t>可能很</w:t>
      </w:r>
      <w:r w:rsidR="000E08E6">
        <w:rPr>
          <w:rFonts w:hint="eastAsia"/>
        </w:rPr>
        <w:t>差</w:t>
      </w:r>
      <w:r w:rsidR="00416FD3">
        <w:rPr>
          <w:rFonts w:hint="eastAsia"/>
        </w:rPr>
        <w:t>，</w:t>
      </w:r>
      <w:r w:rsidR="00FA1000">
        <w:rPr>
          <w:rFonts w:hint="eastAsia"/>
        </w:rPr>
        <w:t>而在真实</w:t>
      </w:r>
      <w:r w:rsidR="00EE7ABC">
        <w:rPr>
          <w:rFonts w:hint="eastAsia"/>
        </w:rPr>
        <w:t>的</w:t>
      </w:r>
      <w:r w:rsidR="00FA1000">
        <w:rPr>
          <w:rFonts w:hint="eastAsia"/>
        </w:rPr>
        <w:t>海量数据下解的质量是非常重要的。</w:t>
      </w:r>
      <w:r w:rsidR="00BE6F97">
        <w:rPr>
          <w:rFonts w:hint="eastAsia"/>
        </w:rPr>
        <w:t>因此，本篇综述将</w:t>
      </w:r>
      <w:r w:rsidR="00DF6E74">
        <w:rPr>
          <w:rFonts w:hint="eastAsia"/>
        </w:rPr>
        <w:t>系统</w:t>
      </w:r>
      <w:r w:rsidR="00BE6F97" w:rsidRPr="00832900">
        <w:rPr>
          <w:rFonts w:hint="eastAsia"/>
          <w:b/>
        </w:rPr>
        <w:t>介绍能够对</w:t>
      </w:r>
      <w:r w:rsidR="00B23571">
        <w:rPr>
          <w:rFonts w:hint="eastAsia"/>
          <w:b/>
        </w:rPr>
        <w:t>K-means</w:t>
      </w:r>
      <w:r w:rsidR="0008548D" w:rsidRPr="00832900">
        <w:rPr>
          <w:rFonts w:hint="eastAsia"/>
          <w:b/>
        </w:rPr>
        <w:t>问题解的质量给出保证的并且</w:t>
      </w:r>
      <w:r w:rsidR="00DB3E51" w:rsidRPr="00832900">
        <w:rPr>
          <w:rFonts w:hint="eastAsia"/>
          <w:b/>
        </w:rPr>
        <w:t>尽可能</w:t>
      </w:r>
      <w:r w:rsidR="0008548D" w:rsidRPr="00832900">
        <w:rPr>
          <w:rFonts w:hint="eastAsia"/>
          <w:b/>
        </w:rPr>
        <w:t>快速的算法</w:t>
      </w:r>
      <w:r w:rsidR="0008548D">
        <w:rPr>
          <w:rFonts w:hint="eastAsia"/>
        </w:rPr>
        <w:t>。</w:t>
      </w:r>
      <w:r w:rsidR="00D668AD">
        <w:rPr>
          <w:rFonts w:hint="eastAsia"/>
        </w:rPr>
        <w:t>首先</w:t>
      </w:r>
      <w:r w:rsidR="00B4724B">
        <w:rPr>
          <w:rFonts w:hint="eastAsia"/>
        </w:rPr>
        <w:t>文章</w:t>
      </w:r>
      <w:r w:rsidR="00D668AD">
        <w:rPr>
          <w:rFonts w:hint="eastAsia"/>
        </w:rPr>
        <w:t>将定义</w:t>
      </w:r>
      <w:r w:rsidR="00B23571">
        <w:rPr>
          <w:rFonts w:hint="eastAsia"/>
        </w:rPr>
        <w:t>K-means</w:t>
      </w:r>
      <w:r w:rsidR="00D668AD">
        <w:rPr>
          <w:rFonts w:hint="eastAsia"/>
        </w:rPr>
        <w:t>问题然后从质量保证和加速两个方面分别介绍算法，最终给出该方向上的展望和总结。</w:t>
      </w:r>
    </w:p>
    <w:p w14:paraId="08109A1D" w14:textId="7DEFB4B7" w:rsidR="00B703A1" w:rsidRDefault="00B23571" w:rsidP="00B703A1">
      <w:pPr>
        <w:pStyle w:val="1"/>
      </w:pPr>
      <w:r>
        <w:t>K-means</w:t>
      </w:r>
      <w:r w:rsidR="00616D61">
        <w:rPr>
          <w:rFonts w:hint="eastAsia"/>
        </w:rPr>
        <w:t>问题</w:t>
      </w:r>
      <w:r w:rsidR="00EE7ABC">
        <w:rPr>
          <w:rFonts w:hint="eastAsia"/>
        </w:rPr>
        <w:t>引入及背景知识</w:t>
      </w:r>
    </w:p>
    <w:p w14:paraId="7FF4F6D0" w14:textId="1E7515A2" w:rsidR="00783F98" w:rsidRDefault="00B4724B" w:rsidP="00EE7ABC">
      <w:pPr>
        <w:ind w:firstLine="420"/>
      </w:pPr>
      <w:r>
        <w:rPr>
          <w:rFonts w:hint="eastAsia"/>
        </w:rPr>
        <w:t>这里</w:t>
      </w:r>
      <w:r w:rsidR="00616D61">
        <w:rPr>
          <w:rFonts w:hint="eastAsia"/>
        </w:rPr>
        <w:t>首先引入</w:t>
      </w:r>
      <w:r w:rsidR="00B23571">
        <w:rPr>
          <w:rFonts w:hint="eastAsia"/>
        </w:rPr>
        <w:t>K-means</w:t>
      </w:r>
      <w:r w:rsidR="00616D61">
        <w:rPr>
          <w:rFonts w:hint="eastAsia"/>
        </w:rPr>
        <w:t>问题</w:t>
      </w:r>
      <w:r w:rsidR="00EE7ABC">
        <w:rPr>
          <w:rFonts w:hint="eastAsia"/>
        </w:rPr>
        <w:t>。</w:t>
      </w:r>
      <w:r w:rsidR="00AA17AA">
        <w:rPr>
          <w:rFonts w:hint="eastAsia"/>
        </w:rPr>
        <w:t>给定点</w:t>
      </w:r>
      <w:r w:rsidR="00017226">
        <w:object w:dxaOrig="560" w:dyaOrig="260" w14:anchorId="4F4C98FF">
          <v:shape id="_x0000_i1026" type="#_x0000_t75" style="width:28.5pt;height:13.5pt" o:ole="">
            <v:imagedata r:id="rId13" o:title=""/>
          </v:shape>
          <o:OLEObject Type="Embed" ProgID="Equation.DSMT4" ShapeID="_x0000_i1026" DrawAspect="Content" ObjectID="_1639039740" r:id="rId14"/>
        </w:object>
      </w:r>
      <w:r w:rsidR="00AA17AA">
        <w:rPr>
          <w:rFonts w:hint="eastAsia"/>
        </w:rPr>
        <w:t>和集合</w:t>
      </w:r>
      <w:r w:rsidR="00017226">
        <w:object w:dxaOrig="620" w:dyaOrig="279" w14:anchorId="4896416F">
          <v:shape id="_x0000_i1027" type="#_x0000_t75" style="width:31.5pt;height:14.25pt" o:ole="">
            <v:imagedata r:id="rId15" o:title=""/>
          </v:shape>
          <o:OLEObject Type="Embed" ProgID="Equation.DSMT4" ShapeID="_x0000_i1027" DrawAspect="Content" ObjectID="_1639039741" r:id="rId16"/>
        </w:object>
      </w:r>
      <w:r w:rsidR="00AA17AA">
        <w:rPr>
          <w:rFonts w:hint="eastAsia"/>
        </w:rPr>
        <w:t>，可以定义点到集合的距离</w:t>
      </w:r>
    </w:p>
    <w:p w14:paraId="73AD972D" w14:textId="77777777" w:rsidR="00783F98" w:rsidRDefault="00AA17AA" w:rsidP="0086415F">
      <w:pPr>
        <w:pStyle w:val="MTDisplayEquation"/>
      </w:pPr>
      <w:r>
        <w:tab/>
      </w:r>
      <w:r w:rsidR="00017226">
        <w:object w:dxaOrig="1640" w:dyaOrig="340" w14:anchorId="47590E26">
          <v:shape id="_x0000_i1028" type="#_x0000_t75" style="width:82.5pt;height:17.25pt" o:ole="">
            <v:imagedata r:id="rId17" o:title=""/>
          </v:shape>
          <o:OLEObject Type="Embed" ProgID="Equation.DSMT4" ShapeID="_x0000_i1028" DrawAspect="Content" ObjectID="_1639039742" r:id="rId18"/>
        </w:object>
      </w:r>
    </w:p>
    <w:p w14:paraId="658D7EE0" w14:textId="488FA173" w:rsidR="0086415F" w:rsidRDefault="0086415F" w:rsidP="00EE7ABC">
      <w:r>
        <w:rPr>
          <w:rFonts w:hint="eastAsia"/>
        </w:rPr>
        <w:t>给定</w:t>
      </w:r>
      <w:r>
        <w:rPr>
          <w:rFonts w:hint="eastAsia"/>
        </w:rPr>
        <w:t>n</w:t>
      </w:r>
      <w:proofErr w:type="gramStart"/>
      <w:r>
        <w:rPr>
          <w:rFonts w:hint="eastAsia"/>
        </w:rPr>
        <w:t>个</w:t>
      </w:r>
      <w:proofErr w:type="gramEnd"/>
      <w:r>
        <w:rPr>
          <w:rFonts w:hint="eastAsia"/>
        </w:rPr>
        <w:t>点</w:t>
      </w:r>
      <w:r>
        <w:object w:dxaOrig="660" w:dyaOrig="279" w14:anchorId="3E80A4F1">
          <v:shape id="_x0000_i1029" type="#_x0000_t75" style="width:33.75pt;height:14.25pt" o:ole="">
            <v:imagedata r:id="rId19" o:title=""/>
          </v:shape>
          <o:OLEObject Type="Embed" ProgID="Equation.DSMT4" ShapeID="_x0000_i1029" DrawAspect="Content" ObjectID="_1639039743" r:id="rId20"/>
        </w:object>
      </w:r>
      <w:r>
        <w:rPr>
          <w:rFonts w:hint="eastAsia"/>
        </w:rPr>
        <w:t>和集合</w:t>
      </w:r>
      <w:r>
        <w:object w:dxaOrig="620" w:dyaOrig="279" w14:anchorId="684482EC">
          <v:shape id="_x0000_i1030" type="#_x0000_t75" style="width:31.5pt;height:14.25pt" o:ole="">
            <v:imagedata r:id="rId15" o:title=""/>
          </v:shape>
          <o:OLEObject Type="Embed" ProgID="Equation.DSMT4" ShapeID="_x0000_i1030" DrawAspect="Content" ObjectID="_1639039744" r:id="rId21"/>
        </w:object>
      </w:r>
      <w:r>
        <w:rPr>
          <w:rFonts w:hint="eastAsia"/>
        </w:rPr>
        <w:t>，可以定义如下目标函数</w:t>
      </w:r>
    </w:p>
    <w:p w14:paraId="00493603" w14:textId="77777777" w:rsidR="0086415F" w:rsidRDefault="0086415F" w:rsidP="0086415F">
      <w:pPr>
        <w:pStyle w:val="MTDisplayEquation"/>
      </w:pPr>
      <w:r>
        <w:tab/>
      </w:r>
      <w:r>
        <w:object w:dxaOrig="1700" w:dyaOrig="420" w14:anchorId="275F7B9E">
          <v:shape id="_x0000_i1031" type="#_x0000_t75" style="width:85.5pt;height:21pt" o:ole="">
            <v:imagedata r:id="rId22" o:title=""/>
          </v:shape>
          <o:OLEObject Type="Embed" ProgID="Equation.DSMT4" ShapeID="_x0000_i1031" DrawAspect="Content" ObjectID="_1639039745" r:id="rId23"/>
        </w:object>
      </w:r>
      <w:r>
        <w:t xml:space="preserve"> </w:t>
      </w:r>
    </w:p>
    <w:p w14:paraId="13A9D461" w14:textId="7CA219B3" w:rsidR="0086415F" w:rsidRDefault="00B23571" w:rsidP="00EE7ABC">
      <w:r>
        <w:t>K-means</w:t>
      </w:r>
      <w:r w:rsidR="00477A5A">
        <w:rPr>
          <w:rFonts w:hint="eastAsia"/>
        </w:rPr>
        <w:t>问题便</w:t>
      </w:r>
      <w:r w:rsidR="0086415F" w:rsidRPr="0086415F">
        <w:rPr>
          <w:rFonts w:hint="eastAsia"/>
        </w:rPr>
        <w:t>是在</w:t>
      </w:r>
      <w:r w:rsidR="0086415F">
        <w:rPr>
          <w:rFonts w:hint="eastAsia"/>
        </w:rPr>
        <w:t>给定</w:t>
      </w:r>
      <w:r w:rsidR="0086415F">
        <w:rPr>
          <w:rFonts w:hint="eastAsia"/>
        </w:rPr>
        <w:t>n</w:t>
      </w:r>
      <w:proofErr w:type="gramStart"/>
      <w:r w:rsidR="0086415F" w:rsidRPr="0086415F">
        <w:rPr>
          <w:rFonts w:hint="eastAsia"/>
        </w:rPr>
        <w:t>个</w:t>
      </w:r>
      <w:proofErr w:type="gramEnd"/>
      <w:r w:rsidR="0086415F" w:rsidRPr="0086415F">
        <w:rPr>
          <w:rFonts w:hint="eastAsia"/>
        </w:rPr>
        <w:t>点</w:t>
      </w:r>
      <w:r w:rsidR="0086415F">
        <w:rPr>
          <w:rFonts w:hint="eastAsia"/>
        </w:rPr>
        <w:t>X</w:t>
      </w:r>
      <w:r w:rsidR="0086415F" w:rsidRPr="0086415F">
        <w:rPr>
          <w:rFonts w:hint="eastAsia"/>
        </w:rPr>
        <w:t>情况下找到大小为</w:t>
      </w:r>
      <w:r w:rsidR="0086415F">
        <w:rPr>
          <w:rFonts w:hint="eastAsia"/>
        </w:rPr>
        <w:t>k</w:t>
      </w:r>
      <w:r w:rsidR="0086415F" w:rsidRPr="0086415F">
        <w:rPr>
          <w:rFonts w:hint="eastAsia"/>
        </w:rPr>
        <w:t>的集合</w:t>
      </w:r>
      <w:r w:rsidR="00E218CF">
        <w:object w:dxaOrig="440" w:dyaOrig="320" w14:anchorId="151614BF">
          <v:shape id="_x0000_i1032" type="#_x0000_t75" style="width:22.5pt;height:16.5pt" o:ole="">
            <v:imagedata r:id="rId24" o:title=""/>
          </v:shape>
          <o:OLEObject Type="Embed" ProgID="Equation.DSMT4" ShapeID="_x0000_i1032" DrawAspect="Content" ObjectID="_1639039746" r:id="rId25"/>
        </w:object>
      </w:r>
      <w:r w:rsidR="0086415F" w:rsidRPr="0086415F">
        <w:rPr>
          <w:rFonts w:hint="eastAsia"/>
        </w:rPr>
        <w:t>使得该目标函数最小，即</w:t>
      </w:r>
    </w:p>
    <w:p w14:paraId="7545450F" w14:textId="77777777" w:rsidR="00551334" w:rsidRDefault="00551334" w:rsidP="00551334">
      <w:pPr>
        <w:pStyle w:val="MTDisplayEquation"/>
      </w:pPr>
      <w:r>
        <w:tab/>
      </w:r>
      <w:r w:rsidR="009D50CC">
        <w:object w:dxaOrig="1800" w:dyaOrig="540" w14:anchorId="0B26ADA5">
          <v:shape id="_x0000_i1033" type="#_x0000_t75" style="width:90pt;height:27.75pt" o:ole="">
            <v:imagedata r:id="rId26" o:title=""/>
          </v:shape>
          <o:OLEObject Type="Embed" ProgID="Equation.DSMT4" ShapeID="_x0000_i1033" DrawAspect="Content" ObjectID="_1639039747" r:id="rId27"/>
        </w:object>
      </w:r>
      <w:r>
        <w:t xml:space="preserve"> </w:t>
      </w:r>
    </w:p>
    <w:p w14:paraId="7D774504" w14:textId="7687CC45" w:rsidR="00477A5A" w:rsidRDefault="00EE7ABC" w:rsidP="00EE7ABC">
      <w:pPr>
        <w:ind w:firstLine="364"/>
      </w:pPr>
      <w:r>
        <w:rPr>
          <w:rFonts w:hint="eastAsia"/>
        </w:rPr>
        <w:t>上文谈到解的质量，这里给出如下定义用于定量评价解的质量。</w:t>
      </w:r>
    </w:p>
    <w:p w14:paraId="639FA482" w14:textId="0DB4528D" w:rsidR="00EE7ABC" w:rsidRDefault="00EE7ABC" w:rsidP="00477A5A">
      <w:r>
        <w:tab/>
      </w:r>
      <w:r w:rsidRPr="00EE7ABC">
        <w:rPr>
          <w:rFonts w:hint="eastAsia"/>
          <w:b/>
        </w:rPr>
        <w:t>定义</w:t>
      </w:r>
      <w:r w:rsidRPr="00EE7ABC">
        <w:rPr>
          <w:rFonts w:hint="eastAsia"/>
          <w:b/>
        </w:rPr>
        <w:t>1</w:t>
      </w:r>
      <w:r>
        <w:rPr>
          <w:b/>
        </w:rPr>
        <w:t xml:space="preserve"> </w:t>
      </w:r>
      <w:r w:rsidR="00B23571">
        <w:rPr>
          <w:rFonts w:hint="eastAsia"/>
          <w:b/>
        </w:rPr>
        <w:t>K-means</w:t>
      </w:r>
      <w:r w:rsidR="00AC44B7">
        <w:rPr>
          <w:rFonts w:hint="eastAsia"/>
          <w:b/>
        </w:rPr>
        <w:t>问题解的质量</w:t>
      </w:r>
      <w:r w:rsidR="00AC44B7">
        <w:rPr>
          <w:rFonts w:hint="eastAsia"/>
          <w:b/>
        </w:rPr>
        <w:t xml:space="preserve"> </w:t>
      </w:r>
      <w:r w:rsidR="00142ADF" w:rsidRPr="00142ADF">
        <w:rPr>
          <w:rFonts w:hint="eastAsia"/>
        </w:rPr>
        <w:t>给定数据集</w:t>
      </w:r>
      <w:r w:rsidR="00142ADF" w:rsidRPr="00142ADF">
        <w:t>X</w:t>
      </w:r>
      <w:r w:rsidR="00142ADF" w:rsidRPr="00142ADF">
        <w:rPr>
          <w:rFonts w:hint="eastAsia"/>
        </w:rPr>
        <w:t>，如果</w:t>
      </w:r>
      <w:r w:rsidR="00142ADF">
        <w:rPr>
          <w:rFonts w:hint="eastAsia"/>
        </w:rPr>
        <w:t>存在一个数字</w:t>
      </w:r>
      <w:r w:rsidR="00142ADF">
        <w:object w:dxaOrig="440" w:dyaOrig="240" w14:anchorId="65E046A4">
          <v:shape id="_x0000_i1034" type="#_x0000_t75" style="width:22.5pt;height:12.75pt" o:ole="">
            <v:imagedata r:id="rId28" o:title=""/>
          </v:shape>
          <o:OLEObject Type="Embed" ProgID="Equation.DSMT4" ShapeID="_x0000_i1034" DrawAspect="Content" ObjectID="_1639039748" r:id="rId29"/>
        </w:object>
      </w:r>
      <w:r w:rsidR="00142ADF">
        <w:rPr>
          <w:rFonts w:hint="eastAsia"/>
        </w:rPr>
        <w:t>使得</w:t>
      </w:r>
      <w:r w:rsidR="009D50CC">
        <w:object w:dxaOrig="1840" w:dyaOrig="320" w14:anchorId="6802E827">
          <v:shape id="_x0000_i1035" type="#_x0000_t75" style="width:92.25pt;height:16.5pt" o:ole="">
            <v:imagedata r:id="rId30" o:title=""/>
          </v:shape>
          <o:OLEObject Type="Embed" ProgID="Equation.DSMT4" ShapeID="_x0000_i1035" DrawAspect="Content" ObjectID="_1639039749" r:id="rId31"/>
        </w:object>
      </w:r>
      <w:r w:rsidR="00142ADF">
        <w:rPr>
          <w:rFonts w:hint="eastAsia"/>
        </w:rPr>
        <w:t>成立，则称解</w:t>
      </w:r>
      <w:r w:rsidR="00142ADF">
        <w:rPr>
          <w:rFonts w:hint="eastAsia"/>
        </w:rPr>
        <w:t>C</w:t>
      </w:r>
      <w:r w:rsidR="00142ADF">
        <w:rPr>
          <w:rFonts w:hint="eastAsia"/>
        </w:rPr>
        <w:t>为一个</w:t>
      </w:r>
      <w:r w:rsidR="00142ADF">
        <w:object w:dxaOrig="200" w:dyaOrig="200" w14:anchorId="5291138F">
          <v:shape id="_x0000_i1036" type="#_x0000_t75" style="width:10.5pt;height:10.5pt" o:ole="">
            <v:imagedata r:id="rId32" o:title=""/>
          </v:shape>
          <o:OLEObject Type="Embed" ProgID="Equation.DSMT4" ShapeID="_x0000_i1036" DrawAspect="Content" ObjectID="_1639039750" r:id="rId33"/>
        </w:object>
      </w:r>
      <w:r w:rsidR="00142ADF">
        <w:rPr>
          <w:rFonts w:hint="eastAsia"/>
        </w:rPr>
        <w:t>近似解，</w:t>
      </w:r>
      <w:proofErr w:type="gramStart"/>
      <w:r w:rsidR="00142ADF">
        <w:rPr>
          <w:rFonts w:hint="eastAsia"/>
        </w:rPr>
        <w:t>产生该解的</w:t>
      </w:r>
      <w:proofErr w:type="gramEnd"/>
      <w:r w:rsidR="00142ADF">
        <w:rPr>
          <w:rFonts w:hint="eastAsia"/>
        </w:rPr>
        <w:t>算法</w:t>
      </w:r>
      <w:r w:rsidR="00142ADF">
        <w:object w:dxaOrig="240" w:dyaOrig="240" w14:anchorId="22A8244D">
          <v:shape id="_x0000_i1037" type="#_x0000_t75" style="width:12.75pt;height:12.75pt" o:ole="">
            <v:imagedata r:id="rId34" o:title=""/>
          </v:shape>
          <o:OLEObject Type="Embed" ProgID="Equation.DSMT4" ShapeID="_x0000_i1037" DrawAspect="Content" ObjectID="_1639039751" r:id="rId35"/>
        </w:object>
      </w:r>
      <w:r w:rsidR="00142ADF">
        <w:rPr>
          <w:rFonts w:hint="eastAsia"/>
        </w:rPr>
        <w:t>称为</w:t>
      </w:r>
      <w:r w:rsidR="00142ADF">
        <w:object w:dxaOrig="200" w:dyaOrig="200" w14:anchorId="27855F29">
          <v:shape id="_x0000_i1038" type="#_x0000_t75" style="width:10.5pt;height:10.5pt" o:ole="">
            <v:imagedata r:id="rId32" o:title=""/>
          </v:shape>
          <o:OLEObject Type="Embed" ProgID="Equation.DSMT4" ShapeID="_x0000_i1038" DrawAspect="Content" ObjectID="_1639039752" r:id="rId36"/>
        </w:object>
      </w:r>
      <w:r w:rsidR="00142ADF">
        <w:rPr>
          <w:rFonts w:hint="eastAsia"/>
        </w:rPr>
        <w:t>近似算法，</w:t>
      </w:r>
      <w:r w:rsidR="00E218CF">
        <w:rPr>
          <w:rFonts w:hint="eastAsia"/>
        </w:rPr>
        <w:t>这里</w:t>
      </w:r>
      <w:r w:rsidR="00E218CF">
        <w:object w:dxaOrig="200" w:dyaOrig="200" w14:anchorId="42A082C8">
          <v:shape id="_x0000_i1039" type="#_x0000_t75" style="width:10.5pt;height:10.5pt" o:ole="">
            <v:imagedata r:id="rId32" o:title=""/>
          </v:shape>
          <o:OLEObject Type="Embed" ProgID="Equation.DSMT4" ShapeID="_x0000_i1039" DrawAspect="Content" ObjectID="_1639039753" r:id="rId37"/>
        </w:object>
      </w:r>
      <w:r w:rsidR="00E218CF">
        <w:rPr>
          <w:rFonts w:hint="eastAsia"/>
        </w:rPr>
        <w:t>称为近似系数。</w:t>
      </w:r>
    </w:p>
    <w:p w14:paraId="7E770B61" w14:textId="77777777" w:rsidR="00831ADD" w:rsidRPr="00831ADD" w:rsidRDefault="00831ADD" w:rsidP="00831ADD">
      <w:pPr>
        <w:ind w:firstLine="420"/>
      </w:pPr>
      <w:r w:rsidRPr="00831ADD">
        <w:rPr>
          <w:rFonts w:hint="eastAsia"/>
        </w:rPr>
        <w:t>从该定义可以看出，</w:t>
      </w:r>
      <w:r>
        <w:object w:dxaOrig="200" w:dyaOrig="200" w14:anchorId="22C61929">
          <v:shape id="_x0000_i1040" type="#_x0000_t75" style="width:10.5pt;height:10.5pt" o:ole="">
            <v:imagedata r:id="rId32" o:title=""/>
          </v:shape>
          <o:OLEObject Type="Embed" ProgID="Equation.DSMT4" ShapeID="_x0000_i1040" DrawAspect="Content" ObjectID="_1639039754" r:id="rId38"/>
        </w:object>
      </w:r>
      <w:r>
        <w:rPr>
          <w:rFonts w:hint="eastAsia"/>
        </w:rPr>
        <w:t>越小解质量越好，越接近最优解。</w:t>
      </w:r>
    </w:p>
    <w:p w14:paraId="37FC879E" w14:textId="0C615234" w:rsidR="009F78DE" w:rsidRDefault="00AC44B7" w:rsidP="0002356D">
      <w:pPr>
        <w:pStyle w:val="1"/>
      </w:pPr>
      <w:r>
        <w:rPr>
          <w:rFonts w:hint="eastAsia"/>
        </w:rPr>
        <w:t>给</w:t>
      </w:r>
      <w:r w:rsidR="00B23571">
        <w:rPr>
          <w:rFonts w:hint="eastAsia"/>
        </w:rPr>
        <w:t>K-means</w:t>
      </w:r>
      <w:r>
        <w:rPr>
          <w:rFonts w:hint="eastAsia"/>
        </w:rPr>
        <w:t>的</w:t>
      </w:r>
      <w:proofErr w:type="gramStart"/>
      <w:r>
        <w:rPr>
          <w:rFonts w:hint="eastAsia"/>
        </w:rPr>
        <w:t>解提供</w:t>
      </w:r>
      <w:proofErr w:type="gramEnd"/>
      <w:r>
        <w:rPr>
          <w:rFonts w:hint="eastAsia"/>
        </w:rPr>
        <w:t>质量保证</w:t>
      </w:r>
    </w:p>
    <w:p w14:paraId="6DEB8A25" w14:textId="3D760156" w:rsidR="005808C5" w:rsidRPr="005808C5" w:rsidRDefault="00B23571" w:rsidP="005808C5">
      <w:pPr>
        <w:pStyle w:val="2"/>
      </w:pPr>
      <w:r>
        <w:t>K-means</w:t>
      </w:r>
      <w:r w:rsidR="005808C5">
        <w:rPr>
          <w:rFonts w:hint="eastAsia"/>
        </w:rPr>
        <w:t>++</w:t>
      </w:r>
    </w:p>
    <w:p w14:paraId="001F8DCE" w14:textId="15DCF91A" w:rsidR="00465AED" w:rsidRDefault="002C0C2A" w:rsidP="00465AED">
      <w:pPr>
        <w:pStyle w:val="afff6"/>
        <w:ind w:firstLine="364"/>
      </w:pPr>
      <w:r>
        <w:rPr>
          <w:rFonts w:hint="eastAsia"/>
        </w:rPr>
        <w:t>选择好的初始化方法</w:t>
      </w:r>
      <w:r w:rsidR="006C3F8E">
        <w:rPr>
          <w:rFonts w:hint="eastAsia"/>
        </w:rPr>
        <w:t>（</w:t>
      </w:r>
      <w:r w:rsidR="006C3F8E">
        <w:rPr>
          <w:rFonts w:hint="eastAsia"/>
        </w:rPr>
        <w:t>seeding</w:t>
      </w:r>
      <w:r w:rsidR="006C3F8E">
        <w:rPr>
          <w:rFonts w:hint="eastAsia"/>
        </w:rPr>
        <w:t>）</w:t>
      </w:r>
      <w:r>
        <w:rPr>
          <w:rFonts w:hint="eastAsia"/>
        </w:rPr>
        <w:t>是提供质量保证的一条路线，</w:t>
      </w:r>
      <w:r w:rsidR="00090E95" w:rsidRPr="00E25C0E">
        <w:rPr>
          <w:rFonts w:hint="eastAsia"/>
        </w:rPr>
        <w:t>在</w:t>
      </w:r>
      <w:r w:rsidR="00090E95" w:rsidRPr="00E25C0E">
        <w:rPr>
          <w:rFonts w:hint="eastAsia"/>
        </w:rPr>
        <w:t>Lloyd</w:t>
      </w:r>
      <w:r w:rsidR="00090E95" w:rsidRPr="00E25C0E">
        <w:rPr>
          <w:rFonts w:hint="eastAsia"/>
        </w:rPr>
        <w:t>算法中</w:t>
      </w:r>
      <w:r w:rsidR="00B03B7B">
        <w:rPr>
          <w:rFonts w:hint="eastAsia"/>
        </w:rPr>
        <w:t>传统初始化方法</w:t>
      </w:r>
      <w:r w:rsidR="00090E95" w:rsidRPr="00E25C0E">
        <w:rPr>
          <w:rFonts w:hint="eastAsia"/>
        </w:rPr>
        <w:t>一般是均匀</w:t>
      </w:r>
      <w:proofErr w:type="gramStart"/>
      <w:r w:rsidR="00090E95" w:rsidRPr="00E25C0E">
        <w:rPr>
          <w:rFonts w:hint="eastAsia"/>
        </w:rPr>
        <w:t>不</w:t>
      </w:r>
      <w:proofErr w:type="gramEnd"/>
      <w:r w:rsidR="00090E95" w:rsidRPr="00E25C0E">
        <w:rPr>
          <w:rFonts w:hint="eastAsia"/>
        </w:rPr>
        <w:t>放回的抓取</w:t>
      </w:r>
      <w:r w:rsidR="00090E95" w:rsidRPr="00E25C0E">
        <w:rPr>
          <w:rFonts w:hint="eastAsia"/>
        </w:rPr>
        <w:t>k</w:t>
      </w:r>
      <w:r w:rsidR="00090E95" w:rsidRPr="00E25C0E">
        <w:rPr>
          <w:rFonts w:hint="eastAsia"/>
        </w:rPr>
        <w:t>个点，这不是一个好的初始化方法，</w:t>
      </w:r>
      <w:r>
        <w:rPr>
          <w:rFonts w:hint="eastAsia"/>
        </w:rPr>
        <w:t>由于</w:t>
      </w:r>
      <w:r>
        <w:rPr>
          <w:rFonts w:hint="eastAsia"/>
        </w:rPr>
        <w:t>Lloyd</w:t>
      </w:r>
      <w:r>
        <w:rPr>
          <w:rFonts w:hint="eastAsia"/>
        </w:rPr>
        <w:t>算法</w:t>
      </w:r>
      <w:r w:rsidRPr="00E25C0E">
        <w:rPr>
          <w:rFonts w:hint="eastAsia"/>
        </w:rPr>
        <w:t>对初始点很敏感</w:t>
      </w:r>
      <w:sdt>
        <w:sdtPr>
          <w:rPr>
            <w:rFonts w:hint="eastAsia"/>
            <w:vertAlign w:val="superscript"/>
          </w:rPr>
          <w:id w:val="-1652592507"/>
          <w:citation/>
        </w:sdtPr>
        <w:sdtEndPr/>
        <w:sdtContent>
          <w:r w:rsidRPr="00E451FF">
            <w:rPr>
              <w:vertAlign w:val="superscript"/>
            </w:rPr>
            <w:fldChar w:fldCharType="begin"/>
          </w:r>
          <w:r w:rsidRPr="00E451FF">
            <w:rPr>
              <w:vertAlign w:val="superscript"/>
            </w:rPr>
            <w:instrText xml:space="preserve">CITATION </w:instrText>
          </w:r>
          <w:r w:rsidRPr="00E451FF">
            <w:rPr>
              <w:vertAlign w:val="superscript"/>
            </w:rPr>
            <w:instrText>占位符</w:instrText>
          </w:r>
          <w:r w:rsidRPr="00E451FF">
            <w:rPr>
              <w:vertAlign w:val="superscript"/>
            </w:rPr>
            <w:instrText xml:space="preserve">5 \l 2052 </w:instrText>
          </w:r>
          <w:r w:rsidRPr="00E451FF">
            <w:rPr>
              <w:vertAlign w:val="superscript"/>
            </w:rPr>
            <w:fldChar w:fldCharType="separate"/>
          </w:r>
          <w:r w:rsidR="00D50F04" w:rsidRPr="00E451FF">
            <w:rPr>
              <w:noProof/>
              <w:vertAlign w:val="superscript"/>
            </w:rPr>
            <w:t xml:space="preserve"> [19]</w:t>
          </w:r>
          <w:r w:rsidRPr="00E451FF">
            <w:rPr>
              <w:vertAlign w:val="superscript"/>
            </w:rPr>
            <w:fldChar w:fldCharType="end"/>
          </w:r>
        </w:sdtContent>
      </w:sdt>
      <w:r>
        <w:rPr>
          <w:rFonts w:hint="eastAsia"/>
        </w:rPr>
        <w:t>，这</w:t>
      </w:r>
      <w:r w:rsidR="00090E95" w:rsidRPr="00E25C0E">
        <w:rPr>
          <w:rFonts w:hint="eastAsia"/>
        </w:rPr>
        <w:t>种方法为了取得好的效果经常需要多次初始化取最好的，</w:t>
      </w:r>
      <w:r w:rsidR="00090E95">
        <w:rPr>
          <w:rFonts w:hint="eastAsia"/>
        </w:rPr>
        <w:t>除去</w:t>
      </w:r>
      <w:r w:rsidR="00090E95" w:rsidRPr="00E25C0E">
        <w:rPr>
          <w:rFonts w:hint="eastAsia"/>
        </w:rPr>
        <w:t>花费</w:t>
      </w:r>
      <w:r>
        <w:rPr>
          <w:rFonts w:hint="eastAsia"/>
        </w:rPr>
        <w:t>不少</w:t>
      </w:r>
      <w:r w:rsidR="00090E95" w:rsidRPr="00E25C0E">
        <w:rPr>
          <w:rFonts w:hint="eastAsia"/>
        </w:rPr>
        <w:t>时间此种方法没有理论上的保证</w:t>
      </w:r>
      <w:r w:rsidR="00B03B7B">
        <w:rPr>
          <w:rFonts w:hint="eastAsia"/>
        </w:rPr>
        <w:t>，而</w:t>
      </w:r>
      <w:r w:rsidR="00B03B7B">
        <w:rPr>
          <w:rFonts w:hint="eastAsia"/>
        </w:rPr>
        <w:t>David</w:t>
      </w:r>
      <w:r w:rsidR="00B03B7B">
        <w:rPr>
          <w:rFonts w:hint="eastAsia"/>
        </w:rPr>
        <w:t>等人</w:t>
      </w:r>
      <w:sdt>
        <w:sdtPr>
          <w:rPr>
            <w:rFonts w:hint="eastAsia"/>
            <w:vertAlign w:val="superscript"/>
          </w:rPr>
          <w:id w:val="1073171365"/>
          <w:citation/>
        </w:sdtPr>
        <w:sdtEndPr/>
        <w:sdtContent>
          <w:r w:rsidR="00B03B7B" w:rsidRPr="00E451FF">
            <w:rPr>
              <w:vertAlign w:val="superscript"/>
            </w:rPr>
            <w:fldChar w:fldCharType="begin"/>
          </w:r>
          <w:r w:rsidR="00B03B7B" w:rsidRPr="00E451FF">
            <w:rPr>
              <w:vertAlign w:val="superscript"/>
            </w:rPr>
            <w:instrText xml:space="preserve"> </w:instrText>
          </w:r>
          <w:r w:rsidR="00B03B7B" w:rsidRPr="00E451FF">
            <w:rPr>
              <w:rFonts w:hint="eastAsia"/>
              <w:vertAlign w:val="superscript"/>
            </w:rPr>
            <w:instrText>CITATION arthur2007k \l 2052</w:instrText>
          </w:r>
          <w:r w:rsidR="00B03B7B" w:rsidRPr="00E451FF">
            <w:rPr>
              <w:vertAlign w:val="superscript"/>
            </w:rPr>
            <w:instrText xml:space="preserve"> </w:instrText>
          </w:r>
          <w:r w:rsidR="00B03B7B"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[20]</w:t>
          </w:r>
          <w:r w:rsidR="00B03B7B" w:rsidRPr="00E451FF">
            <w:rPr>
              <w:vertAlign w:val="superscript"/>
            </w:rPr>
            <w:fldChar w:fldCharType="end"/>
          </w:r>
        </w:sdtContent>
      </w:sdt>
      <w:r w:rsidR="00B03B7B">
        <w:rPr>
          <w:rFonts w:hint="eastAsia"/>
        </w:rPr>
        <w:t>则在这一方向上做出了巨大的贡献。</w:t>
      </w:r>
    </w:p>
    <w:p w14:paraId="558FBBBA" w14:textId="1430E560" w:rsidR="00B03B7B" w:rsidRDefault="00B03B7B" w:rsidP="00465AED">
      <w:pPr>
        <w:pStyle w:val="afff6"/>
        <w:ind w:firstLine="364"/>
      </w:pPr>
      <w:r>
        <w:rPr>
          <w:rFonts w:hint="eastAsia"/>
        </w:rPr>
        <w:t>首先，</w:t>
      </w:r>
      <w:r w:rsidRPr="00AE5056">
        <w:rPr>
          <w:rFonts w:hint="eastAsia"/>
        </w:rPr>
        <w:t>从直觉上想，当初始化的点聚在一起的时候该初始化就不是一个好的初始化，因此一种容易相到的就是每次</w:t>
      </w:r>
      <w:r w:rsidR="006C3F8E">
        <w:rPr>
          <w:rFonts w:hint="eastAsia"/>
        </w:rPr>
        <w:t>新选择</w:t>
      </w:r>
      <w:r w:rsidRPr="00AE5056">
        <w:rPr>
          <w:rFonts w:hint="eastAsia"/>
        </w:rPr>
        <w:t>的点都</w:t>
      </w:r>
      <w:r w:rsidR="006C3F8E">
        <w:rPr>
          <w:rFonts w:hint="eastAsia"/>
        </w:rPr>
        <w:t>应</w:t>
      </w:r>
      <w:proofErr w:type="gramStart"/>
      <w:r w:rsidRPr="00AE5056">
        <w:rPr>
          <w:rFonts w:hint="eastAsia"/>
        </w:rPr>
        <w:t>离已经</w:t>
      </w:r>
      <w:proofErr w:type="gramEnd"/>
      <w:r w:rsidRPr="00AE5056">
        <w:rPr>
          <w:rFonts w:hint="eastAsia"/>
        </w:rPr>
        <w:t>选择的点尽可能远，但是如果直接选择最远的点的话就可能</w:t>
      </w:r>
      <w:r w:rsidR="006C3F8E">
        <w:rPr>
          <w:rFonts w:hint="eastAsia"/>
        </w:rPr>
        <w:t>是异常点</w:t>
      </w:r>
      <w:r w:rsidRPr="00AE5056">
        <w:rPr>
          <w:rFonts w:hint="eastAsia"/>
        </w:rPr>
        <w:t>，为此</w:t>
      </w:r>
      <w:r w:rsidR="00B4724B">
        <w:rPr>
          <w:rFonts w:hint="eastAsia"/>
        </w:rPr>
        <w:t>可以</w:t>
      </w:r>
      <w:r w:rsidRPr="00AE5056">
        <w:rPr>
          <w:rFonts w:hint="eastAsia"/>
        </w:rPr>
        <w:t>这样改进该算法，每一个</w:t>
      </w:r>
      <w:r w:rsidRPr="00AE5056">
        <w:rPr>
          <w:rFonts w:hint="eastAsia"/>
        </w:rPr>
        <w:t>点以一个概率被选中，而该概率与该点到已</w:t>
      </w:r>
      <w:r w:rsidR="006C3F8E">
        <w:rPr>
          <w:rFonts w:hint="eastAsia"/>
        </w:rPr>
        <w:t>选择</w:t>
      </w:r>
      <w:r w:rsidRPr="00AE5056">
        <w:rPr>
          <w:rFonts w:hint="eastAsia"/>
        </w:rPr>
        <w:t>到的点的距离成正比，由此便得到了</w:t>
      </w:r>
      <w:r w:rsidR="00B23571">
        <w:rPr>
          <w:rFonts w:hint="eastAsia"/>
        </w:rPr>
        <w:t>K-means</w:t>
      </w:r>
      <w:r w:rsidRPr="00AE5056">
        <w:rPr>
          <w:rFonts w:hint="eastAsia"/>
        </w:rPr>
        <w:t>++</w:t>
      </w:r>
      <w:r w:rsidRPr="00AE5056">
        <w:rPr>
          <w:rFonts w:hint="eastAsia"/>
        </w:rPr>
        <w:t>算法</w:t>
      </w:r>
      <w:sdt>
        <w:sdtPr>
          <w:rPr>
            <w:rFonts w:hint="eastAsia"/>
            <w:vertAlign w:val="superscript"/>
          </w:rPr>
          <w:id w:val="-907605022"/>
          <w:citation/>
        </w:sdtPr>
        <w:sdtEndPr/>
        <w:sdtContent>
          <w:r w:rsidRPr="00E451FF">
            <w:rPr>
              <w:vertAlign w:val="superscript"/>
            </w:rPr>
            <w:fldChar w:fldCharType="begin"/>
          </w:r>
          <w:r w:rsidRPr="00E451FF">
            <w:rPr>
              <w:vertAlign w:val="superscript"/>
            </w:rPr>
            <w:instrText xml:space="preserve"> </w:instrText>
          </w:r>
          <w:r w:rsidRPr="00E451FF">
            <w:rPr>
              <w:rFonts w:hint="eastAsia"/>
              <w:vertAlign w:val="superscript"/>
            </w:rPr>
            <w:instrText>CITATION arthur2007k \l 2052</w:instrText>
          </w:r>
          <w:r w:rsidRPr="00E451FF">
            <w:rPr>
              <w:vertAlign w:val="superscript"/>
            </w:rPr>
            <w:instrText xml:space="preserve"> </w:instrText>
          </w:r>
          <w:r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[20]</w:t>
          </w:r>
          <w:r w:rsidRPr="00E451FF">
            <w:rPr>
              <w:vertAlign w:val="superscript"/>
            </w:rPr>
            <w:fldChar w:fldCharType="end"/>
          </w:r>
        </w:sdtContent>
      </w:sdt>
      <w:r w:rsidRPr="00AE5056">
        <w:rPr>
          <w:rFonts w:hint="eastAsia"/>
        </w:rPr>
        <w:t>，算法详细描述如</w:t>
      </w:r>
      <w:r>
        <w:rPr>
          <w:rFonts w:hint="eastAsia"/>
        </w:rPr>
        <w:t>算法</w:t>
      </w:r>
      <w:r>
        <w:rPr>
          <w:rFonts w:hint="eastAsia"/>
        </w:rPr>
        <w:t>1</w:t>
      </w:r>
    </w:p>
    <w:p w14:paraId="0621A8A4" w14:textId="4CE4418D" w:rsidR="00161BED" w:rsidRPr="007A0976" w:rsidRDefault="00161BED" w:rsidP="008A69AF">
      <w:pPr>
        <w:pStyle w:val="affff"/>
      </w:pPr>
      <w:r w:rsidRPr="007A0976">
        <w:t>算法</w:t>
      </w:r>
      <w:r w:rsidRPr="007A0976">
        <w:t xml:space="preserve">1 </w:t>
      </w:r>
      <w:r w:rsidR="00B23571">
        <w:t>K-means</w:t>
      </w:r>
      <w:r w:rsidRPr="007A0976">
        <w:t>++ seeding</w:t>
      </w:r>
    </w:p>
    <w:p w14:paraId="544F43D0" w14:textId="25BA358F" w:rsidR="00161BED" w:rsidRDefault="00161BED" w:rsidP="008A69AF">
      <w:pPr>
        <w:pStyle w:val="affff"/>
      </w:pPr>
      <w:r w:rsidRPr="007A0976">
        <w:t>输入</w:t>
      </w:r>
      <w:r w:rsidRPr="007A0976">
        <w:t xml:space="preserve">: </w:t>
      </w:r>
      <w:r w:rsidRPr="007A0976">
        <w:t>数据</w:t>
      </w:r>
      <w:r w:rsidRPr="007A0976">
        <w:rPr>
          <w:rFonts w:hint="eastAsia"/>
        </w:rPr>
        <w:t>集</w:t>
      </w:r>
      <w:r w:rsidRPr="007A0976">
        <w:object w:dxaOrig="240" w:dyaOrig="220" w14:anchorId="24BFFFF4">
          <v:shape id="_x0000_i1041" type="#_x0000_t75" style="width:12.75pt;height:11.25pt" o:ole="">
            <v:imagedata r:id="rId39" o:title=""/>
          </v:shape>
          <o:OLEObject Type="Embed" ProgID="Equation.DSMT4" ShapeID="_x0000_i1041" DrawAspect="Content" ObjectID="_1639039755" r:id="rId40"/>
        </w:object>
      </w:r>
      <w:r w:rsidRPr="007A0976">
        <w:rPr>
          <w:rFonts w:hint="eastAsia"/>
        </w:rPr>
        <w:t>，类数目</w:t>
      </w:r>
      <w:r w:rsidRPr="007A0976">
        <w:object w:dxaOrig="180" w:dyaOrig="240" w14:anchorId="74CB071C">
          <v:shape id="_x0000_i1042" type="#_x0000_t75" style="width:9pt;height:12.75pt" o:ole="">
            <v:imagedata r:id="rId41" o:title=""/>
          </v:shape>
          <o:OLEObject Type="Embed" ProgID="Equation.DSMT4" ShapeID="_x0000_i1042" DrawAspect="Content" ObjectID="_1639039756" r:id="rId42"/>
        </w:object>
      </w:r>
    </w:p>
    <w:p w14:paraId="7FE97127" w14:textId="2A7700D1" w:rsidR="00161BED" w:rsidRPr="007A0976" w:rsidRDefault="007A0976" w:rsidP="008A69AF">
      <w:pPr>
        <w:pStyle w:val="affff"/>
      </w:pPr>
      <w:r>
        <w:rPr>
          <w:rFonts w:hint="eastAsia"/>
        </w:rPr>
        <w:t>输出</w:t>
      </w:r>
      <w:r>
        <w:rPr>
          <w:rFonts w:hint="eastAsia"/>
        </w:rPr>
        <w:t>:</w:t>
      </w:r>
      <w:r>
        <w:t xml:space="preserve"> </w:t>
      </w:r>
      <w:r>
        <w:rPr>
          <w:rFonts w:hint="eastAsia"/>
        </w:rPr>
        <w:t>解集</w:t>
      </w:r>
      <w:r w:rsidRPr="007A0976">
        <w:object w:dxaOrig="200" w:dyaOrig="240" w14:anchorId="5FACC664">
          <v:shape id="_x0000_i1043" type="#_x0000_t75" style="width:10.5pt;height:12.75pt" o:ole="">
            <v:imagedata r:id="rId43" o:title=""/>
          </v:shape>
          <o:OLEObject Type="Embed" ProgID="Equation.DSMT4" ShapeID="_x0000_i1043" DrawAspect="Content" ObjectID="_1639039757" r:id="rId44"/>
        </w:object>
      </w:r>
    </w:p>
    <w:p w14:paraId="39A6E944" w14:textId="7393F33F" w:rsidR="00161BED" w:rsidRPr="007A0976" w:rsidRDefault="007A0976" w:rsidP="008A69AF">
      <w:pPr>
        <w:pStyle w:val="affff"/>
      </w:pPr>
      <w:r>
        <w:t xml:space="preserve">a) </w:t>
      </w:r>
      <w:proofErr w:type="gramStart"/>
      <w:r w:rsidR="00161BED" w:rsidRPr="007A0976">
        <w:object w:dxaOrig="420" w:dyaOrig="279" w14:anchorId="2BDCA45A">
          <v:shape id="_x0000_i1044" type="#_x0000_t75" style="width:21pt;height:14.25pt" o:ole="">
            <v:imagedata r:id="rId45" o:title=""/>
          </v:shape>
          <o:OLEObject Type="Embed" ProgID="Equation.DSMT4" ShapeID="_x0000_i1044" DrawAspect="Content" ObjectID="_1639039758" r:id="rId46"/>
        </w:object>
      </w:r>
      <w:r w:rsidR="00161BED" w:rsidRPr="007A0976">
        <w:t>均匀</w:t>
      </w:r>
      <w:r w:rsidR="00161BED" w:rsidRPr="007A0976">
        <w:rPr>
          <w:rFonts w:hint="eastAsia"/>
        </w:rPr>
        <w:t>从</w:t>
      </w:r>
      <w:r w:rsidR="00161BED" w:rsidRPr="007A0976">
        <w:object w:dxaOrig="240" w:dyaOrig="220" w14:anchorId="4A99C8D1">
          <v:shape id="_x0000_i1045" type="#_x0000_t75" style="width:12.75pt;height:11.25pt" o:ole="">
            <v:imagedata r:id="rId47" o:title=""/>
          </v:shape>
          <o:OLEObject Type="Embed" ProgID="Equation.DSMT4" ShapeID="_x0000_i1045" DrawAspect="Content" ObjectID="_1639039759" r:id="rId48"/>
        </w:object>
      </w:r>
      <w:proofErr w:type="gramEnd"/>
      <w:r w:rsidR="00161BED" w:rsidRPr="007A0976">
        <w:t>中</w:t>
      </w:r>
      <w:r w:rsidR="00161BED" w:rsidRPr="007A0976">
        <w:rPr>
          <w:rFonts w:hint="eastAsia"/>
        </w:rPr>
        <w:t>采样一个点</w:t>
      </w:r>
    </w:p>
    <w:p w14:paraId="534FB888" w14:textId="093FE72A" w:rsidR="00161BED" w:rsidRPr="007A0976" w:rsidRDefault="007A0976" w:rsidP="008A69AF">
      <w:pPr>
        <w:pStyle w:val="affff"/>
      </w:pPr>
      <w:r>
        <w:t xml:space="preserve">b) </w:t>
      </w:r>
      <w:r w:rsidR="00161BED" w:rsidRPr="007A0976">
        <w:object w:dxaOrig="720" w:dyaOrig="279" w14:anchorId="08B9D5A4">
          <v:shape id="_x0000_i1046" type="#_x0000_t75" style="width:36pt;height:14.25pt" o:ole="">
            <v:imagedata r:id="rId49" o:title=""/>
          </v:shape>
          <o:OLEObject Type="Embed" ProgID="Equation.DSMT4" ShapeID="_x0000_i1046" DrawAspect="Content" ObjectID="_1639039760" r:id="rId50"/>
        </w:object>
      </w:r>
    </w:p>
    <w:p w14:paraId="346729A6" w14:textId="3F17A5C9" w:rsidR="00161BED" w:rsidRPr="007A0976" w:rsidRDefault="007A0976" w:rsidP="008A69AF">
      <w:pPr>
        <w:pStyle w:val="affff"/>
      </w:pPr>
      <w:r>
        <w:t>c</w:t>
      </w:r>
      <w:r>
        <w:rPr>
          <w:rFonts w:hint="eastAsia"/>
        </w:rPr>
        <w:t>)</w:t>
      </w:r>
      <w:r>
        <w:t xml:space="preserve">  </w:t>
      </w:r>
      <w:r w:rsidR="00161BED" w:rsidRPr="007A0976">
        <w:t xml:space="preserve">for </w:t>
      </w:r>
      <w:r w:rsidR="00161BED" w:rsidRPr="007A0976">
        <w:object w:dxaOrig="120" w:dyaOrig="220" w14:anchorId="5C45B4A4">
          <v:shape id="_x0000_i1047" type="#_x0000_t75" style="width:6pt;height:11.25pt" o:ole="">
            <v:imagedata r:id="rId51" o:title=""/>
          </v:shape>
          <o:OLEObject Type="Embed" ProgID="Equation.DSMT4" ShapeID="_x0000_i1047" DrawAspect="Content" ObjectID="_1639039761" r:id="rId52"/>
        </w:object>
      </w:r>
      <w:r w:rsidR="00161BED" w:rsidRPr="007A0976">
        <w:t xml:space="preserve">= </w:t>
      </w:r>
      <w:proofErr w:type="gramStart"/>
      <w:r w:rsidR="00161BED" w:rsidRPr="007A0976">
        <w:t>2,3,…</w:t>
      </w:r>
      <w:proofErr w:type="gramEnd"/>
      <w:r w:rsidR="00161BED" w:rsidRPr="007A0976">
        <w:t>,</w:t>
      </w:r>
      <w:r w:rsidR="00161BED" w:rsidRPr="007A0976">
        <w:object w:dxaOrig="180" w:dyaOrig="240" w14:anchorId="792FDD07">
          <v:shape id="_x0000_i1048" type="#_x0000_t75" style="width:9pt;height:12.75pt" o:ole="">
            <v:imagedata r:id="rId53" o:title=""/>
          </v:shape>
          <o:OLEObject Type="Embed" ProgID="Equation.DSMT4" ShapeID="_x0000_i1048" DrawAspect="Content" ObjectID="_1639039762" r:id="rId54"/>
        </w:object>
      </w:r>
      <w:r w:rsidR="00161BED" w:rsidRPr="007A0976">
        <w:t xml:space="preserve"> do</w:t>
      </w:r>
    </w:p>
    <w:p w14:paraId="74B5A2E3" w14:textId="6CB206EF" w:rsidR="00161BED" w:rsidRPr="007A0976" w:rsidRDefault="007A0976" w:rsidP="008A69AF">
      <w:pPr>
        <w:pStyle w:val="affff"/>
      </w:pPr>
      <w:r>
        <w:t>d)</w:t>
      </w:r>
      <w:r w:rsidR="00161BED" w:rsidRPr="007A0976">
        <w:tab/>
      </w:r>
      <w:r w:rsidR="00161BED" w:rsidRPr="007A0976">
        <w:tab/>
        <w:t xml:space="preserve">for </w:t>
      </w:r>
      <w:r w:rsidR="00161BED" w:rsidRPr="007A0976">
        <w:object w:dxaOrig="499" w:dyaOrig="240" w14:anchorId="3C3F537F">
          <v:shape id="_x0000_i1049" type="#_x0000_t75" style="width:25.5pt;height:12.75pt" o:ole="">
            <v:imagedata r:id="rId55" o:title=""/>
          </v:shape>
          <o:OLEObject Type="Embed" ProgID="Equation.DSMT4" ShapeID="_x0000_i1049" DrawAspect="Content" ObjectID="_1639039763" r:id="rId56"/>
        </w:object>
      </w:r>
      <w:r w:rsidR="00161BED" w:rsidRPr="007A0976">
        <w:t xml:space="preserve"> do</w:t>
      </w:r>
    </w:p>
    <w:p w14:paraId="7736D9A5" w14:textId="70DEE687" w:rsidR="00161BED" w:rsidRPr="007A0976" w:rsidRDefault="007A0976" w:rsidP="008A69AF">
      <w:pPr>
        <w:pStyle w:val="affff"/>
      </w:pPr>
      <w:r>
        <w:t>e)</w:t>
      </w:r>
      <w:r w:rsidR="00E109F2">
        <w:t xml:space="preserve">          </w:t>
      </w:r>
      <w:r w:rsidR="00161BED" w:rsidRPr="007A0976">
        <w:object w:dxaOrig="2299" w:dyaOrig="420" w14:anchorId="64731603">
          <v:shape id="_x0000_i1050" type="#_x0000_t75" style="width:115.5pt;height:21pt" o:ole="">
            <v:imagedata r:id="rId57" o:title=""/>
          </v:shape>
          <o:OLEObject Type="Embed" ProgID="Equation.DSMT4" ShapeID="_x0000_i1050" DrawAspect="Content" ObjectID="_1639039764" r:id="rId58"/>
        </w:object>
      </w:r>
      <w:r w:rsidR="00161BED" w:rsidRPr="007A0976">
        <w:t xml:space="preserve"> </w:t>
      </w:r>
    </w:p>
    <w:p w14:paraId="0E488076" w14:textId="02A7A572" w:rsidR="00161BED" w:rsidRPr="007A0976" w:rsidRDefault="007A0976" w:rsidP="008A69AF">
      <w:pPr>
        <w:pStyle w:val="affff"/>
      </w:pPr>
      <w:r>
        <w:t xml:space="preserve">f)  </w:t>
      </w:r>
      <w:r w:rsidR="00161BED" w:rsidRPr="007A0976">
        <w:tab/>
      </w:r>
      <w:r w:rsidR="00161BED" w:rsidRPr="007A0976">
        <w:object w:dxaOrig="380" w:dyaOrig="200" w14:anchorId="2E2059FE">
          <v:shape id="_x0000_i1051" type="#_x0000_t75" style="width:19.5pt;height:10.5pt" o:ole="">
            <v:imagedata r:id="rId59" o:title=""/>
          </v:shape>
          <o:OLEObject Type="Embed" ProgID="Equation.DSMT4" ShapeID="_x0000_i1051" DrawAspect="Content" ObjectID="_1639039765" r:id="rId60"/>
        </w:object>
      </w:r>
      <w:r w:rsidR="00161BED" w:rsidRPr="007A0976">
        <w:t>以</w:t>
      </w:r>
      <w:r w:rsidR="00161BED" w:rsidRPr="007A0976">
        <w:object w:dxaOrig="420" w:dyaOrig="260" w14:anchorId="2A292424">
          <v:shape id="_x0000_i1052" type="#_x0000_t75" style="width:21pt;height:13.5pt" o:ole="">
            <v:imagedata r:id="rId61" o:title=""/>
          </v:shape>
          <o:OLEObject Type="Embed" ProgID="Equation.DSMT4" ShapeID="_x0000_i1052" DrawAspect="Content" ObjectID="_1639039766" r:id="rId62"/>
        </w:object>
      </w:r>
      <w:r w:rsidR="00161BED" w:rsidRPr="007A0976">
        <w:t>的</w:t>
      </w:r>
      <w:r w:rsidR="00161BED" w:rsidRPr="007A0976">
        <w:rPr>
          <w:rFonts w:hint="eastAsia"/>
        </w:rPr>
        <w:t>概率从</w:t>
      </w:r>
      <w:r w:rsidR="00161BED" w:rsidRPr="007A0976">
        <w:object w:dxaOrig="240" w:dyaOrig="220" w14:anchorId="075C3BC5">
          <v:shape id="_x0000_i1053" type="#_x0000_t75" style="width:12.75pt;height:11.25pt" o:ole="">
            <v:imagedata r:id="rId63" o:title=""/>
          </v:shape>
          <o:OLEObject Type="Embed" ProgID="Equation.DSMT4" ShapeID="_x0000_i1053" DrawAspect="Content" ObjectID="_1639039767" r:id="rId64"/>
        </w:object>
      </w:r>
      <w:r w:rsidR="00161BED" w:rsidRPr="007A0976">
        <w:t>中</w:t>
      </w:r>
      <w:r w:rsidR="00161BED" w:rsidRPr="007A0976">
        <w:rPr>
          <w:rFonts w:hint="eastAsia"/>
        </w:rPr>
        <w:t>采样一个点</w:t>
      </w:r>
    </w:p>
    <w:p w14:paraId="0E74E98A" w14:textId="1C65843A" w:rsidR="00161BED" w:rsidRPr="007A0976" w:rsidRDefault="007A0976" w:rsidP="008A69AF">
      <w:pPr>
        <w:pStyle w:val="affff"/>
      </w:pPr>
      <w:r>
        <w:t>g)</w:t>
      </w:r>
      <w:r w:rsidR="00161BED" w:rsidRPr="007A0976">
        <w:tab/>
      </w:r>
      <w:r w:rsidR="00161BED" w:rsidRPr="007A0976">
        <w:tab/>
      </w:r>
      <w:r w:rsidR="00161BED" w:rsidRPr="007A0976">
        <w:object w:dxaOrig="999" w:dyaOrig="340" w14:anchorId="786D9B00">
          <v:shape id="_x0000_i1054" type="#_x0000_t75" style="width:50.25pt;height:17.25pt" o:ole="">
            <v:imagedata r:id="rId65" o:title=""/>
          </v:shape>
          <o:OLEObject Type="Embed" ProgID="Equation.DSMT4" ShapeID="_x0000_i1054" DrawAspect="Content" ObjectID="_1639039768" r:id="rId66"/>
        </w:object>
      </w:r>
    </w:p>
    <w:p w14:paraId="6CC4F178" w14:textId="099BEFD3" w:rsidR="006C3F8E" w:rsidRDefault="006E65C2" w:rsidP="00A83055">
      <w:pPr>
        <w:pStyle w:val="afff6"/>
        <w:ind w:firstLine="364"/>
      </w:pPr>
      <w:r w:rsidRPr="00354BE4">
        <w:rPr>
          <w:rFonts w:hint="eastAsia"/>
        </w:rPr>
        <w:t>该算法的时间复杂度为</w:t>
      </w:r>
      <w:r w:rsidR="00A83055">
        <w:object w:dxaOrig="620" w:dyaOrig="260" w14:anchorId="7C56A388">
          <v:shape id="_x0000_i1055" type="#_x0000_t75" style="width:31.5pt;height:13.5pt" o:ole="">
            <v:imagedata r:id="rId67" o:title=""/>
          </v:shape>
          <o:OLEObject Type="Embed" ProgID="Equation.DSMT4" ShapeID="_x0000_i1055" DrawAspect="Content" ObjectID="_1639039769" r:id="rId68"/>
        </w:object>
      </w:r>
      <w:r w:rsidRPr="00354BE4">
        <w:rPr>
          <w:rFonts w:hint="eastAsia"/>
        </w:rPr>
        <w:t>，实验验证在使用</w:t>
      </w:r>
      <w:r w:rsidR="00B23571">
        <w:rPr>
          <w:rFonts w:hint="eastAsia"/>
        </w:rPr>
        <w:t>K-means</w:t>
      </w:r>
      <w:r w:rsidRPr="00354BE4">
        <w:rPr>
          <w:rFonts w:hint="eastAsia"/>
        </w:rPr>
        <w:t>++ seed</w:t>
      </w:r>
      <w:r w:rsidR="00A83055">
        <w:t>ing</w:t>
      </w:r>
      <w:r w:rsidRPr="00354BE4">
        <w:rPr>
          <w:rFonts w:hint="eastAsia"/>
        </w:rPr>
        <w:t>后</w:t>
      </w:r>
      <w:r w:rsidRPr="00354BE4">
        <w:rPr>
          <w:rFonts w:hint="eastAsia"/>
        </w:rPr>
        <w:t>Lloyd</w:t>
      </w:r>
      <w:r w:rsidRPr="00354BE4">
        <w:rPr>
          <w:rFonts w:hint="eastAsia"/>
        </w:rPr>
        <w:t>算法能更快收敛。另外，</w:t>
      </w:r>
      <w:r w:rsidR="00A83055">
        <w:rPr>
          <w:rFonts w:hint="eastAsia"/>
        </w:rPr>
        <w:t>对于</w:t>
      </w:r>
      <w:r w:rsidR="00B23571">
        <w:rPr>
          <w:rFonts w:hint="eastAsia"/>
        </w:rPr>
        <w:t>K-means</w:t>
      </w:r>
      <w:r w:rsidR="00A83055">
        <w:rPr>
          <w:rFonts w:hint="eastAsia"/>
        </w:rPr>
        <w:t>++</w:t>
      </w:r>
      <w:r w:rsidR="00A83055">
        <w:rPr>
          <w:rFonts w:hint="eastAsia"/>
        </w:rPr>
        <w:t>以下定理成立。</w:t>
      </w:r>
    </w:p>
    <w:p w14:paraId="5A707AC8" w14:textId="0A10F679" w:rsidR="00BF6780" w:rsidRDefault="00A83055" w:rsidP="00BF6780">
      <w:pPr>
        <w:ind w:firstLine="364"/>
      </w:pPr>
      <w:r w:rsidRPr="00F02065">
        <w:rPr>
          <w:rFonts w:hint="eastAsia"/>
          <w:b/>
        </w:rPr>
        <w:t>定理</w:t>
      </w:r>
      <w:r w:rsidRPr="00F02065">
        <w:rPr>
          <w:rFonts w:hint="eastAsia"/>
          <w:b/>
        </w:rPr>
        <w:t>1</w:t>
      </w:r>
      <w:r>
        <w:t xml:space="preserve"> </w:t>
      </w:r>
      <w:r w:rsidR="00B23571">
        <w:rPr>
          <w:rFonts w:hint="eastAsia"/>
          <w:b/>
        </w:rPr>
        <w:t>K-means</w:t>
      </w:r>
      <w:r w:rsidRPr="00A83055">
        <w:rPr>
          <w:b/>
        </w:rPr>
        <w:t>++</w:t>
      </w:r>
      <w:r w:rsidRPr="00A83055">
        <w:rPr>
          <w:rFonts w:hint="eastAsia"/>
          <w:b/>
        </w:rPr>
        <w:t>解的质量</w:t>
      </w:r>
      <w:r>
        <w:rPr>
          <w:rFonts w:hint="eastAsia"/>
        </w:rPr>
        <w:t xml:space="preserve"> </w:t>
      </w:r>
      <w:r w:rsidRPr="00354BE4">
        <w:rPr>
          <w:rFonts w:hint="eastAsia"/>
        </w:rPr>
        <w:t>对于任意数据集</w:t>
      </w:r>
      <w:r w:rsidR="00BF6780" w:rsidRPr="006A1460">
        <w:object w:dxaOrig="240" w:dyaOrig="220" w14:anchorId="22CC9889">
          <v:shape id="_x0000_i1056" type="#_x0000_t75" style="width:12.75pt;height:11.25pt" o:ole="">
            <v:imagedata r:id="rId39" o:title=""/>
          </v:shape>
          <o:OLEObject Type="Embed" ProgID="Equation.DSMT4" ShapeID="_x0000_i1056" DrawAspect="Content" ObjectID="_1639039770" r:id="rId69"/>
        </w:object>
      </w:r>
      <w:r w:rsidR="00BF6780">
        <w:rPr>
          <w:rFonts w:hint="eastAsia"/>
        </w:rPr>
        <w:t>，有以下结论</w:t>
      </w:r>
    </w:p>
    <w:p w14:paraId="282343F8" w14:textId="77777777" w:rsidR="00BF6780" w:rsidRDefault="00BF6780" w:rsidP="00BF6780">
      <w:pPr>
        <w:pStyle w:val="MTDisplayEquation"/>
      </w:pPr>
      <w:r>
        <w:tab/>
      </w:r>
      <w:r w:rsidR="009D50CC">
        <w:object w:dxaOrig="2720" w:dyaOrig="320" w14:anchorId="1E048AA0">
          <v:shape id="_x0000_i1057" type="#_x0000_t75" style="width:136.5pt;height:16.5pt" o:ole="">
            <v:imagedata r:id="rId70" o:title=""/>
          </v:shape>
          <o:OLEObject Type="Embed" ProgID="Equation.DSMT4" ShapeID="_x0000_i1057" DrawAspect="Content" ObjectID="_1639039771" r:id="rId71"/>
        </w:object>
      </w:r>
      <w:r>
        <w:t xml:space="preserve"> </w:t>
      </w:r>
    </w:p>
    <w:p w14:paraId="6BF3377D" w14:textId="77777777" w:rsidR="00A83055" w:rsidRPr="00A464DC" w:rsidRDefault="00A83055" w:rsidP="00BF6780">
      <w:pPr>
        <w:ind w:firstLine="364"/>
      </w:pPr>
      <w:r w:rsidRPr="00A464DC">
        <w:rPr>
          <w:rFonts w:hint="eastAsia"/>
        </w:rPr>
        <w:t>其中</w:t>
      </w:r>
      <w:r w:rsidR="00BF6780">
        <w:object w:dxaOrig="200" w:dyaOrig="240" w14:anchorId="2F46E136">
          <v:shape id="_x0000_i1058" type="#_x0000_t75" style="width:10.5pt;height:12.75pt" o:ole="">
            <v:imagedata r:id="rId72" o:title=""/>
          </v:shape>
          <o:OLEObject Type="Embed" ProgID="Equation.DSMT4" ShapeID="_x0000_i1058" DrawAspect="Content" ObjectID="_1639039772" r:id="rId73"/>
        </w:object>
      </w:r>
      <w:r>
        <w:rPr>
          <w:rFonts w:hint="eastAsia"/>
        </w:rPr>
        <w:t>是算法</w:t>
      </w:r>
      <w:r>
        <w:rPr>
          <w:rFonts w:hint="eastAsia"/>
        </w:rPr>
        <w:t>1</w:t>
      </w:r>
      <w:r w:rsidRPr="00A464DC">
        <w:rPr>
          <w:rFonts w:hint="eastAsia"/>
        </w:rPr>
        <w:t>返回的结果</w:t>
      </w:r>
    </w:p>
    <w:p w14:paraId="6CA4B1AA" w14:textId="63F5D266" w:rsidR="00A83055" w:rsidRDefault="00BF6780" w:rsidP="00A83055">
      <w:pPr>
        <w:pStyle w:val="afff6"/>
        <w:ind w:firstLine="364"/>
      </w:pPr>
      <w:r>
        <w:rPr>
          <w:rFonts w:hint="eastAsia"/>
        </w:rPr>
        <w:t>可以看出即使</w:t>
      </w:r>
      <w:r w:rsidRPr="00BF6780">
        <w:rPr>
          <w:rFonts w:hint="eastAsia"/>
        </w:rPr>
        <w:t>以</w:t>
      </w:r>
      <w:r>
        <w:rPr>
          <w:rFonts w:hint="eastAsia"/>
        </w:rPr>
        <w:t>初始化</w:t>
      </w:r>
      <w:r w:rsidRPr="00BF6780">
        <w:rPr>
          <w:rFonts w:hint="eastAsia"/>
        </w:rPr>
        <w:t>的</w:t>
      </w:r>
      <w:r w:rsidRPr="00BF6780">
        <w:rPr>
          <w:rFonts w:hint="eastAsia"/>
        </w:rPr>
        <w:t>k</w:t>
      </w:r>
      <w:proofErr w:type="gramStart"/>
      <w:r w:rsidRPr="00BF6780">
        <w:rPr>
          <w:rFonts w:hint="eastAsia"/>
        </w:rPr>
        <w:t>个</w:t>
      </w:r>
      <w:proofErr w:type="gramEnd"/>
      <w:r w:rsidRPr="00BF6780">
        <w:rPr>
          <w:rFonts w:hint="eastAsia"/>
        </w:rPr>
        <w:t>点作为最后的解，解的</w:t>
      </w:r>
      <w:r w:rsidR="00EA357C">
        <w:rPr>
          <w:rFonts w:hint="eastAsia"/>
        </w:rPr>
        <w:t>平均</w:t>
      </w:r>
      <w:r w:rsidRPr="00BF6780">
        <w:rPr>
          <w:rFonts w:hint="eastAsia"/>
        </w:rPr>
        <w:t>质量已经能够达到</w:t>
      </w:r>
      <w:r>
        <w:object w:dxaOrig="680" w:dyaOrig="260" w14:anchorId="4D3A9A3A">
          <v:shape id="_x0000_i1059" type="#_x0000_t75" style="width:34.5pt;height:13.5pt" o:ole="">
            <v:imagedata r:id="rId74" o:title=""/>
          </v:shape>
          <o:OLEObject Type="Embed" ProgID="Equation.DSMT4" ShapeID="_x0000_i1059" DrawAspect="Content" ObjectID="_1639039773" r:id="rId75"/>
        </w:object>
      </w:r>
      <w:r w:rsidRPr="00BF6780">
        <w:rPr>
          <w:rFonts w:hint="eastAsia"/>
        </w:rPr>
        <w:t>，后续</w:t>
      </w:r>
      <w:r w:rsidRPr="00BF6780">
        <w:rPr>
          <w:rFonts w:hint="eastAsia"/>
        </w:rPr>
        <w:t>Lloyd</w:t>
      </w:r>
      <w:r w:rsidRPr="00BF6780">
        <w:rPr>
          <w:rFonts w:hint="eastAsia"/>
        </w:rPr>
        <w:t>算法</w:t>
      </w:r>
      <w:r>
        <w:rPr>
          <w:rFonts w:hint="eastAsia"/>
        </w:rPr>
        <w:t>的步骤</w:t>
      </w:r>
      <w:proofErr w:type="gramStart"/>
      <w:r w:rsidRPr="00BF6780">
        <w:rPr>
          <w:rFonts w:hint="eastAsia"/>
        </w:rPr>
        <w:t>只会让</w:t>
      </w:r>
      <w:r>
        <w:rPr>
          <w:rFonts w:hint="eastAsia"/>
        </w:rPr>
        <w:t>解</w:t>
      </w:r>
      <w:r w:rsidRPr="00BF6780">
        <w:rPr>
          <w:rFonts w:hint="eastAsia"/>
        </w:rPr>
        <w:t>更好</w:t>
      </w:r>
      <w:proofErr w:type="gramEnd"/>
      <w:r>
        <w:rPr>
          <w:rFonts w:hint="eastAsia"/>
        </w:rPr>
        <w:t>。</w:t>
      </w:r>
      <w:r w:rsidR="00E33F65">
        <w:rPr>
          <w:rFonts w:hint="eastAsia"/>
        </w:rPr>
        <w:t>该方法虽然有好的理论保证，但是由于算法序列化的特征实际花费的时间可能很多，文献</w:t>
      </w:r>
      <w:r w:rsidR="00E33F65">
        <w:fldChar w:fldCharType="begin"/>
      </w:r>
      <w:r w:rsidR="00E33F65">
        <w:instrText xml:space="preserve"> </w:instrText>
      </w:r>
      <w:r w:rsidR="00E33F65">
        <w:rPr>
          <w:rFonts w:hint="eastAsia"/>
        </w:rPr>
        <w:instrText>REF _Ref27085584 \r \h</w:instrText>
      </w:r>
      <w:r w:rsidR="00E33F65">
        <w:instrText xml:space="preserve"> </w:instrText>
      </w:r>
      <w:r w:rsidR="00E33F65">
        <w:fldChar w:fldCharType="separate"/>
      </w:r>
      <w:r w:rsidR="009214E1">
        <w:t>[45]</w:t>
      </w:r>
      <w:r w:rsidR="00E33F65">
        <w:fldChar w:fldCharType="end"/>
      </w:r>
      <w:r w:rsidR="00E33F65">
        <w:rPr>
          <w:rFonts w:hint="eastAsia"/>
        </w:rPr>
        <w:t>后来对此做了改进提出了</w:t>
      </w:r>
      <w:r w:rsidR="00E33F65" w:rsidRPr="00D87BF3">
        <w:rPr>
          <w:rFonts w:hint="eastAsia"/>
        </w:rPr>
        <w:t>K-M</w:t>
      </w:r>
      <w:r w:rsidR="00E33F65">
        <w:object w:dxaOrig="260" w:dyaOrig="260" w14:anchorId="2D6538E4">
          <v:shape id="_x0000_i1060" type="#_x0000_t75" style="width:13.5pt;height:13.5pt" o:ole="">
            <v:imagedata r:id="rId76" o:title=""/>
          </v:shape>
          <o:OLEObject Type="Embed" ProgID="Equation.DSMT4" ShapeID="_x0000_i1060" DrawAspect="Content" ObjectID="_1639039774" r:id="rId77"/>
        </w:object>
      </w:r>
      <w:r w:rsidR="00E33F65">
        <w:rPr>
          <w:rFonts w:hint="eastAsia"/>
        </w:rPr>
        <w:t>算法。</w:t>
      </w:r>
    </w:p>
    <w:p w14:paraId="0540BF52" w14:textId="77777777" w:rsidR="006B7F83" w:rsidRDefault="006B7F83" w:rsidP="006B7F83">
      <w:pPr>
        <w:pStyle w:val="2"/>
      </w:pPr>
      <w:r>
        <w:rPr>
          <w:rFonts w:hint="eastAsia"/>
        </w:rPr>
        <w:t>一个启发式的本地搜索算法</w:t>
      </w:r>
    </w:p>
    <w:p w14:paraId="1FF86A4F" w14:textId="24338D1A" w:rsidR="006B7F83" w:rsidRDefault="006B7F83" w:rsidP="00D9519A">
      <w:pPr>
        <w:ind w:firstLine="420"/>
        <w:rPr>
          <w:color w:val="FF0000"/>
        </w:rPr>
      </w:pPr>
      <w:r>
        <w:rPr>
          <w:rFonts w:hint="eastAsia"/>
        </w:rPr>
        <w:t>现在，</w:t>
      </w:r>
      <w:r w:rsidR="006A12AA">
        <w:rPr>
          <w:rFonts w:hint="eastAsia"/>
        </w:rPr>
        <w:t>能否获得</w:t>
      </w:r>
      <w:r w:rsidR="00E33F65">
        <w:rPr>
          <w:rFonts w:hint="eastAsia"/>
        </w:rPr>
        <w:t>更好的</w:t>
      </w:r>
      <w:r w:rsidR="006A12AA">
        <w:rPr>
          <w:rFonts w:hint="eastAsia"/>
        </w:rPr>
        <w:t>常数近似的解呢？</w:t>
      </w:r>
      <w:r w:rsidR="00F803F8">
        <w:rPr>
          <w:rFonts w:hint="eastAsia"/>
        </w:rPr>
        <w:t>设想</w:t>
      </w:r>
      <w:r w:rsidR="00B4724B">
        <w:rPr>
          <w:rFonts w:hint="eastAsia"/>
        </w:rPr>
        <w:t>现在</w:t>
      </w:r>
      <w:r w:rsidR="00F803F8">
        <w:rPr>
          <w:rFonts w:hint="eastAsia"/>
        </w:rPr>
        <w:t>已经有一个</w:t>
      </w:r>
      <w:r w:rsidR="00F91F47">
        <w:rPr>
          <w:rFonts w:hint="eastAsia"/>
        </w:rPr>
        <w:t>解的集合</w:t>
      </w:r>
      <w:r w:rsidR="00F91F47">
        <w:object w:dxaOrig="560" w:dyaOrig="220" w14:anchorId="5C3B7318">
          <v:shape id="_x0000_i1061" type="#_x0000_t75" style="width:28.5pt;height:11.25pt" o:ole="">
            <v:imagedata r:id="rId78" o:title=""/>
          </v:shape>
          <o:OLEObject Type="Embed" ProgID="Equation.DSMT4" ShapeID="_x0000_i1061" DrawAspect="Content" ObjectID="_1639039775" r:id="rId79"/>
        </w:object>
      </w:r>
      <w:r w:rsidR="00F91F47">
        <w:rPr>
          <w:rFonts w:hint="eastAsia"/>
        </w:rPr>
        <w:t>，为了在</w:t>
      </w:r>
      <w:r w:rsidR="00F91F47">
        <w:object w:dxaOrig="200" w:dyaOrig="220" w14:anchorId="6FBB3941">
          <v:shape id="_x0000_i1062" type="#_x0000_t75" style="width:10.5pt;height:11.25pt" o:ole="">
            <v:imagedata r:id="rId80" o:title=""/>
          </v:shape>
          <o:OLEObject Type="Embed" ProgID="Equation.DSMT4" ShapeID="_x0000_i1062" DrawAspect="Content" ObjectID="_1639039776" r:id="rId81"/>
        </w:object>
      </w:r>
      <w:r w:rsidR="00F91F47">
        <w:rPr>
          <w:rFonts w:hint="eastAsia"/>
        </w:rPr>
        <w:t>基础上得到更好的解，可以采取以下策略，将</w:t>
      </w:r>
      <w:r w:rsidR="002D181C">
        <w:rPr>
          <w:rFonts w:hint="eastAsia"/>
        </w:rPr>
        <w:t>点</w:t>
      </w:r>
      <w:r w:rsidR="002D181C">
        <w:object w:dxaOrig="420" w:dyaOrig="240" w14:anchorId="7C907523">
          <v:shape id="_x0000_i1063" type="#_x0000_t75" style="width:21pt;height:12.75pt" o:ole="">
            <v:imagedata r:id="rId82" o:title=""/>
          </v:shape>
          <o:OLEObject Type="Embed" ProgID="Equation.DSMT4" ShapeID="_x0000_i1063" DrawAspect="Content" ObjectID="_1639039777" r:id="rId83"/>
        </w:object>
      </w:r>
      <w:r w:rsidR="002D181C">
        <w:rPr>
          <w:rFonts w:hint="eastAsia"/>
        </w:rPr>
        <w:t>替换为</w:t>
      </w:r>
      <w:r w:rsidR="002D181C">
        <w:object w:dxaOrig="780" w:dyaOrig="240" w14:anchorId="4CEAA9BD">
          <v:shape id="_x0000_i1064" type="#_x0000_t75" style="width:39pt;height:12.75pt" o:ole="">
            <v:imagedata r:id="rId84" o:title=""/>
          </v:shape>
          <o:OLEObject Type="Embed" ProgID="Equation.DSMT4" ShapeID="_x0000_i1064" DrawAspect="Content" ObjectID="_1639039778" r:id="rId85"/>
        </w:object>
      </w:r>
      <w:r w:rsidR="002D181C">
        <w:rPr>
          <w:rFonts w:hint="eastAsia"/>
        </w:rPr>
        <w:t>得到</w:t>
      </w:r>
      <w:r w:rsidR="002D181C">
        <w:object w:dxaOrig="240" w:dyaOrig="220" w14:anchorId="617E9266">
          <v:shape id="_x0000_i1065" type="#_x0000_t75" style="width:12.75pt;height:11.25pt" o:ole="">
            <v:imagedata r:id="rId86" o:title=""/>
          </v:shape>
          <o:OLEObject Type="Embed" ProgID="Equation.DSMT4" ShapeID="_x0000_i1065" DrawAspect="Content" ObjectID="_1639039779" r:id="rId87"/>
        </w:object>
      </w:r>
      <w:r w:rsidR="002D181C">
        <w:rPr>
          <w:rFonts w:hint="eastAsia"/>
        </w:rPr>
        <w:t>，如果</w:t>
      </w:r>
      <w:r w:rsidR="002D181C">
        <w:object w:dxaOrig="240" w:dyaOrig="220" w14:anchorId="4FC32B9F">
          <v:shape id="_x0000_i1066" type="#_x0000_t75" style="width:12.75pt;height:11.25pt" o:ole="">
            <v:imagedata r:id="rId86" o:title=""/>
          </v:shape>
          <o:OLEObject Type="Embed" ProgID="Equation.DSMT4" ShapeID="_x0000_i1066" DrawAspect="Content" ObjectID="_1639039780" r:id="rId88"/>
        </w:object>
      </w:r>
      <w:r w:rsidR="002D181C">
        <w:rPr>
          <w:rFonts w:hint="eastAsia"/>
        </w:rPr>
        <w:t>的</w:t>
      </w:r>
      <w:proofErr w:type="gramStart"/>
      <w:r w:rsidR="002D181C">
        <w:rPr>
          <w:rFonts w:hint="eastAsia"/>
        </w:rPr>
        <w:t>解质量</w:t>
      </w:r>
      <w:proofErr w:type="gramEnd"/>
      <w:r w:rsidR="002D181C">
        <w:rPr>
          <w:rFonts w:hint="eastAsia"/>
        </w:rPr>
        <w:t>更好，则用</w:t>
      </w:r>
      <w:r w:rsidR="002D181C">
        <w:object w:dxaOrig="240" w:dyaOrig="220" w14:anchorId="0D6D4111">
          <v:shape id="_x0000_i1067" type="#_x0000_t75" style="width:12.75pt;height:11.25pt" o:ole="">
            <v:imagedata r:id="rId86" o:title=""/>
          </v:shape>
          <o:OLEObject Type="Embed" ProgID="Equation.DSMT4" ShapeID="_x0000_i1067" DrawAspect="Content" ObjectID="_1639039781" r:id="rId89"/>
        </w:object>
      </w:r>
      <w:r w:rsidR="002D181C">
        <w:rPr>
          <w:rFonts w:hint="eastAsia"/>
        </w:rPr>
        <w:t>替换</w:t>
      </w:r>
      <w:r w:rsidR="002D181C">
        <w:object w:dxaOrig="200" w:dyaOrig="220" w14:anchorId="3365D589">
          <v:shape id="_x0000_i1068" type="#_x0000_t75" style="width:10.5pt;height:11.25pt" o:ole="">
            <v:imagedata r:id="rId80" o:title=""/>
          </v:shape>
          <o:OLEObject Type="Embed" ProgID="Equation.DSMT4" ShapeID="_x0000_i1068" DrawAspect="Content" ObjectID="_1639039782" r:id="rId90"/>
        </w:object>
      </w:r>
      <w:r w:rsidR="002D181C">
        <w:rPr>
          <w:rFonts w:hint="eastAsia"/>
        </w:rPr>
        <w:t>，重复该步骤直到</w:t>
      </w:r>
      <w:proofErr w:type="gramStart"/>
      <w:r w:rsidR="002D181C">
        <w:rPr>
          <w:rFonts w:hint="eastAsia"/>
        </w:rPr>
        <w:t>解质量</w:t>
      </w:r>
      <w:proofErr w:type="gramEnd"/>
      <w:r w:rsidR="002D181C">
        <w:rPr>
          <w:rFonts w:hint="eastAsia"/>
        </w:rPr>
        <w:t>不</w:t>
      </w:r>
      <w:r w:rsidR="006A12AA">
        <w:rPr>
          <w:rFonts w:hint="eastAsia"/>
        </w:rPr>
        <w:t>再</w:t>
      </w:r>
      <w:r w:rsidR="002D181C">
        <w:rPr>
          <w:rFonts w:hint="eastAsia"/>
        </w:rPr>
        <w:t>变化。算法描述见算</w:t>
      </w:r>
      <w:r w:rsidR="00171BAF">
        <w:t>法</w:t>
      </w:r>
      <w:r w:rsidR="00171BAF">
        <w:rPr>
          <w:rFonts w:hint="eastAsia"/>
        </w:rPr>
        <w:t>2</w:t>
      </w:r>
    </w:p>
    <w:p w14:paraId="1813110C" w14:textId="77777777" w:rsidR="00802277" w:rsidRPr="00FB4378" w:rsidRDefault="00802277" w:rsidP="008A69AF">
      <w:pPr>
        <w:pStyle w:val="affff"/>
      </w:pPr>
      <w:r>
        <w:t>算法</w:t>
      </w:r>
      <w:r w:rsidRPr="00FB4378">
        <w:t xml:space="preserve">2 </w:t>
      </w:r>
      <w:r>
        <w:t>启发式</w:t>
      </w:r>
      <w:r>
        <w:rPr>
          <w:rFonts w:hint="eastAsia"/>
        </w:rPr>
        <w:t>本地搜索算法</w:t>
      </w:r>
      <w:r w:rsidR="00C43562">
        <w:rPr>
          <w:rFonts w:hint="eastAsia"/>
        </w:rPr>
        <w:t>(</w:t>
      </w:r>
      <w:r w:rsidR="00C43562">
        <w:t>p-swap)</w:t>
      </w:r>
    </w:p>
    <w:p w14:paraId="1FFAF98D" w14:textId="77777777" w:rsidR="008A69AF" w:rsidRDefault="00802277" w:rsidP="008A69AF">
      <w:pPr>
        <w:pStyle w:val="affff"/>
      </w:pPr>
      <w:r>
        <w:t>输入</w:t>
      </w:r>
      <w:r w:rsidRPr="00FB4378">
        <w:t xml:space="preserve">: </w:t>
      </w:r>
      <w:r>
        <w:t>数据</w:t>
      </w:r>
      <w:r>
        <w:rPr>
          <w:rFonts w:hint="eastAsia"/>
        </w:rPr>
        <w:t>集</w:t>
      </w:r>
      <w:r w:rsidRPr="006A1460">
        <w:object w:dxaOrig="240" w:dyaOrig="220" w14:anchorId="64BDB0A0">
          <v:shape id="_x0000_i1069" type="#_x0000_t75" style="width:12.75pt;height:11.25pt" o:ole="">
            <v:imagedata r:id="rId39" o:title=""/>
          </v:shape>
          <o:OLEObject Type="Embed" ProgID="Equation.DSMT4" ShapeID="_x0000_i1069" DrawAspect="Content" ObjectID="_1639039783" r:id="rId91"/>
        </w:object>
      </w:r>
      <w:r>
        <w:rPr>
          <w:rFonts w:hint="eastAsia"/>
        </w:rPr>
        <w:t>，类数目</w:t>
      </w:r>
      <w:r w:rsidRPr="006A1460">
        <w:object w:dxaOrig="180" w:dyaOrig="240" w14:anchorId="5C2DCB61">
          <v:shape id="_x0000_i1070" type="#_x0000_t75" style="width:9pt;height:12.75pt" o:ole="">
            <v:imagedata r:id="rId41" o:title=""/>
          </v:shape>
          <o:OLEObject Type="Embed" ProgID="Equation.DSMT4" ShapeID="_x0000_i1070" DrawAspect="Content" ObjectID="_1639039784" r:id="rId92"/>
        </w:object>
      </w:r>
    </w:p>
    <w:p w14:paraId="433A3819" w14:textId="6224991A" w:rsidR="00802277" w:rsidRPr="00054856" w:rsidRDefault="008A69AF" w:rsidP="008A69AF">
      <w:pPr>
        <w:pStyle w:val="affff"/>
      </w:pPr>
      <w:r w:rsidRPr="008A69AF">
        <w:t>输出</w:t>
      </w:r>
      <w:r>
        <w:rPr>
          <w:rFonts w:hint="eastAsia"/>
        </w:rPr>
        <w:t>:</w:t>
      </w:r>
      <w:r w:rsidRPr="00FB4378">
        <w:t xml:space="preserve"> </w:t>
      </w:r>
      <w:r>
        <w:rPr>
          <w:rFonts w:hint="eastAsia"/>
        </w:rPr>
        <w:t>解集</w:t>
      </w:r>
      <w:r>
        <w:object w:dxaOrig="200" w:dyaOrig="220" w14:anchorId="44FDF63A">
          <v:shape id="_x0000_i1071" type="#_x0000_t75" style="width:10.5pt;height:11.25pt" o:ole="">
            <v:imagedata r:id="rId93" o:title=""/>
          </v:shape>
          <o:OLEObject Type="Embed" ProgID="Equation.DSMT4" ShapeID="_x0000_i1071" DrawAspect="Content" ObjectID="_1639039785" r:id="rId94"/>
        </w:object>
      </w:r>
    </w:p>
    <w:p w14:paraId="2B86FDA9" w14:textId="55625744" w:rsidR="00802277" w:rsidRPr="00FB4378" w:rsidRDefault="00E109F2" w:rsidP="008A69AF">
      <w:pPr>
        <w:pStyle w:val="affff"/>
      </w:pPr>
      <w:r>
        <w:t>a)</w:t>
      </w:r>
      <w:r w:rsidR="00802277" w:rsidRPr="00FB4378">
        <w:t xml:space="preserve"> </w:t>
      </w:r>
      <w:r w:rsidR="00802277" w:rsidRPr="006A1460">
        <w:object w:dxaOrig="400" w:dyaOrig="240" w14:anchorId="63E03F99">
          <v:shape id="_x0000_i1072" type="#_x0000_t75" style="width:20.25pt;height:12.75pt" o:ole="">
            <v:imagedata r:id="rId95" o:title=""/>
          </v:shape>
          <o:OLEObject Type="Embed" ProgID="Equation.DSMT4" ShapeID="_x0000_i1072" DrawAspect="Content" ObjectID="_1639039786" r:id="rId96"/>
        </w:object>
      </w:r>
      <w:r w:rsidR="00802277">
        <w:t>从</w:t>
      </w:r>
      <w:r w:rsidR="00802277" w:rsidRPr="006A1460">
        <w:object w:dxaOrig="240" w:dyaOrig="220" w14:anchorId="2CF4B7FC">
          <v:shape id="_x0000_i1073" type="#_x0000_t75" style="width:12.75pt;height:11.25pt" o:ole="">
            <v:imagedata r:id="rId39" o:title=""/>
          </v:shape>
          <o:OLEObject Type="Embed" ProgID="Equation.DSMT4" ShapeID="_x0000_i1073" DrawAspect="Content" ObjectID="_1639039787" r:id="rId97"/>
        </w:object>
      </w:r>
      <w:r w:rsidR="00802277">
        <w:t>中</w:t>
      </w:r>
      <w:r w:rsidR="00802277">
        <w:rPr>
          <w:rFonts w:hint="eastAsia"/>
        </w:rPr>
        <w:t>随机选</w:t>
      </w:r>
      <w:proofErr w:type="gramStart"/>
      <w:r w:rsidR="00802277" w:rsidRPr="006A1460">
        <w:object w:dxaOrig="180" w:dyaOrig="240" w14:anchorId="43430B80">
          <v:shape id="_x0000_i1074" type="#_x0000_t75" style="width:9pt;height:12.75pt" o:ole="">
            <v:imagedata r:id="rId41" o:title=""/>
          </v:shape>
          <o:OLEObject Type="Embed" ProgID="Equation.DSMT4" ShapeID="_x0000_i1074" DrawAspect="Content" ObjectID="_1639039788" r:id="rId98"/>
        </w:object>
      </w:r>
      <w:r w:rsidR="00802277">
        <w:t>个</w:t>
      </w:r>
      <w:proofErr w:type="gramEnd"/>
      <w:r w:rsidR="00802277">
        <w:rPr>
          <w:rFonts w:hint="eastAsia"/>
        </w:rPr>
        <w:t>点</w:t>
      </w:r>
    </w:p>
    <w:p w14:paraId="74BE096B" w14:textId="7E9DF003" w:rsidR="00802277" w:rsidRDefault="00E109F2" w:rsidP="008A69AF">
      <w:pPr>
        <w:pStyle w:val="affff"/>
      </w:pPr>
      <w:r>
        <w:t xml:space="preserve">b) </w:t>
      </w:r>
      <w:r w:rsidR="00802277">
        <w:t>While</w:t>
      </w:r>
      <w:r w:rsidR="00802277">
        <w:object w:dxaOrig="520" w:dyaOrig="240" w14:anchorId="7E1CF5E1">
          <v:shape id="_x0000_i1075" type="#_x0000_t75" style="width:26.25pt;height:12.75pt" o:ole="">
            <v:imagedata r:id="rId99" o:title=""/>
          </v:shape>
          <o:OLEObject Type="Embed" ProgID="Equation.DSMT4" ShapeID="_x0000_i1075" DrawAspect="Content" ObjectID="_1639039789" r:id="rId100"/>
        </w:object>
      </w:r>
      <w:r w:rsidR="00802277">
        <w:rPr>
          <w:rFonts w:hint="eastAsia"/>
        </w:rPr>
        <w:t>，</w:t>
      </w:r>
      <w:r w:rsidR="00802277">
        <w:object w:dxaOrig="780" w:dyaOrig="240" w14:anchorId="3811A469">
          <v:shape id="_x0000_i1076" type="#_x0000_t75" style="width:39pt;height:12.75pt" o:ole="">
            <v:imagedata r:id="rId101" o:title=""/>
          </v:shape>
          <o:OLEObject Type="Embed" ProgID="Equation.DSMT4" ShapeID="_x0000_i1076" DrawAspect="Content" ObjectID="_1639039790" r:id="rId102"/>
        </w:object>
      </w:r>
      <w:r w:rsidR="00802277">
        <w:t>使得</w:t>
      </w:r>
      <w:r w:rsidR="00802277">
        <w:object w:dxaOrig="2220" w:dyaOrig="260" w14:anchorId="17DD2ABC">
          <v:shape id="_x0000_i1077" type="#_x0000_t75" style="width:111pt;height:13.5pt" o:ole="">
            <v:imagedata r:id="rId103" o:title=""/>
          </v:shape>
          <o:OLEObject Type="Embed" ProgID="Equation.DSMT4" ShapeID="_x0000_i1077" DrawAspect="Content" ObjectID="_1639039791" r:id="rId104"/>
        </w:object>
      </w:r>
    </w:p>
    <w:p w14:paraId="6F3992C1" w14:textId="557CE99A" w:rsidR="00802277" w:rsidRPr="00FB4378" w:rsidRDefault="00E109F2" w:rsidP="008A69AF">
      <w:pPr>
        <w:pStyle w:val="affff"/>
      </w:pPr>
      <w:r>
        <w:t xml:space="preserve">c) </w:t>
      </w:r>
      <w:r w:rsidR="00802277">
        <w:t xml:space="preserve">    </w:t>
      </w:r>
      <w:r w:rsidR="00802277">
        <w:object w:dxaOrig="1320" w:dyaOrig="260" w14:anchorId="1ABD38EE">
          <v:shape id="_x0000_i1078" type="#_x0000_t75" style="width:66pt;height:13.5pt" o:ole="">
            <v:imagedata r:id="rId105" o:title=""/>
          </v:shape>
          <o:OLEObject Type="Embed" ProgID="Equation.DSMT4" ShapeID="_x0000_i1078" DrawAspect="Content" ObjectID="_1639039792" r:id="rId106"/>
        </w:object>
      </w:r>
    </w:p>
    <w:p w14:paraId="0EBFD7F9" w14:textId="02B25A69" w:rsidR="002D181C" w:rsidRDefault="003D6B12" w:rsidP="00D9519A">
      <w:pPr>
        <w:ind w:firstLine="420"/>
      </w:pPr>
      <w:r>
        <w:rPr>
          <w:rFonts w:hint="eastAsia"/>
        </w:rPr>
        <w:t>在实际应用中这个替换会持续很久，不过，通过对文献</w:t>
      </w:r>
      <w:sdt>
        <w:sdtPr>
          <w:rPr>
            <w:rFonts w:hint="eastAsia"/>
          </w:rPr>
          <w:id w:val="1864859272"/>
          <w:citation/>
        </w:sdtPr>
        <w:sdtEndPr/>
        <w:sdtContent>
          <w:r w:rsidR="006A12AA">
            <w:fldChar w:fldCharType="begin"/>
          </w:r>
          <w:r w:rsidR="006A12AA">
            <w:instrText xml:space="preserve"> </w:instrText>
          </w:r>
          <w:r w:rsidR="006A12AA">
            <w:rPr>
              <w:rFonts w:hint="eastAsia"/>
            </w:rPr>
            <w:instrText>CITATION arya2004local \l 2052</w:instrText>
          </w:r>
          <w:r w:rsidR="006A12AA">
            <w:instrText xml:space="preserve"> </w:instrText>
          </w:r>
          <w:r w:rsidR="006A12AA">
            <w:fldChar w:fldCharType="separate"/>
          </w:r>
          <w:r w:rsidR="00D50F04">
            <w:rPr>
              <w:rFonts w:hint="eastAsia"/>
              <w:noProof/>
            </w:rPr>
            <w:t xml:space="preserve"> </w:t>
          </w:r>
          <w:r w:rsidR="00D50F04">
            <w:rPr>
              <w:noProof/>
            </w:rPr>
            <w:t>[21]</w:t>
          </w:r>
          <w:r w:rsidR="006A12AA">
            <w:fldChar w:fldCharType="end"/>
          </w:r>
        </w:sdtContent>
      </w:sdt>
      <w:r w:rsidR="006A12AA">
        <w:rPr>
          <w:rFonts w:hint="eastAsia"/>
        </w:rPr>
        <w:t>和文献</w:t>
      </w:r>
      <w:sdt>
        <w:sdtPr>
          <w:rPr>
            <w:rFonts w:hint="eastAsia"/>
          </w:rPr>
          <w:id w:val="-1575582225"/>
          <w:citation/>
        </w:sdtPr>
        <w:sdtEndPr/>
        <w:sdtContent>
          <w:r w:rsidR="006A12AA">
            <w:fldChar w:fldCharType="begin"/>
          </w:r>
          <w:r w:rsidR="006A12AA">
            <w:instrText xml:space="preserve"> </w:instrText>
          </w:r>
          <w:r w:rsidR="006A12AA">
            <w:rPr>
              <w:rFonts w:hint="eastAsia"/>
            </w:rPr>
            <w:instrText>CITATION charikar1999improved \l 2052</w:instrText>
          </w:r>
          <w:r w:rsidR="006A12AA">
            <w:instrText xml:space="preserve"> </w:instrText>
          </w:r>
          <w:r w:rsidR="006A12AA">
            <w:fldChar w:fldCharType="separate"/>
          </w:r>
          <w:r w:rsidR="00D50F04">
            <w:rPr>
              <w:rFonts w:hint="eastAsia"/>
              <w:noProof/>
            </w:rPr>
            <w:t xml:space="preserve"> </w:t>
          </w:r>
          <w:r w:rsidR="00D50F04">
            <w:rPr>
              <w:noProof/>
            </w:rPr>
            <w:t>[22]</w:t>
          </w:r>
          <w:r w:rsidR="006A12AA">
            <w:fldChar w:fldCharType="end"/>
          </w:r>
        </w:sdtContent>
      </w:sdt>
      <w:r w:rsidR="006A12AA">
        <w:rPr>
          <w:rFonts w:hint="eastAsia"/>
        </w:rPr>
        <w:t>的结果进行拓展，该算法可以在多项式时间（</w:t>
      </w:r>
      <w:r w:rsidR="006A12AA">
        <w:rPr>
          <w:rFonts w:hint="eastAsia"/>
        </w:rPr>
        <w:t>polynomial</w:t>
      </w:r>
      <w:r w:rsidR="006A12AA">
        <w:t xml:space="preserve"> time</w:t>
      </w:r>
      <w:r w:rsidR="006A12AA">
        <w:rPr>
          <w:rFonts w:hint="eastAsia"/>
        </w:rPr>
        <w:t>）内收敛。</w:t>
      </w:r>
      <w:r w:rsidR="00B33720">
        <w:rPr>
          <w:rFonts w:hint="eastAsia"/>
        </w:rPr>
        <w:t>首先，对于任意</w:t>
      </w:r>
      <w:r w:rsidR="00B57978">
        <w:rPr>
          <w:rFonts w:hint="eastAsia"/>
        </w:rPr>
        <w:t>1</w:t>
      </w:r>
      <w:r w:rsidR="00B33720">
        <w:rPr>
          <w:rFonts w:hint="eastAsia"/>
        </w:rPr>
        <w:t>次替换不能再减少</w:t>
      </w:r>
      <w:r w:rsidR="00B23571">
        <w:rPr>
          <w:rFonts w:hint="eastAsia"/>
        </w:rPr>
        <w:t>K-means</w:t>
      </w:r>
      <w:r w:rsidR="00B33720">
        <w:rPr>
          <w:rFonts w:hint="eastAsia"/>
        </w:rPr>
        <w:t>目标函数值的解称其为</w:t>
      </w:r>
      <w:r w:rsidR="00B33720">
        <w:rPr>
          <w:rFonts w:hint="eastAsia"/>
        </w:rPr>
        <w:t>1-stable</w:t>
      </w:r>
      <w:r w:rsidR="00B33720">
        <w:rPr>
          <w:rFonts w:hint="eastAsia"/>
        </w:rPr>
        <w:t>的解。基于此，</w:t>
      </w:r>
      <w:r>
        <w:t>Arya</w:t>
      </w:r>
      <w:r>
        <w:rPr>
          <w:rFonts w:hint="eastAsia"/>
        </w:rPr>
        <w:t>等人</w:t>
      </w:r>
      <w:sdt>
        <w:sdtPr>
          <w:rPr>
            <w:rFonts w:hint="eastAsia"/>
            <w:vertAlign w:val="superscript"/>
          </w:rPr>
          <w:id w:val="1921826475"/>
          <w:citation/>
        </w:sdtPr>
        <w:sdtEndPr/>
        <w:sdtContent>
          <w:r w:rsidRPr="00E451FF">
            <w:rPr>
              <w:vertAlign w:val="superscript"/>
            </w:rPr>
            <w:fldChar w:fldCharType="begin"/>
          </w:r>
          <w:r w:rsidRPr="00E451FF">
            <w:rPr>
              <w:vertAlign w:val="superscript"/>
            </w:rPr>
            <w:instrText xml:space="preserve"> </w:instrText>
          </w:r>
          <w:r w:rsidRPr="00E451FF">
            <w:rPr>
              <w:rFonts w:hint="eastAsia"/>
              <w:vertAlign w:val="superscript"/>
            </w:rPr>
            <w:instrText>CITATION arya2004local \l 2052</w:instrText>
          </w:r>
          <w:r w:rsidRPr="00E451FF">
            <w:rPr>
              <w:vertAlign w:val="superscript"/>
            </w:rPr>
            <w:instrText xml:space="preserve"> </w:instrText>
          </w:r>
          <w:r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[21]</w:t>
          </w:r>
          <w:r w:rsidRPr="00E451FF">
            <w:rPr>
              <w:vertAlign w:val="superscript"/>
            </w:rPr>
            <w:fldChar w:fldCharType="end"/>
          </w:r>
        </w:sdtContent>
      </w:sdt>
      <w:r w:rsidR="00B33720">
        <w:rPr>
          <w:rFonts w:hint="eastAsia"/>
        </w:rPr>
        <w:t>和</w:t>
      </w:r>
      <w:r w:rsidR="00B33720" w:rsidRPr="00B33720">
        <w:t>Kanungo</w:t>
      </w:r>
      <w:r w:rsidR="00B33720">
        <w:rPr>
          <w:rFonts w:hint="eastAsia"/>
        </w:rPr>
        <w:t>等人</w:t>
      </w:r>
      <w:sdt>
        <w:sdtPr>
          <w:rPr>
            <w:rFonts w:hint="eastAsia"/>
            <w:vertAlign w:val="superscript"/>
          </w:rPr>
          <w:id w:val="956069613"/>
          <w:citation/>
        </w:sdtPr>
        <w:sdtEndPr>
          <w:rPr>
            <w:vertAlign w:val="baseline"/>
          </w:rPr>
        </w:sdtEndPr>
        <w:sdtContent>
          <w:r w:rsidR="00B33720" w:rsidRPr="00E451FF">
            <w:rPr>
              <w:vertAlign w:val="superscript"/>
            </w:rPr>
            <w:fldChar w:fldCharType="begin"/>
          </w:r>
          <w:r w:rsidR="00B33720" w:rsidRPr="00E451FF">
            <w:rPr>
              <w:vertAlign w:val="superscript"/>
            </w:rPr>
            <w:instrText xml:space="preserve"> </w:instrText>
          </w:r>
          <w:r w:rsidR="00B33720" w:rsidRPr="00E451FF">
            <w:rPr>
              <w:rFonts w:hint="eastAsia"/>
              <w:vertAlign w:val="superscript"/>
            </w:rPr>
            <w:instrText>CITATION kanungo2004local \l 2052</w:instrText>
          </w:r>
          <w:r w:rsidR="00B33720" w:rsidRPr="00E451FF">
            <w:rPr>
              <w:vertAlign w:val="superscript"/>
            </w:rPr>
            <w:instrText xml:space="preserve"> </w:instrText>
          </w:r>
          <w:r w:rsidR="00B33720"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[23]</w:t>
          </w:r>
          <w:r w:rsidR="00B33720" w:rsidRPr="00E451FF">
            <w:rPr>
              <w:vertAlign w:val="superscript"/>
            </w:rPr>
            <w:fldChar w:fldCharType="end"/>
          </w:r>
        </w:sdtContent>
      </w:sdt>
      <w:r>
        <w:rPr>
          <w:rFonts w:hint="eastAsia"/>
        </w:rPr>
        <w:t>对解的质量给出了如下的理论结果</w:t>
      </w:r>
      <w:r w:rsidR="006A12AA">
        <w:rPr>
          <w:rFonts w:hint="eastAsia"/>
        </w:rPr>
        <w:t>。</w:t>
      </w:r>
    </w:p>
    <w:p w14:paraId="70CD279F" w14:textId="1CF4E7DF" w:rsidR="006A12AA" w:rsidRDefault="00B33720" w:rsidP="006B7F83">
      <w:r>
        <w:tab/>
      </w:r>
      <w:r w:rsidRPr="00A5296C">
        <w:rPr>
          <w:rFonts w:hint="eastAsia"/>
          <w:b/>
        </w:rPr>
        <w:t>定理</w:t>
      </w:r>
      <w:r w:rsidRPr="00A5296C">
        <w:rPr>
          <w:rFonts w:hint="eastAsia"/>
          <w:b/>
        </w:rPr>
        <w:t>2</w:t>
      </w:r>
      <w:r w:rsidR="00A5296C" w:rsidRPr="00A5296C">
        <w:rPr>
          <w:b/>
        </w:rPr>
        <w:t xml:space="preserve"> </w:t>
      </w:r>
      <w:r w:rsidRPr="00A5296C">
        <w:rPr>
          <w:rFonts w:hint="eastAsia"/>
          <w:b/>
        </w:rPr>
        <w:t>1-stable</w:t>
      </w:r>
      <w:r w:rsidRPr="00A5296C">
        <w:rPr>
          <w:rFonts w:hint="eastAsia"/>
          <w:b/>
        </w:rPr>
        <w:t>的解的质量</w:t>
      </w:r>
      <w:r w:rsidR="00A5296C">
        <w:t xml:space="preserve"> </w:t>
      </w:r>
      <w:r>
        <w:rPr>
          <w:rFonts w:hint="eastAsia"/>
        </w:rPr>
        <w:t>令</w:t>
      </w:r>
      <w:r w:rsidR="00A5296C">
        <w:object w:dxaOrig="580" w:dyaOrig="240" w14:anchorId="21FB0F8D">
          <v:shape id="_x0000_i1079" type="#_x0000_t75" style="width:29.25pt;height:12.75pt" o:ole="">
            <v:imagedata r:id="rId107" o:title=""/>
          </v:shape>
          <o:OLEObject Type="Embed" ProgID="Equation.DSMT4" ShapeID="_x0000_i1079" DrawAspect="Content" ObjectID="_1639039793" r:id="rId108"/>
        </w:object>
      </w:r>
      <w:r w:rsidR="00A5296C">
        <w:rPr>
          <w:rFonts w:hint="eastAsia"/>
        </w:rPr>
        <w:t>，且是所有大小为</w:t>
      </w:r>
      <w:proofErr w:type="gramStart"/>
      <w:r w:rsidR="00A5296C">
        <w:object w:dxaOrig="180" w:dyaOrig="240" w14:anchorId="3790631F">
          <v:shape id="_x0000_i1080" type="#_x0000_t75" style="width:9pt;height:12.75pt" o:ole="">
            <v:imagedata r:id="rId109" o:title=""/>
          </v:shape>
          <o:OLEObject Type="Embed" ProgID="Equation.DSMT4" ShapeID="_x0000_i1080" DrawAspect="Content" ObjectID="_1639039794" r:id="rId110"/>
        </w:object>
      </w:r>
      <w:r w:rsidR="00A5296C">
        <w:rPr>
          <w:rFonts w:hint="eastAsia"/>
        </w:rPr>
        <w:t>的</w:t>
      </w:r>
      <w:r w:rsidR="00A5296C">
        <w:object w:dxaOrig="240" w:dyaOrig="220" w14:anchorId="3937805E">
          <v:shape id="_x0000_i1081" type="#_x0000_t75" style="width:12.75pt;height:11.25pt" o:ole="">
            <v:imagedata r:id="rId111" o:title=""/>
          </v:shape>
          <o:OLEObject Type="Embed" ProgID="Equation.DSMT4" ShapeID="_x0000_i1081" DrawAspect="Content" ObjectID="_1639039795" r:id="rId112"/>
        </w:object>
      </w:r>
      <w:r w:rsidR="00A5296C">
        <w:rPr>
          <w:rFonts w:hint="eastAsia"/>
        </w:rPr>
        <w:t>的</w:t>
      </w:r>
      <w:proofErr w:type="gramEnd"/>
      <w:r w:rsidR="00A5296C">
        <w:rPr>
          <w:rFonts w:hint="eastAsia"/>
        </w:rPr>
        <w:t>子集里能取得最小</w:t>
      </w:r>
      <w:r w:rsidR="00B23571">
        <w:rPr>
          <w:rFonts w:hint="eastAsia"/>
        </w:rPr>
        <w:t>K-means</w:t>
      </w:r>
      <w:r w:rsidR="00A5296C">
        <w:rPr>
          <w:rFonts w:hint="eastAsia"/>
        </w:rPr>
        <w:t>目标函数值的那个解，令</w:t>
      </w:r>
      <w:r w:rsidR="00A5296C">
        <w:object w:dxaOrig="200" w:dyaOrig="220" w14:anchorId="21446367">
          <v:shape id="_x0000_i1082" type="#_x0000_t75" style="width:10.5pt;height:11.25pt" o:ole="">
            <v:imagedata r:id="rId113" o:title=""/>
          </v:shape>
          <o:OLEObject Type="Embed" ProgID="Equation.DSMT4" ShapeID="_x0000_i1082" DrawAspect="Content" ObjectID="_1639039796" r:id="rId114"/>
        </w:object>
      </w:r>
      <w:r w:rsidR="00A5296C">
        <w:rPr>
          <w:rFonts w:hint="eastAsia"/>
        </w:rPr>
        <w:t>是</w:t>
      </w:r>
      <w:r w:rsidR="00A5296C">
        <w:rPr>
          <w:rFonts w:hint="eastAsia"/>
        </w:rPr>
        <w:t>1-stable</w:t>
      </w:r>
      <w:r w:rsidR="00A5296C">
        <w:rPr>
          <w:rFonts w:hint="eastAsia"/>
        </w:rPr>
        <w:t>的解，则有</w:t>
      </w:r>
    </w:p>
    <w:p w14:paraId="0975F97F" w14:textId="77777777" w:rsidR="00A5296C" w:rsidRDefault="00A5296C" w:rsidP="00A5296C">
      <w:pPr>
        <w:pStyle w:val="MTDisplayEquation"/>
      </w:pPr>
      <w:r>
        <w:tab/>
      </w:r>
      <w:r>
        <w:object w:dxaOrig="1640" w:dyaOrig="260" w14:anchorId="57A6244F">
          <v:shape id="_x0000_i1083" type="#_x0000_t75" style="width:82.5pt;height:13.5pt" o:ole="">
            <v:imagedata r:id="rId115" o:title=""/>
          </v:shape>
          <o:OLEObject Type="Embed" ProgID="Equation.DSMT4" ShapeID="_x0000_i1083" DrawAspect="Content" ObjectID="_1639039797" r:id="rId116"/>
        </w:object>
      </w:r>
    </w:p>
    <w:p w14:paraId="0DF144FF" w14:textId="2C8C5F20" w:rsidR="00A5296C" w:rsidRDefault="00182A2C" w:rsidP="00A5296C">
      <w:r>
        <w:rPr>
          <w:rFonts w:hint="eastAsia"/>
        </w:rPr>
        <w:t>值得注意的是</w:t>
      </w:r>
      <w:r>
        <w:object w:dxaOrig="200" w:dyaOrig="240" w14:anchorId="1BCBC5E4">
          <v:shape id="_x0000_i1084" type="#_x0000_t75" style="width:10.5pt;height:12.75pt" o:ole="">
            <v:imagedata r:id="rId117" o:title=""/>
          </v:shape>
          <o:OLEObject Type="Embed" ProgID="Equation.DSMT4" ShapeID="_x0000_i1084" DrawAspect="Content" ObjectID="_1639039798" r:id="rId118"/>
        </w:object>
      </w:r>
      <w:r>
        <w:rPr>
          <w:rFonts w:hint="eastAsia"/>
        </w:rPr>
        <w:t>并不是</w:t>
      </w:r>
      <w:r w:rsidR="00600EAC">
        <w:object w:dxaOrig="440" w:dyaOrig="320" w14:anchorId="73737179">
          <v:shape id="_x0000_i1085" type="#_x0000_t75" style="width:22.5pt;height:16.5pt" o:ole="">
            <v:imagedata r:id="rId119" o:title=""/>
          </v:shape>
          <o:OLEObject Type="Embed" ProgID="Equation.DSMT4" ShapeID="_x0000_i1085" DrawAspect="Content" ObjectID="_1639039799" r:id="rId120"/>
        </w:object>
      </w:r>
      <w:r w:rsidR="00600EAC">
        <w:rPr>
          <w:rFonts w:hint="eastAsia"/>
        </w:rPr>
        <w:t>，通过</w:t>
      </w:r>
      <w:r w:rsidR="00E451FF">
        <w:rPr>
          <w:rFonts w:hint="eastAsia"/>
        </w:rPr>
        <w:t>文献</w:t>
      </w:r>
      <w:sdt>
        <w:sdtPr>
          <w:rPr>
            <w:rFonts w:hint="eastAsia"/>
          </w:rPr>
          <w:id w:val="-1822872936"/>
          <w:citation/>
        </w:sdtPr>
        <w:sdtEndPr/>
        <w:sdtContent>
          <w:r w:rsidR="00E451FF">
            <w:fldChar w:fldCharType="begin"/>
          </w:r>
          <w:r w:rsidR="00E451FF">
            <w:instrText xml:space="preserve"> </w:instrText>
          </w:r>
          <w:r w:rsidR="00E451FF">
            <w:rPr>
              <w:rFonts w:hint="eastAsia"/>
            </w:rPr>
            <w:instrText>CITATION Das \l 2052</w:instrText>
          </w:r>
          <w:r w:rsidR="00E451FF">
            <w:instrText xml:space="preserve"> </w:instrText>
          </w:r>
          <w:r w:rsidR="00E451FF">
            <w:fldChar w:fldCharType="separate"/>
          </w:r>
          <w:r w:rsidR="00E451FF">
            <w:rPr>
              <w:rFonts w:hint="eastAsia"/>
              <w:noProof/>
            </w:rPr>
            <w:t xml:space="preserve"> </w:t>
          </w:r>
          <w:r w:rsidR="00E451FF">
            <w:rPr>
              <w:noProof/>
            </w:rPr>
            <w:t>[24]</w:t>
          </w:r>
          <w:r w:rsidR="00E451FF">
            <w:fldChar w:fldCharType="end"/>
          </w:r>
        </w:sdtContent>
      </w:sdt>
      <w:r w:rsidR="00600EAC">
        <w:rPr>
          <w:rFonts w:hint="eastAsia"/>
        </w:rPr>
        <w:t>简单的推论</w:t>
      </w:r>
      <w:r w:rsidR="007A09D8">
        <w:rPr>
          <w:rFonts w:hint="eastAsia"/>
        </w:rPr>
        <w:t>，</w:t>
      </w:r>
      <w:r w:rsidR="00B57978">
        <w:rPr>
          <w:rFonts w:hint="eastAsia"/>
        </w:rPr>
        <w:t>得知近似系数是</w:t>
      </w:r>
      <w:r w:rsidR="00B57978">
        <w:rPr>
          <w:rFonts w:hint="eastAsia"/>
        </w:rPr>
        <w:t>50</w:t>
      </w:r>
      <w:r w:rsidR="00B57978">
        <w:rPr>
          <w:rFonts w:hint="eastAsia"/>
        </w:rPr>
        <w:t>。那对于任意</w:t>
      </w:r>
      <w:r w:rsidR="00B57978">
        <w:rPr>
          <w:rFonts w:hint="eastAsia"/>
        </w:rPr>
        <w:t>p-stable</w:t>
      </w:r>
      <w:r w:rsidR="00B57978">
        <w:rPr>
          <w:rFonts w:hint="eastAsia"/>
        </w:rPr>
        <w:t>的解，近似系数是多少呢？</w:t>
      </w:r>
      <w:r w:rsidR="00B57978" w:rsidRPr="00B33720">
        <w:t>Kanungo</w:t>
      </w:r>
      <w:r w:rsidR="00B57978">
        <w:rPr>
          <w:rFonts w:hint="eastAsia"/>
        </w:rPr>
        <w:t>等人</w:t>
      </w:r>
      <w:sdt>
        <w:sdtPr>
          <w:rPr>
            <w:rFonts w:hint="eastAsia"/>
            <w:vertAlign w:val="superscript"/>
          </w:rPr>
          <w:id w:val="45798641"/>
          <w:citation/>
        </w:sdtPr>
        <w:sdtEndPr/>
        <w:sdtContent>
          <w:r w:rsidR="00B57978" w:rsidRPr="00E451FF">
            <w:rPr>
              <w:vertAlign w:val="superscript"/>
            </w:rPr>
            <w:fldChar w:fldCharType="begin"/>
          </w:r>
          <w:r w:rsidR="00B57978" w:rsidRPr="00E451FF">
            <w:rPr>
              <w:vertAlign w:val="superscript"/>
            </w:rPr>
            <w:instrText xml:space="preserve"> </w:instrText>
          </w:r>
          <w:r w:rsidR="00B57978" w:rsidRPr="00E451FF">
            <w:rPr>
              <w:rFonts w:hint="eastAsia"/>
              <w:vertAlign w:val="superscript"/>
            </w:rPr>
            <w:instrText>CITATION kanungo2004local \l 2052</w:instrText>
          </w:r>
          <w:r w:rsidR="00B57978" w:rsidRPr="00E451FF">
            <w:rPr>
              <w:vertAlign w:val="superscript"/>
            </w:rPr>
            <w:instrText xml:space="preserve"> </w:instrText>
          </w:r>
          <w:r w:rsidR="00B57978"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[23]</w:t>
          </w:r>
          <w:r w:rsidR="00B57978" w:rsidRPr="00E451FF">
            <w:rPr>
              <w:vertAlign w:val="superscript"/>
            </w:rPr>
            <w:fldChar w:fldCharType="end"/>
          </w:r>
        </w:sdtContent>
      </w:sdt>
      <w:r w:rsidR="00B57978">
        <w:rPr>
          <w:rFonts w:hint="eastAsia"/>
        </w:rPr>
        <w:t>对算法</w:t>
      </w:r>
      <w:r w:rsidR="00B57978">
        <w:rPr>
          <w:rFonts w:hint="eastAsia"/>
        </w:rPr>
        <w:t>2</w:t>
      </w:r>
      <w:r w:rsidR="00B57978">
        <w:rPr>
          <w:rFonts w:hint="eastAsia"/>
        </w:rPr>
        <w:t>做了推广和分析得到以下结论。</w:t>
      </w:r>
    </w:p>
    <w:p w14:paraId="7BF0A587" w14:textId="37BB6B7D" w:rsidR="00B57978" w:rsidRDefault="00B57978" w:rsidP="00A5296C">
      <w:r>
        <w:tab/>
      </w:r>
      <w:r w:rsidRPr="00B57978">
        <w:rPr>
          <w:rFonts w:hint="eastAsia"/>
          <w:b/>
        </w:rPr>
        <w:t>定理</w:t>
      </w:r>
      <w:r w:rsidRPr="00B57978">
        <w:rPr>
          <w:rFonts w:hint="eastAsia"/>
          <w:b/>
        </w:rPr>
        <w:t>3</w:t>
      </w:r>
      <w:r w:rsidRPr="00B57978">
        <w:rPr>
          <w:b/>
        </w:rPr>
        <w:t xml:space="preserve"> </w:t>
      </w:r>
      <w:r w:rsidRPr="00B57978">
        <w:rPr>
          <w:rFonts w:hint="eastAsia"/>
          <w:b/>
        </w:rPr>
        <w:t>p-stable</w:t>
      </w:r>
      <w:r w:rsidRPr="00B57978">
        <w:rPr>
          <w:rFonts w:hint="eastAsia"/>
          <w:b/>
        </w:rPr>
        <w:t>的解的质量</w:t>
      </w:r>
      <w:r>
        <w:rPr>
          <w:rFonts w:hint="eastAsia"/>
        </w:rPr>
        <w:t xml:space="preserve"> </w:t>
      </w:r>
      <w:r>
        <w:rPr>
          <w:rFonts w:hint="eastAsia"/>
        </w:rPr>
        <w:t>令</w:t>
      </w:r>
      <w:r>
        <w:object w:dxaOrig="580" w:dyaOrig="240" w14:anchorId="2ED53142">
          <v:shape id="_x0000_i1086" type="#_x0000_t75" style="width:29.25pt;height:12.75pt" o:ole="">
            <v:imagedata r:id="rId107" o:title=""/>
          </v:shape>
          <o:OLEObject Type="Embed" ProgID="Equation.DSMT4" ShapeID="_x0000_i1086" DrawAspect="Content" ObjectID="_1639039800" r:id="rId121"/>
        </w:object>
      </w:r>
      <w:r>
        <w:rPr>
          <w:rFonts w:hint="eastAsia"/>
        </w:rPr>
        <w:t>，且是所有大小为</w:t>
      </w:r>
      <w:proofErr w:type="gramStart"/>
      <w:r>
        <w:object w:dxaOrig="180" w:dyaOrig="240" w14:anchorId="43CF8605">
          <v:shape id="_x0000_i1087" type="#_x0000_t75" style="width:9pt;height:12.75pt" o:ole="">
            <v:imagedata r:id="rId109" o:title=""/>
          </v:shape>
          <o:OLEObject Type="Embed" ProgID="Equation.DSMT4" ShapeID="_x0000_i1087" DrawAspect="Content" ObjectID="_1639039801" r:id="rId122"/>
        </w:object>
      </w:r>
      <w:r>
        <w:rPr>
          <w:rFonts w:hint="eastAsia"/>
        </w:rPr>
        <w:t>的</w:t>
      </w:r>
      <w:r>
        <w:object w:dxaOrig="240" w:dyaOrig="220" w14:anchorId="0B554DE1">
          <v:shape id="_x0000_i1088" type="#_x0000_t75" style="width:12.75pt;height:11.25pt" o:ole="">
            <v:imagedata r:id="rId111" o:title=""/>
          </v:shape>
          <o:OLEObject Type="Embed" ProgID="Equation.DSMT4" ShapeID="_x0000_i1088" DrawAspect="Content" ObjectID="_1639039802" r:id="rId123"/>
        </w:object>
      </w:r>
      <w:r>
        <w:rPr>
          <w:rFonts w:hint="eastAsia"/>
        </w:rPr>
        <w:t>的</w:t>
      </w:r>
      <w:proofErr w:type="gramEnd"/>
      <w:r>
        <w:rPr>
          <w:rFonts w:hint="eastAsia"/>
        </w:rPr>
        <w:t>子集里能取得最小</w:t>
      </w:r>
      <w:r w:rsidR="00B23571">
        <w:rPr>
          <w:rFonts w:hint="eastAsia"/>
        </w:rPr>
        <w:t>K-means</w:t>
      </w:r>
      <w:r>
        <w:rPr>
          <w:rFonts w:hint="eastAsia"/>
        </w:rPr>
        <w:t>目标函数值的那个解，令</w:t>
      </w:r>
      <w:r>
        <w:object w:dxaOrig="200" w:dyaOrig="220" w14:anchorId="62995EF8">
          <v:shape id="_x0000_i1089" type="#_x0000_t75" style="width:10.5pt;height:11.25pt" o:ole="">
            <v:imagedata r:id="rId113" o:title=""/>
          </v:shape>
          <o:OLEObject Type="Embed" ProgID="Equation.DSMT4" ShapeID="_x0000_i1089" DrawAspect="Content" ObjectID="_1639039803" r:id="rId124"/>
        </w:object>
      </w:r>
      <w:r>
        <w:rPr>
          <w:rFonts w:hint="eastAsia"/>
        </w:rPr>
        <w:t>是</w:t>
      </w:r>
      <w:r>
        <w:rPr>
          <w:rFonts w:hint="eastAsia"/>
        </w:rPr>
        <w:t>p-stable</w:t>
      </w:r>
      <w:r>
        <w:rPr>
          <w:rFonts w:hint="eastAsia"/>
        </w:rPr>
        <w:t>的解，则有</w:t>
      </w:r>
    </w:p>
    <w:p w14:paraId="5A0B2367" w14:textId="77777777" w:rsidR="00B57978" w:rsidRDefault="00B57978" w:rsidP="00B57978">
      <w:pPr>
        <w:pStyle w:val="MTDisplayEquation"/>
      </w:pPr>
      <w:r>
        <w:tab/>
      </w:r>
      <w:r>
        <w:object w:dxaOrig="2060" w:dyaOrig="540" w14:anchorId="30DD2CB5">
          <v:shape id="_x0000_i1090" type="#_x0000_t75" style="width:102.75pt;height:27.75pt" o:ole="">
            <v:imagedata r:id="rId125" o:title=""/>
          </v:shape>
          <o:OLEObject Type="Embed" ProgID="Equation.DSMT4" ShapeID="_x0000_i1090" DrawAspect="Content" ObjectID="_1639039804" r:id="rId126"/>
        </w:object>
      </w:r>
    </w:p>
    <w:p w14:paraId="785A0DE4" w14:textId="1804ED42" w:rsidR="00B57978" w:rsidRDefault="00B57978" w:rsidP="009A66C5">
      <w:pPr>
        <w:ind w:firstLine="420"/>
      </w:pPr>
      <w:r>
        <w:rPr>
          <w:rFonts w:hint="eastAsia"/>
        </w:rPr>
        <w:t>可见对于充分大的</w:t>
      </w:r>
      <w:r>
        <w:rPr>
          <w:rFonts w:hint="eastAsia"/>
        </w:rPr>
        <w:t>p</w:t>
      </w:r>
      <w:r>
        <w:rPr>
          <w:rFonts w:hint="eastAsia"/>
        </w:rPr>
        <w:t>，系数是</w:t>
      </w:r>
      <w:r>
        <w:rPr>
          <w:rFonts w:hint="eastAsia"/>
        </w:rPr>
        <w:t>18</w:t>
      </w:r>
      <w:r>
        <w:rPr>
          <w:rFonts w:hint="eastAsia"/>
        </w:rPr>
        <w:t>。实验</w:t>
      </w:r>
      <w:r w:rsidR="005D52C6">
        <w:rPr>
          <w:rFonts w:hint="eastAsia"/>
        </w:rPr>
        <w:t>表明</w:t>
      </w:r>
      <w:r>
        <w:rPr>
          <w:rFonts w:hint="eastAsia"/>
        </w:rPr>
        <w:t>算法</w:t>
      </w:r>
      <w:r w:rsidR="005D52C6">
        <w:rPr>
          <w:rFonts w:hint="eastAsia"/>
        </w:rPr>
        <w:t>2</w:t>
      </w:r>
      <w:r w:rsidR="005D52C6">
        <w:rPr>
          <w:rFonts w:hint="eastAsia"/>
        </w:rPr>
        <w:t>收敛相对于</w:t>
      </w:r>
      <w:r w:rsidR="005D52C6">
        <w:rPr>
          <w:rFonts w:hint="eastAsia"/>
        </w:rPr>
        <w:t>Lloyd</w:t>
      </w:r>
      <w:r w:rsidR="005D52C6">
        <w:rPr>
          <w:rFonts w:hint="eastAsia"/>
        </w:rPr>
        <w:t>算法收敛慢，但是该算法能够避免陷入局部极小值。所以，实际使用时会和</w:t>
      </w:r>
      <w:r w:rsidR="005D52C6">
        <w:rPr>
          <w:rFonts w:hint="eastAsia"/>
        </w:rPr>
        <w:t>Lloyd</w:t>
      </w:r>
      <w:r w:rsidR="005D52C6">
        <w:rPr>
          <w:rFonts w:hint="eastAsia"/>
        </w:rPr>
        <w:t>算法混合使用，即先用一次替换再进行</w:t>
      </w:r>
      <w:r w:rsidR="005D52C6">
        <w:rPr>
          <w:rFonts w:hint="eastAsia"/>
        </w:rPr>
        <w:t>Lloyd</w:t>
      </w:r>
      <w:r w:rsidR="005D52C6">
        <w:rPr>
          <w:rFonts w:hint="eastAsia"/>
        </w:rPr>
        <w:t>算法的</w:t>
      </w:r>
      <w:r w:rsidR="005D52C6">
        <w:rPr>
          <w:rFonts w:hint="eastAsia"/>
        </w:rPr>
        <w:t>2</w:t>
      </w:r>
      <w:r w:rsidR="005D52C6">
        <w:rPr>
          <w:rFonts w:hint="eastAsia"/>
        </w:rPr>
        <w:t>、</w:t>
      </w:r>
      <w:r w:rsidR="005D52C6">
        <w:rPr>
          <w:rFonts w:hint="eastAsia"/>
        </w:rPr>
        <w:t>3</w:t>
      </w:r>
      <w:r w:rsidR="005D52C6">
        <w:rPr>
          <w:rFonts w:hint="eastAsia"/>
        </w:rPr>
        <w:t>步，这样的混合算法在实际中有很好的表现，文献</w:t>
      </w:r>
      <w:sdt>
        <w:sdtPr>
          <w:rPr>
            <w:rFonts w:hint="eastAsia"/>
          </w:rPr>
          <w:id w:val="-1459792587"/>
          <w:citation/>
        </w:sdtPr>
        <w:sdtEndPr/>
        <w:sdtContent>
          <w:r w:rsidR="005D52C6">
            <w:fldChar w:fldCharType="begin"/>
          </w:r>
          <w:r w:rsidR="005D52C6">
            <w:instrText xml:space="preserve"> </w:instrText>
          </w:r>
          <w:r w:rsidR="005D52C6">
            <w:rPr>
              <w:rFonts w:hint="eastAsia"/>
            </w:rPr>
            <w:instrText>CITATION kanungo2004local \l 2052</w:instrText>
          </w:r>
          <w:r w:rsidR="005D52C6">
            <w:instrText xml:space="preserve"> </w:instrText>
          </w:r>
          <w:r w:rsidR="005D52C6">
            <w:fldChar w:fldCharType="separate"/>
          </w:r>
          <w:r w:rsidR="00D50F04">
            <w:rPr>
              <w:rFonts w:hint="eastAsia"/>
              <w:noProof/>
            </w:rPr>
            <w:t xml:space="preserve"> </w:t>
          </w:r>
          <w:r w:rsidR="00D50F04">
            <w:rPr>
              <w:noProof/>
            </w:rPr>
            <w:t>[23]</w:t>
          </w:r>
          <w:r w:rsidR="005D52C6">
            <w:fldChar w:fldCharType="end"/>
          </w:r>
        </w:sdtContent>
      </w:sdt>
      <w:r w:rsidR="005D52C6">
        <w:rPr>
          <w:rFonts w:hint="eastAsia"/>
        </w:rPr>
        <w:t>对此做了验证。</w:t>
      </w:r>
      <w:r w:rsidR="00E33F65">
        <w:rPr>
          <w:rFonts w:hint="eastAsia"/>
        </w:rPr>
        <w:t>该算法优点是有更好的解的质量，缺点是相对</w:t>
      </w:r>
      <w:r w:rsidR="00B23571">
        <w:rPr>
          <w:rFonts w:hint="eastAsia"/>
        </w:rPr>
        <w:t>K-means</w:t>
      </w:r>
      <w:r w:rsidR="00E33F65">
        <w:rPr>
          <w:rFonts w:hint="eastAsia"/>
        </w:rPr>
        <w:t>++</w:t>
      </w:r>
      <w:r w:rsidR="00E33F65">
        <w:rPr>
          <w:rFonts w:hint="eastAsia"/>
        </w:rPr>
        <w:t>更慢。</w:t>
      </w:r>
    </w:p>
    <w:p w14:paraId="31D3DE1D" w14:textId="1DAE2E29" w:rsidR="005D52C6" w:rsidRDefault="00B23571" w:rsidP="005D52C6">
      <w:pPr>
        <w:pStyle w:val="2"/>
      </w:pPr>
      <w:r>
        <w:rPr>
          <w:rFonts w:hint="eastAsia"/>
        </w:rPr>
        <w:t>K-means</w:t>
      </w:r>
      <w:r w:rsidR="005D52C6">
        <w:rPr>
          <w:rFonts w:hint="eastAsia"/>
        </w:rPr>
        <w:t>++</w:t>
      </w:r>
      <w:r w:rsidR="005D52C6">
        <w:rPr>
          <w:rFonts w:hint="eastAsia"/>
        </w:rPr>
        <w:t>和本地搜索的结合</w:t>
      </w:r>
    </w:p>
    <w:p w14:paraId="27FCC2CC" w14:textId="78143DA4" w:rsidR="00FB6405" w:rsidRDefault="00B23571" w:rsidP="00935D8D">
      <w:pPr>
        <w:pStyle w:val="afff6"/>
        <w:ind w:firstLine="364"/>
      </w:pPr>
      <w:r>
        <w:rPr>
          <w:rFonts w:hint="eastAsia"/>
        </w:rPr>
        <w:t>K-means</w:t>
      </w:r>
      <w:r w:rsidR="00FB6405">
        <w:rPr>
          <w:rFonts w:hint="eastAsia"/>
        </w:rPr>
        <w:t>++</w:t>
      </w:r>
      <w:r w:rsidR="00FB6405">
        <w:rPr>
          <w:rFonts w:hint="eastAsia"/>
        </w:rPr>
        <w:t>虽然实用，但是近似系数只有</w:t>
      </w:r>
      <w:r w:rsidR="00FB6405">
        <w:object w:dxaOrig="680" w:dyaOrig="260" w14:anchorId="3008E2B6">
          <v:shape id="_x0000_i1091" type="#_x0000_t75" style="width:34.5pt;height:13.5pt" o:ole="">
            <v:imagedata r:id="rId127" o:title=""/>
          </v:shape>
          <o:OLEObject Type="Embed" ProgID="Equation.DSMT4" ShapeID="_x0000_i1091" DrawAspect="Content" ObjectID="_1639039805" r:id="rId128"/>
        </w:object>
      </w:r>
      <w:r w:rsidR="00FB6405">
        <w:rPr>
          <w:rFonts w:hint="eastAsia"/>
        </w:rPr>
        <w:t>，本地搜索算法虽然有常数的近似系数，但是不实用，时间复杂度有</w:t>
      </w:r>
      <w:r w:rsidR="00FB6405">
        <w:object w:dxaOrig="499" w:dyaOrig="279" w14:anchorId="5FEE3A7B">
          <v:shape id="_x0000_i1092" type="#_x0000_t75" style="width:25.5pt;height:14.25pt" o:ole="">
            <v:imagedata r:id="rId129" o:title=""/>
          </v:shape>
          <o:OLEObject Type="Embed" ProgID="Equation.DSMT4" ShapeID="_x0000_i1092" DrawAspect="Content" ObjectID="_1639039806" r:id="rId130"/>
        </w:object>
      </w:r>
      <w:r w:rsidR="00FB6405">
        <w:rPr>
          <w:rFonts w:hint="eastAsia"/>
        </w:rPr>
        <w:t>，能否将这两种算法结合起来得到一个既有常数近似又快速实用的算法呢？</w:t>
      </w:r>
      <w:r w:rsidR="00DF6048">
        <w:t>Silvio</w:t>
      </w:r>
      <w:r w:rsidR="00DF6048">
        <w:rPr>
          <w:rFonts w:hint="eastAsia"/>
        </w:rPr>
        <w:t>等人</w:t>
      </w:r>
      <w:sdt>
        <w:sdtPr>
          <w:rPr>
            <w:rFonts w:hint="eastAsia"/>
            <w:vertAlign w:val="superscript"/>
          </w:rPr>
          <w:id w:val="-732928236"/>
          <w:citation/>
        </w:sdtPr>
        <w:sdtEndPr/>
        <w:sdtContent>
          <w:r w:rsidR="00DF6048" w:rsidRPr="00E451FF">
            <w:rPr>
              <w:vertAlign w:val="superscript"/>
            </w:rPr>
            <w:fldChar w:fldCharType="begin"/>
          </w:r>
          <w:r w:rsidR="00DF6048" w:rsidRPr="00E451FF">
            <w:rPr>
              <w:vertAlign w:val="superscript"/>
            </w:rPr>
            <w:instrText xml:space="preserve"> </w:instrText>
          </w:r>
          <w:r w:rsidR="00DF6048" w:rsidRPr="00E451FF">
            <w:rPr>
              <w:rFonts w:hint="eastAsia"/>
              <w:vertAlign w:val="superscript"/>
            </w:rPr>
            <w:instrText>CITATION pmlr-v97-lattanzi19a \l 2052</w:instrText>
          </w:r>
          <w:r w:rsidR="00DF6048" w:rsidRPr="00E451FF">
            <w:rPr>
              <w:vertAlign w:val="superscript"/>
            </w:rPr>
            <w:instrText xml:space="preserve"> </w:instrText>
          </w:r>
          <w:r w:rsidR="00DF6048"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[25]</w:t>
          </w:r>
          <w:r w:rsidR="00DF6048" w:rsidRPr="00E451FF">
            <w:rPr>
              <w:vertAlign w:val="superscript"/>
            </w:rPr>
            <w:fldChar w:fldCharType="end"/>
          </w:r>
        </w:sdtContent>
      </w:sdt>
      <w:r w:rsidR="00DF6048">
        <w:rPr>
          <w:rFonts w:hint="eastAsia"/>
        </w:rPr>
        <w:t>便带来了一个这样的算法，算法描述见算法</w:t>
      </w:r>
      <w:r w:rsidR="00DF6048">
        <w:rPr>
          <w:rFonts w:hint="eastAsia"/>
        </w:rPr>
        <w:t>3</w:t>
      </w:r>
      <w:r w:rsidR="00DF6048">
        <w:rPr>
          <w:rFonts w:hint="eastAsia"/>
        </w:rPr>
        <w:t>。</w:t>
      </w:r>
    </w:p>
    <w:p w14:paraId="26C9D1CB" w14:textId="476D97F4" w:rsidR="00DF6048" w:rsidRPr="00FB4378" w:rsidRDefault="00DF6048" w:rsidP="00E109F2">
      <w:pPr>
        <w:pStyle w:val="affff"/>
      </w:pPr>
      <w:r>
        <w:t>算法</w:t>
      </w:r>
      <w:r>
        <w:rPr>
          <w:rFonts w:hint="eastAsia"/>
        </w:rPr>
        <w:t>3</w:t>
      </w:r>
      <w:r w:rsidRPr="00FB4378">
        <w:t xml:space="preserve"> </w:t>
      </w:r>
      <w:r w:rsidR="00B23571">
        <w:rPr>
          <w:rFonts w:hint="eastAsia"/>
        </w:rPr>
        <w:t>K-means</w:t>
      </w:r>
      <w:r>
        <w:rPr>
          <w:rFonts w:hint="eastAsia"/>
        </w:rPr>
        <w:t>++</w:t>
      </w:r>
      <w:r>
        <w:rPr>
          <w:rFonts w:hint="eastAsia"/>
        </w:rPr>
        <w:t>和本地搜索的混合算法</w:t>
      </w:r>
    </w:p>
    <w:p w14:paraId="486E3B14" w14:textId="09537DB9" w:rsidR="00DF6048" w:rsidRDefault="00DF6048" w:rsidP="00E109F2">
      <w:pPr>
        <w:pStyle w:val="affff"/>
      </w:pPr>
      <w:r>
        <w:t>输入</w:t>
      </w:r>
      <w:r w:rsidRPr="00FB4378">
        <w:t xml:space="preserve">: </w:t>
      </w:r>
      <w:r>
        <w:t>数据</w:t>
      </w:r>
      <w:r>
        <w:rPr>
          <w:rFonts w:hint="eastAsia"/>
        </w:rPr>
        <w:t>集</w:t>
      </w:r>
      <w:r w:rsidRPr="006A1460">
        <w:object w:dxaOrig="240" w:dyaOrig="220" w14:anchorId="51465CC5">
          <v:shape id="_x0000_i1093" type="#_x0000_t75" style="width:12.75pt;height:11.25pt" o:ole="">
            <v:imagedata r:id="rId39" o:title=""/>
          </v:shape>
          <o:OLEObject Type="Embed" ProgID="Equation.DSMT4" ShapeID="_x0000_i1093" DrawAspect="Content" ObjectID="_1639039807" r:id="rId131"/>
        </w:object>
      </w:r>
      <w:r>
        <w:rPr>
          <w:rFonts w:hint="eastAsia"/>
        </w:rPr>
        <w:t>，类数目</w:t>
      </w:r>
      <w:r w:rsidRPr="006A1460">
        <w:object w:dxaOrig="180" w:dyaOrig="240" w14:anchorId="1361D47A">
          <v:shape id="_x0000_i1094" type="#_x0000_t75" style="width:9pt;height:12.75pt" o:ole="">
            <v:imagedata r:id="rId41" o:title=""/>
          </v:shape>
          <o:OLEObject Type="Embed" ProgID="Equation.DSMT4" ShapeID="_x0000_i1094" DrawAspect="Content" ObjectID="_1639039808" r:id="rId132"/>
        </w:object>
      </w:r>
      <w:r>
        <w:rPr>
          <w:rFonts w:hint="eastAsia"/>
        </w:rPr>
        <w:t>，循环数</w:t>
      </w:r>
      <w:r w:rsidR="00FB3F17">
        <w:object w:dxaOrig="160" w:dyaOrig="160" w14:anchorId="2B20F6CE">
          <v:shape id="_x0000_i1095" type="#_x0000_t75" style="width:8.25pt;height:8.25pt" o:ole="">
            <v:imagedata r:id="rId133" o:title=""/>
          </v:shape>
          <o:OLEObject Type="Embed" ProgID="Equation.DSMT4" ShapeID="_x0000_i1095" DrawAspect="Content" ObjectID="_1639039809" r:id="rId134"/>
        </w:object>
      </w:r>
    </w:p>
    <w:p w14:paraId="630AE019" w14:textId="0E3AD626" w:rsidR="00E109F2" w:rsidRPr="00E109F2" w:rsidRDefault="00E109F2" w:rsidP="00E109F2">
      <w:pPr>
        <w:pStyle w:val="affff"/>
      </w:pPr>
      <w:r>
        <w:t>输出</w:t>
      </w:r>
      <w:r>
        <w:rPr>
          <w:rFonts w:hint="eastAsia"/>
        </w:rPr>
        <w:t>:</w:t>
      </w:r>
      <w:r w:rsidRPr="00FB4378">
        <w:t xml:space="preserve"> </w:t>
      </w:r>
      <w:r>
        <w:rPr>
          <w:rFonts w:hint="eastAsia"/>
        </w:rPr>
        <w:t>解集</w:t>
      </w:r>
      <w:r>
        <w:object w:dxaOrig="200" w:dyaOrig="240" w14:anchorId="3343FA45">
          <v:shape id="_x0000_i1096" type="#_x0000_t75" style="width:10.5pt;height:12.75pt" o:ole="">
            <v:imagedata r:id="rId135" o:title=""/>
          </v:shape>
          <o:OLEObject Type="Embed" ProgID="Equation.DSMT4" ShapeID="_x0000_i1096" DrawAspect="Content" ObjectID="_1639039810" r:id="rId136"/>
        </w:object>
      </w:r>
    </w:p>
    <w:p w14:paraId="47DD4ACD" w14:textId="7AF8D2F6" w:rsidR="00DF6048" w:rsidRPr="00FB4378" w:rsidRDefault="00E109F2" w:rsidP="00E109F2">
      <w:pPr>
        <w:pStyle w:val="affff"/>
      </w:pPr>
      <w:r>
        <w:rPr>
          <w:rFonts w:hint="eastAsia"/>
        </w:rPr>
        <w:t>a</w:t>
      </w:r>
      <w:r w:rsidR="00935D8D">
        <w:t xml:space="preserve">) </w:t>
      </w:r>
      <w:r w:rsidR="00FB3F17">
        <w:object w:dxaOrig="420" w:dyaOrig="240" w14:anchorId="2AA9164D">
          <v:shape id="_x0000_i1097" type="#_x0000_t75" style="width:21pt;height:12.75pt" o:ole="">
            <v:imagedata r:id="rId137" o:title=""/>
          </v:shape>
          <o:OLEObject Type="Embed" ProgID="Equation.DSMT4" ShapeID="_x0000_i1097" DrawAspect="Content" ObjectID="_1639039811" r:id="rId138"/>
        </w:object>
      </w:r>
      <w:r w:rsidR="00FB3F17">
        <w:rPr>
          <w:rFonts w:hint="eastAsia"/>
        </w:rPr>
        <w:t>将</w:t>
      </w:r>
      <w:r w:rsidR="00FB3F17">
        <w:object w:dxaOrig="520" w:dyaOrig="260" w14:anchorId="33C95D2B">
          <v:shape id="_x0000_i1098" type="#_x0000_t75" style="width:26.25pt;height:13.5pt" o:ole="">
            <v:imagedata r:id="rId139" o:title=""/>
          </v:shape>
          <o:OLEObject Type="Embed" ProgID="Equation.DSMT4" ShapeID="_x0000_i1098" DrawAspect="Content" ObjectID="_1639039812" r:id="rId140"/>
        </w:object>
      </w:r>
      <w:r w:rsidR="00FB3F17">
        <w:rPr>
          <w:rFonts w:hint="eastAsia"/>
        </w:rPr>
        <w:t>应用于</w:t>
      </w:r>
      <w:r w:rsidR="00B23571">
        <w:rPr>
          <w:rFonts w:hint="eastAsia"/>
        </w:rPr>
        <w:t>K-means</w:t>
      </w:r>
      <w:r w:rsidR="00FB3F17">
        <w:rPr>
          <w:rFonts w:hint="eastAsia"/>
        </w:rPr>
        <w:t>++</w:t>
      </w:r>
      <w:r w:rsidR="00FB3F17">
        <w:t xml:space="preserve"> </w:t>
      </w:r>
      <w:r w:rsidR="00FB3F17">
        <w:rPr>
          <w:rFonts w:hint="eastAsia"/>
        </w:rPr>
        <w:t>seeding</w:t>
      </w:r>
      <w:r w:rsidR="00FB3F17">
        <w:rPr>
          <w:rFonts w:hint="eastAsia"/>
        </w:rPr>
        <w:t>算法</w:t>
      </w:r>
    </w:p>
    <w:p w14:paraId="0F8B80D4" w14:textId="6EB4DBEB" w:rsidR="00DF6048" w:rsidRDefault="00935D8D" w:rsidP="00E109F2">
      <w:pPr>
        <w:pStyle w:val="affff"/>
      </w:pPr>
      <w:r>
        <w:t xml:space="preserve">b) </w:t>
      </w:r>
      <w:r w:rsidR="00FB3F17">
        <w:rPr>
          <w:rFonts w:hint="eastAsia"/>
        </w:rPr>
        <w:t>for</w:t>
      </w:r>
      <w:r w:rsidR="00FB3F17">
        <w:t xml:space="preserve"> </w:t>
      </w:r>
      <w:r w:rsidR="00FB3F17">
        <w:object w:dxaOrig="120" w:dyaOrig="220" w14:anchorId="4F080240">
          <v:shape id="_x0000_i1099" type="#_x0000_t75" style="width:6pt;height:11.25pt" o:ole="">
            <v:imagedata r:id="rId141" o:title=""/>
          </v:shape>
          <o:OLEObject Type="Embed" ProgID="Equation.DSMT4" ShapeID="_x0000_i1099" DrawAspect="Content" ObjectID="_1639039813" r:id="rId142"/>
        </w:object>
      </w:r>
      <w:r w:rsidR="00FB3F17">
        <w:t xml:space="preserve"> </w:t>
      </w:r>
      <w:r w:rsidR="00FB3F17">
        <w:rPr>
          <w:rFonts w:hint="eastAsia"/>
        </w:rPr>
        <w:t>=</w:t>
      </w:r>
      <w:r w:rsidR="00FB3F17">
        <w:t xml:space="preserve"> </w:t>
      </w:r>
      <w:proofErr w:type="gramStart"/>
      <w:r w:rsidR="00FB3F17">
        <w:t>2,3,…</w:t>
      </w:r>
      <w:r w:rsidR="00FB3F17">
        <w:object w:dxaOrig="160" w:dyaOrig="160" w14:anchorId="014B43F8">
          <v:shape id="_x0000_i1100" type="#_x0000_t75" style="width:8.25pt;height:8.25pt" o:ole="">
            <v:imagedata r:id="rId133" o:title=""/>
          </v:shape>
          <o:OLEObject Type="Embed" ProgID="Equation.DSMT4" ShapeID="_x0000_i1100" DrawAspect="Content" ObjectID="_1639039814" r:id="rId143"/>
        </w:object>
      </w:r>
      <w:proofErr w:type="gramEnd"/>
      <w:r w:rsidR="00FB3F17">
        <w:t xml:space="preserve"> do</w:t>
      </w:r>
    </w:p>
    <w:p w14:paraId="75D9FD22" w14:textId="418E4BE4" w:rsidR="00FB3F17" w:rsidRDefault="00935D8D" w:rsidP="00E109F2">
      <w:pPr>
        <w:pStyle w:val="affff"/>
      </w:pPr>
      <w:r>
        <w:t xml:space="preserve">c) </w:t>
      </w:r>
      <w:r w:rsidR="00DF6048">
        <w:t xml:space="preserve">    </w:t>
      </w:r>
      <w:r w:rsidR="00FB3F17">
        <w:object w:dxaOrig="200" w:dyaOrig="240" w14:anchorId="3F7B3817">
          <v:shape id="_x0000_i1101" type="#_x0000_t75" style="width:10.5pt;height:12.75pt" o:ole="">
            <v:imagedata r:id="rId135" o:title=""/>
          </v:shape>
          <o:OLEObject Type="Embed" ProgID="Equation.DSMT4" ShapeID="_x0000_i1101" DrawAspect="Content" ObjectID="_1639039815" r:id="rId144"/>
        </w:object>
      </w:r>
      <w:r w:rsidR="00FB3F17">
        <w:t xml:space="preserve">= </w:t>
      </w:r>
      <w:proofErr w:type="spellStart"/>
      <w:r w:rsidR="00FB3F17">
        <w:t>LocalSearch</w:t>
      </w:r>
      <w:proofErr w:type="spellEnd"/>
      <w:r w:rsidR="009B2896">
        <w:t>+</w:t>
      </w:r>
      <w:proofErr w:type="gramStart"/>
      <w:r w:rsidR="009B2896">
        <w:t>+(</w:t>
      </w:r>
      <w:r w:rsidR="009B2896">
        <w:object w:dxaOrig="420" w:dyaOrig="260" w14:anchorId="7523B0A1">
          <v:shape id="_x0000_i1102" type="#_x0000_t75" style="width:21pt;height:13.5pt" o:ole="">
            <v:imagedata r:id="rId145" o:title=""/>
          </v:shape>
          <o:OLEObject Type="Embed" ProgID="Equation.DSMT4" ShapeID="_x0000_i1102" DrawAspect="Content" ObjectID="_1639039816" r:id="rId146"/>
        </w:object>
      </w:r>
      <w:proofErr w:type="gramEnd"/>
      <w:r w:rsidR="009B2896">
        <w:t>)</w:t>
      </w:r>
    </w:p>
    <w:p w14:paraId="0B024877" w14:textId="77777777" w:rsidR="00935D8D" w:rsidRPr="00935D8D" w:rsidRDefault="00935D8D" w:rsidP="00935D8D"/>
    <w:p w14:paraId="5B7D5306" w14:textId="77777777" w:rsidR="009B2896" w:rsidRPr="00FB4378" w:rsidRDefault="009B2896" w:rsidP="00935D8D">
      <w:pPr>
        <w:pStyle w:val="affff"/>
      </w:pPr>
      <w:r>
        <w:t>算法</w:t>
      </w:r>
      <w:r>
        <w:t>4</w:t>
      </w:r>
      <w:r w:rsidRPr="00FB4378">
        <w:t xml:space="preserve"> </w:t>
      </w:r>
      <w:proofErr w:type="spellStart"/>
      <w:r>
        <w:rPr>
          <w:rFonts w:hint="eastAsia"/>
        </w:rPr>
        <w:t>L</w:t>
      </w:r>
      <w:r>
        <w:t>ocalSearch</w:t>
      </w:r>
      <w:proofErr w:type="spellEnd"/>
      <w:r>
        <w:t>++</w:t>
      </w:r>
      <w:r>
        <w:rPr>
          <w:rFonts w:hint="eastAsia"/>
        </w:rPr>
        <w:t>算法</w:t>
      </w:r>
    </w:p>
    <w:p w14:paraId="71E6F2A1" w14:textId="6F1B32FD" w:rsidR="009B2896" w:rsidRDefault="009B2896" w:rsidP="00935D8D">
      <w:pPr>
        <w:pStyle w:val="affff"/>
      </w:pPr>
      <w:r>
        <w:t>输入</w:t>
      </w:r>
      <w:r w:rsidRPr="00FB4378">
        <w:t xml:space="preserve">: </w:t>
      </w:r>
      <w:r>
        <w:t>数据</w:t>
      </w:r>
      <w:r>
        <w:rPr>
          <w:rFonts w:hint="eastAsia"/>
        </w:rPr>
        <w:t>集</w:t>
      </w:r>
      <w:r w:rsidRPr="006A1460">
        <w:object w:dxaOrig="240" w:dyaOrig="220" w14:anchorId="1DB7D846">
          <v:shape id="_x0000_i1103" type="#_x0000_t75" style="width:12.75pt;height:11.25pt" o:ole="">
            <v:imagedata r:id="rId39" o:title=""/>
          </v:shape>
          <o:OLEObject Type="Embed" ProgID="Equation.DSMT4" ShapeID="_x0000_i1103" DrawAspect="Content" ObjectID="_1639039817" r:id="rId147"/>
        </w:object>
      </w:r>
      <w:r>
        <w:rPr>
          <w:rFonts w:hint="eastAsia"/>
        </w:rPr>
        <w:t>，解集</w:t>
      </w:r>
      <w:r>
        <w:object w:dxaOrig="200" w:dyaOrig="240" w14:anchorId="30F0AB74">
          <v:shape id="_x0000_i1104" type="#_x0000_t75" style="width:10.5pt;height:12.75pt" o:ole="">
            <v:imagedata r:id="rId135" o:title=""/>
          </v:shape>
          <o:OLEObject Type="Embed" ProgID="Equation.DSMT4" ShapeID="_x0000_i1104" DrawAspect="Content" ObjectID="_1639039818" r:id="rId148"/>
        </w:object>
      </w:r>
    </w:p>
    <w:p w14:paraId="43F70871" w14:textId="0A3E3252" w:rsidR="009B2896" w:rsidRPr="00054856" w:rsidRDefault="00935D8D" w:rsidP="00935D8D">
      <w:pPr>
        <w:pStyle w:val="affff"/>
      </w:pPr>
      <w:r>
        <w:t>输出</w:t>
      </w:r>
      <w:r>
        <w:rPr>
          <w:rFonts w:hint="eastAsia"/>
        </w:rPr>
        <w:t>:</w:t>
      </w:r>
      <w:r w:rsidRPr="00FB4378">
        <w:t xml:space="preserve"> </w:t>
      </w:r>
      <w:r>
        <w:rPr>
          <w:rFonts w:hint="eastAsia"/>
        </w:rPr>
        <w:t>解集</w:t>
      </w:r>
      <w:r>
        <w:object w:dxaOrig="200" w:dyaOrig="240" w14:anchorId="29375238">
          <v:shape id="_x0000_i1105" type="#_x0000_t75" style="width:10.5pt;height:12.75pt" o:ole="">
            <v:imagedata r:id="rId149" o:title=""/>
          </v:shape>
          <o:OLEObject Type="Embed" ProgID="Equation.DSMT4" ShapeID="_x0000_i1105" DrawAspect="Content" ObjectID="_1639039819" r:id="rId150"/>
        </w:object>
      </w:r>
    </w:p>
    <w:p w14:paraId="770BBDED" w14:textId="5D48979D" w:rsidR="009B2896" w:rsidRPr="00FB4378" w:rsidRDefault="00935D8D" w:rsidP="00935D8D">
      <w:pPr>
        <w:pStyle w:val="affff"/>
      </w:pPr>
      <w:r>
        <w:rPr>
          <w:rFonts w:hint="eastAsia"/>
        </w:rPr>
        <w:t>a</w:t>
      </w:r>
      <w:r>
        <w:t>)</w:t>
      </w:r>
      <w:r w:rsidR="009B2896" w:rsidRPr="00FB4378">
        <w:t xml:space="preserve"> </w:t>
      </w:r>
      <w:r w:rsidR="009B2896" w:rsidRPr="006A1460">
        <w:object w:dxaOrig="420" w:dyaOrig="220" w14:anchorId="1BEE598F">
          <v:shape id="_x0000_i1106" type="#_x0000_t75" style="width:21pt;height:11.25pt" o:ole="">
            <v:imagedata r:id="rId151" o:title=""/>
          </v:shape>
          <o:OLEObject Type="Embed" ProgID="Equation.DSMT4" ShapeID="_x0000_i1106" DrawAspect="Content" ObjectID="_1639039820" r:id="rId152"/>
        </w:object>
      </w:r>
      <w:r w:rsidR="009B2896">
        <w:rPr>
          <w:rFonts w:hint="eastAsia"/>
        </w:rPr>
        <w:t>以</w:t>
      </w:r>
      <w:r w:rsidR="009B2896">
        <w:object w:dxaOrig="1860" w:dyaOrig="340" w14:anchorId="21EE8351">
          <v:shape id="_x0000_i1107" type="#_x0000_t75" style="width:93pt;height:17.25pt" o:ole="">
            <v:imagedata r:id="rId153" o:title=""/>
          </v:shape>
          <o:OLEObject Type="Embed" ProgID="Equation.DSMT4" ShapeID="_x0000_i1107" DrawAspect="Content" ObjectID="_1639039821" r:id="rId154"/>
        </w:object>
      </w:r>
      <w:r w:rsidR="009B2896">
        <w:rPr>
          <w:rFonts w:hint="eastAsia"/>
        </w:rPr>
        <w:t>的概率采样</w:t>
      </w:r>
      <w:r w:rsidR="009B2896">
        <w:object w:dxaOrig="200" w:dyaOrig="220" w14:anchorId="56306F06">
          <v:shape id="_x0000_i1108" type="#_x0000_t75" style="width:10.5pt;height:11.25pt" o:ole="">
            <v:imagedata r:id="rId155" o:title=""/>
          </v:shape>
          <o:OLEObject Type="Embed" ProgID="Equation.DSMT4" ShapeID="_x0000_i1108" DrawAspect="Content" ObjectID="_1639039822" r:id="rId156"/>
        </w:object>
      </w:r>
    </w:p>
    <w:p w14:paraId="18821600" w14:textId="25477E03" w:rsidR="000E75A9" w:rsidRDefault="00935D8D" w:rsidP="00935D8D">
      <w:pPr>
        <w:pStyle w:val="affff"/>
      </w:pPr>
      <w:r>
        <w:t xml:space="preserve">b) </w:t>
      </w:r>
      <w:r w:rsidR="009B2896">
        <w:rPr>
          <w:rFonts w:hint="eastAsia"/>
        </w:rPr>
        <w:t>if</w:t>
      </w:r>
      <w:r w:rsidR="009B2896">
        <w:t xml:space="preserve"> </w:t>
      </w:r>
      <w:r w:rsidR="009B2896">
        <w:object w:dxaOrig="580" w:dyaOrig="260" w14:anchorId="1B2026A7">
          <v:shape id="_x0000_i1109" type="#_x0000_t75" style="width:29.25pt;height:13.5pt" o:ole="">
            <v:imagedata r:id="rId157" o:title=""/>
          </v:shape>
          <o:OLEObject Type="Embed" ProgID="Equation.DSMT4" ShapeID="_x0000_i1109" DrawAspect="Content" ObjectID="_1639039823" r:id="rId158"/>
        </w:object>
      </w:r>
      <w:r w:rsidR="000E75A9">
        <w:t xml:space="preserve"> </w:t>
      </w:r>
      <w:proofErr w:type="spellStart"/>
      <w:r w:rsidR="009B2896">
        <w:t>s.t.</w:t>
      </w:r>
      <w:proofErr w:type="spellEnd"/>
      <w:r w:rsidR="000E75A9">
        <w:t xml:space="preserve"> </w:t>
      </w:r>
      <w:r w:rsidR="000E75A9">
        <w:object w:dxaOrig="2299" w:dyaOrig="260" w14:anchorId="3B77969B">
          <v:shape id="_x0000_i1110" type="#_x0000_t75" style="width:115.5pt;height:13.5pt" o:ole="">
            <v:imagedata r:id="rId159" o:title=""/>
          </v:shape>
          <o:OLEObject Type="Embed" ProgID="Equation.DSMT4" ShapeID="_x0000_i1110" DrawAspect="Content" ObjectID="_1639039824" r:id="rId160"/>
        </w:object>
      </w:r>
    </w:p>
    <w:p w14:paraId="5192BCDD" w14:textId="374DCFD6" w:rsidR="009B2896" w:rsidRDefault="00935D8D" w:rsidP="00935D8D">
      <w:pPr>
        <w:pStyle w:val="affff"/>
      </w:pPr>
      <w:r>
        <w:t xml:space="preserve">c) </w:t>
      </w:r>
      <w:r w:rsidR="009B2896">
        <w:t xml:space="preserve">    </w:t>
      </w:r>
      <w:r w:rsidR="000E75A9">
        <w:object w:dxaOrig="380" w:dyaOrig="220" w14:anchorId="75D98C27">
          <v:shape id="_x0000_i1111" type="#_x0000_t75" style="width:19.5pt;height:11.25pt" o:ole="">
            <v:imagedata r:id="rId161" o:title=""/>
          </v:shape>
          <o:OLEObject Type="Embed" ProgID="Equation.DSMT4" ShapeID="_x0000_i1111" DrawAspect="Content" ObjectID="_1639039825" r:id="rId162"/>
        </w:object>
      </w:r>
      <w:r w:rsidR="000E75A9">
        <w:rPr>
          <w:rFonts w:hint="eastAsia"/>
        </w:rPr>
        <w:t>选择一个</w:t>
      </w:r>
      <w:r w:rsidR="000E75A9">
        <w:object w:dxaOrig="180" w:dyaOrig="220" w14:anchorId="35E297D3">
          <v:shape id="_x0000_i1112" type="#_x0000_t75" style="width:9pt;height:11.25pt" o:ole="">
            <v:imagedata r:id="rId163" o:title=""/>
          </v:shape>
          <o:OLEObject Type="Embed" ProgID="Equation.DSMT4" ShapeID="_x0000_i1112" DrawAspect="Content" ObjectID="_1639039826" r:id="rId164"/>
        </w:object>
      </w:r>
      <w:r w:rsidR="000E75A9">
        <w:rPr>
          <w:rFonts w:hint="eastAsia"/>
        </w:rPr>
        <w:t>使得</w:t>
      </w:r>
      <w:r w:rsidR="000E75A9">
        <w:object w:dxaOrig="1520" w:dyaOrig="260" w14:anchorId="50E7439B">
          <v:shape id="_x0000_i1113" type="#_x0000_t75" style="width:76.5pt;height:13.5pt" o:ole="">
            <v:imagedata r:id="rId165" o:title=""/>
          </v:shape>
          <o:OLEObject Type="Embed" ProgID="Equation.DSMT4" ShapeID="_x0000_i1113" DrawAspect="Content" ObjectID="_1639039827" r:id="rId166"/>
        </w:object>
      </w:r>
      <w:r w:rsidR="000E75A9">
        <w:rPr>
          <w:rFonts w:hint="eastAsia"/>
        </w:rPr>
        <w:t>最小</w:t>
      </w:r>
    </w:p>
    <w:p w14:paraId="05645357" w14:textId="31DF557E" w:rsidR="000E75A9" w:rsidRPr="000E75A9" w:rsidRDefault="00935D8D" w:rsidP="00935D8D">
      <w:pPr>
        <w:pStyle w:val="affff"/>
      </w:pPr>
      <w:r>
        <w:t xml:space="preserve">d) </w:t>
      </w:r>
      <w:r w:rsidR="000E75A9">
        <w:t xml:space="preserve">    </w:t>
      </w:r>
      <w:r w:rsidR="000E75A9">
        <w:object w:dxaOrig="1400" w:dyaOrig="260" w14:anchorId="531975DD">
          <v:shape id="_x0000_i1114" type="#_x0000_t75" style="width:70.5pt;height:13.5pt" o:ole="">
            <v:imagedata r:id="rId167" o:title=""/>
          </v:shape>
          <o:OLEObject Type="Embed" ProgID="Equation.DSMT4" ShapeID="_x0000_i1114" DrawAspect="Content" ObjectID="_1639039828" r:id="rId168"/>
        </w:object>
      </w:r>
    </w:p>
    <w:p w14:paraId="7D8FA1CD" w14:textId="4FFC4EA7" w:rsidR="00DF6048" w:rsidRDefault="00793CC0" w:rsidP="009A66C5">
      <w:pPr>
        <w:ind w:firstLine="420"/>
      </w:pPr>
      <w:r w:rsidRPr="00793CC0">
        <w:rPr>
          <w:rFonts w:hint="eastAsia"/>
          <w:b/>
        </w:rPr>
        <w:t>定理</w:t>
      </w:r>
      <w:r w:rsidRPr="00793CC0">
        <w:rPr>
          <w:rFonts w:hint="eastAsia"/>
          <w:b/>
        </w:rPr>
        <w:t>4</w:t>
      </w:r>
      <w:r w:rsidRPr="00793CC0">
        <w:rPr>
          <w:b/>
        </w:rPr>
        <w:t xml:space="preserve"> </w:t>
      </w:r>
      <w:r w:rsidR="00B23571">
        <w:rPr>
          <w:rFonts w:hint="eastAsia"/>
          <w:b/>
        </w:rPr>
        <w:t>K-means</w:t>
      </w:r>
      <w:r w:rsidRPr="00793CC0">
        <w:rPr>
          <w:rFonts w:hint="eastAsia"/>
          <w:b/>
        </w:rPr>
        <w:t>++</w:t>
      </w:r>
      <w:r w:rsidRPr="00793CC0">
        <w:rPr>
          <w:rFonts w:hint="eastAsia"/>
          <w:b/>
        </w:rPr>
        <w:t>和本地搜索的混合算法的解的质量</w:t>
      </w:r>
      <w:r>
        <w:rPr>
          <w:rFonts w:hint="eastAsia"/>
        </w:rPr>
        <w:t xml:space="preserve"> </w:t>
      </w:r>
      <w:r>
        <w:rPr>
          <w:rFonts w:hint="eastAsia"/>
        </w:rPr>
        <w:t>令</w:t>
      </w:r>
      <w:r>
        <w:object w:dxaOrig="200" w:dyaOrig="240" w14:anchorId="2193E214">
          <v:shape id="_x0000_i1115" type="#_x0000_t75" style="width:10.5pt;height:12.75pt" o:ole="">
            <v:imagedata r:id="rId149" o:title=""/>
          </v:shape>
          <o:OLEObject Type="Embed" ProgID="Equation.DSMT4" ShapeID="_x0000_i1115" DrawAspect="Content" ObjectID="_1639039829" r:id="rId169"/>
        </w:object>
      </w:r>
      <w:r>
        <w:rPr>
          <w:rFonts w:hint="eastAsia"/>
        </w:rPr>
        <w:t>是算法</w:t>
      </w:r>
      <w:r>
        <w:rPr>
          <w:rFonts w:hint="eastAsia"/>
        </w:rPr>
        <w:t>3</w:t>
      </w:r>
      <w:r>
        <w:rPr>
          <w:rFonts w:hint="eastAsia"/>
        </w:rPr>
        <w:t>的解，且</w:t>
      </w:r>
      <w:r>
        <w:object w:dxaOrig="1579" w:dyaOrig="260" w14:anchorId="4154D057">
          <v:shape id="_x0000_i1116" type="#_x0000_t75" style="width:79.5pt;height:13.5pt" o:ole="">
            <v:imagedata r:id="rId170" o:title=""/>
          </v:shape>
          <o:OLEObject Type="Embed" ProgID="Equation.DSMT4" ShapeID="_x0000_i1116" DrawAspect="Content" ObjectID="_1639039830" r:id="rId171"/>
        </w:object>
      </w:r>
      <w:r>
        <w:rPr>
          <w:rFonts w:hint="eastAsia"/>
        </w:rPr>
        <w:t>，则有</w:t>
      </w:r>
    </w:p>
    <w:p w14:paraId="0A3F2964" w14:textId="77777777" w:rsidR="00793CC0" w:rsidRDefault="00793CC0" w:rsidP="00793CC0">
      <w:pPr>
        <w:pStyle w:val="MTDisplayEquation"/>
      </w:pPr>
      <w:r>
        <w:tab/>
      </w:r>
      <w:r>
        <w:object w:dxaOrig="2200" w:dyaOrig="320" w14:anchorId="6DC9607C">
          <v:shape id="_x0000_i1117" type="#_x0000_t75" style="width:110.25pt;height:16.5pt" o:ole="">
            <v:imagedata r:id="rId172" o:title=""/>
          </v:shape>
          <o:OLEObject Type="Embed" ProgID="Equation.DSMT4" ShapeID="_x0000_i1117" DrawAspect="Content" ObjectID="_1639039831" r:id="rId173"/>
        </w:object>
      </w:r>
    </w:p>
    <w:p w14:paraId="342394CE" w14:textId="0410DD55" w:rsidR="00793CC0" w:rsidRDefault="00671C03" w:rsidP="009A66C5">
      <w:pPr>
        <w:ind w:firstLine="420"/>
      </w:pPr>
      <w:r>
        <w:rPr>
          <w:rFonts w:hint="eastAsia"/>
        </w:rPr>
        <w:t>算法</w:t>
      </w:r>
      <w:r>
        <w:rPr>
          <w:rFonts w:hint="eastAsia"/>
        </w:rPr>
        <w:t>3</w:t>
      </w:r>
      <w:r>
        <w:rPr>
          <w:rFonts w:hint="eastAsia"/>
        </w:rPr>
        <w:t>的理论保证由定理</w:t>
      </w:r>
      <w:r>
        <w:rPr>
          <w:rFonts w:hint="eastAsia"/>
        </w:rPr>
        <w:t>4</w:t>
      </w:r>
      <w:r>
        <w:rPr>
          <w:rFonts w:hint="eastAsia"/>
        </w:rPr>
        <w:t>给出，定理</w:t>
      </w:r>
      <w:r>
        <w:rPr>
          <w:rFonts w:hint="eastAsia"/>
        </w:rPr>
        <w:t>4</w:t>
      </w:r>
      <w:r>
        <w:rPr>
          <w:rFonts w:hint="eastAsia"/>
        </w:rPr>
        <w:t>说明只要迭代大概</w:t>
      </w:r>
      <w:r>
        <w:object w:dxaOrig="440" w:dyaOrig="260" w14:anchorId="61876ECE">
          <v:shape id="_x0000_i1118" type="#_x0000_t75" style="width:22.5pt;height:13.5pt" o:ole="">
            <v:imagedata r:id="rId174" o:title=""/>
          </v:shape>
          <o:OLEObject Type="Embed" ProgID="Equation.DSMT4" ShapeID="_x0000_i1118" DrawAspect="Content" ObjectID="_1639039832" r:id="rId175"/>
        </w:object>
      </w:r>
      <w:r>
        <w:rPr>
          <w:rFonts w:hint="eastAsia"/>
        </w:rPr>
        <w:t>次</w:t>
      </w:r>
      <w:proofErr w:type="spellStart"/>
      <w:r>
        <w:rPr>
          <w:rFonts w:hint="eastAsia"/>
        </w:rPr>
        <w:t>L</w:t>
      </w:r>
      <w:r>
        <w:t>ocalSearch</w:t>
      </w:r>
      <w:proofErr w:type="spellEnd"/>
      <w:r>
        <w:t>++</w:t>
      </w:r>
      <w:r>
        <w:rPr>
          <w:rFonts w:hint="eastAsia"/>
        </w:rPr>
        <w:t>，解的近似系数就能达到常数，此时算法</w:t>
      </w:r>
      <w:r>
        <w:rPr>
          <w:rFonts w:hint="eastAsia"/>
        </w:rPr>
        <w:t>3</w:t>
      </w:r>
      <w:r>
        <w:rPr>
          <w:rFonts w:hint="eastAsia"/>
        </w:rPr>
        <w:t>的时间复杂度是</w:t>
      </w:r>
      <w:r>
        <w:object w:dxaOrig="1300" w:dyaOrig="279" w14:anchorId="23B2B51F">
          <v:shape id="_x0000_i1119" type="#_x0000_t75" style="width:64.5pt;height:14.25pt" o:ole="">
            <v:imagedata r:id="rId176" o:title=""/>
          </v:shape>
          <o:OLEObject Type="Embed" ProgID="Equation.DSMT4" ShapeID="_x0000_i1119" DrawAspect="Content" ObjectID="_1639039833" r:id="rId177"/>
        </w:object>
      </w:r>
      <w:r>
        <w:rPr>
          <w:rFonts w:hint="eastAsia"/>
        </w:rPr>
        <w:t>。实验表明在不使用</w:t>
      </w:r>
      <w:r>
        <w:rPr>
          <w:rFonts w:hint="eastAsia"/>
        </w:rPr>
        <w:t>Lloyd</w:t>
      </w:r>
      <w:r>
        <w:rPr>
          <w:rFonts w:hint="eastAsia"/>
        </w:rPr>
        <w:t>算法后续迭代的情况下，混合的算法</w:t>
      </w:r>
      <w:r>
        <w:rPr>
          <w:rFonts w:hint="eastAsia"/>
        </w:rPr>
        <w:t>3</w:t>
      </w:r>
      <w:r>
        <w:rPr>
          <w:rFonts w:hint="eastAsia"/>
        </w:rPr>
        <w:t>比</w:t>
      </w:r>
      <w:r w:rsidR="00B23571">
        <w:rPr>
          <w:rFonts w:hint="eastAsia"/>
        </w:rPr>
        <w:t>K-means</w:t>
      </w:r>
      <w:r>
        <w:rPr>
          <w:rFonts w:hint="eastAsia"/>
        </w:rPr>
        <w:t>++</w:t>
      </w:r>
      <w:r>
        <w:rPr>
          <w:rFonts w:hint="eastAsia"/>
        </w:rPr>
        <w:t>好</w:t>
      </w:r>
      <w:r>
        <w:rPr>
          <w:rFonts w:hint="eastAsia"/>
        </w:rPr>
        <w:t>8-35%</w:t>
      </w:r>
      <w:r>
        <w:rPr>
          <w:rFonts w:hint="eastAsia"/>
        </w:rPr>
        <w:t>，而使用</w:t>
      </w:r>
      <w:r>
        <w:rPr>
          <w:rFonts w:hint="eastAsia"/>
        </w:rPr>
        <w:t>Lloyd</w:t>
      </w:r>
      <w:r>
        <w:rPr>
          <w:rFonts w:hint="eastAsia"/>
        </w:rPr>
        <w:t>迭代</w:t>
      </w:r>
      <w:r>
        <w:rPr>
          <w:rFonts w:hint="eastAsia"/>
        </w:rPr>
        <w:t>10</w:t>
      </w:r>
      <w:r>
        <w:rPr>
          <w:rFonts w:hint="eastAsia"/>
        </w:rPr>
        <w:t>次后，依然能比</w:t>
      </w:r>
      <w:r w:rsidR="00B23571">
        <w:rPr>
          <w:rFonts w:hint="eastAsia"/>
        </w:rPr>
        <w:t>K-means</w:t>
      </w:r>
      <w:r>
        <w:rPr>
          <w:rFonts w:hint="eastAsia"/>
        </w:rPr>
        <w:t>++</w:t>
      </w:r>
      <w:r>
        <w:rPr>
          <w:rFonts w:hint="eastAsia"/>
        </w:rPr>
        <w:t>好</w:t>
      </w:r>
      <w:r>
        <w:rPr>
          <w:rFonts w:hint="eastAsia"/>
        </w:rPr>
        <w:t>1-18%</w:t>
      </w:r>
      <w:r w:rsidR="009F3332">
        <w:rPr>
          <w:rFonts w:hint="eastAsia"/>
        </w:rPr>
        <w:t>，该算法在常数近似的情况下大幅减少了本地搜索的时间，又不比</w:t>
      </w:r>
      <w:r w:rsidR="00B23571">
        <w:rPr>
          <w:rFonts w:hint="eastAsia"/>
        </w:rPr>
        <w:t>K-means</w:t>
      </w:r>
      <w:r w:rsidR="009F3332">
        <w:rPr>
          <w:rFonts w:hint="eastAsia"/>
        </w:rPr>
        <w:t>++</w:t>
      </w:r>
      <w:r w:rsidR="009F3332">
        <w:rPr>
          <w:rFonts w:hint="eastAsia"/>
        </w:rPr>
        <w:t>慢很多，实际情况下推荐使用。</w:t>
      </w:r>
    </w:p>
    <w:p w14:paraId="1FED2DA3" w14:textId="26465BE1" w:rsidR="00DC7D58" w:rsidRPr="00DC7D58" w:rsidRDefault="00F33240" w:rsidP="00F33240">
      <w:pPr>
        <w:pStyle w:val="2"/>
      </w:pPr>
      <w:r>
        <w:rPr>
          <w:rFonts w:hint="eastAsia"/>
        </w:rPr>
        <w:t>实验</w:t>
      </w:r>
      <w:r w:rsidR="00DE0191">
        <w:rPr>
          <w:rFonts w:hint="eastAsia"/>
        </w:rPr>
        <w:t>效果</w:t>
      </w:r>
    </w:p>
    <w:p w14:paraId="5DCF2459" w14:textId="228A27CC" w:rsidR="007C275B" w:rsidRDefault="00F33240" w:rsidP="007C275B">
      <w:pPr>
        <w:ind w:firstLine="420"/>
      </w:pPr>
      <w:r>
        <w:rPr>
          <w:rFonts w:hint="eastAsia"/>
        </w:rPr>
        <w:t>本小节对</w:t>
      </w:r>
      <w:r w:rsidR="00D714A1">
        <w:rPr>
          <w:rFonts w:hint="eastAsia"/>
        </w:rPr>
        <w:t>上述算法进行实验对比分析</w:t>
      </w:r>
      <w:r w:rsidR="007C275B">
        <w:rPr>
          <w:rFonts w:hint="eastAsia"/>
        </w:rPr>
        <w:t>，本节用到的数据有</w:t>
      </w:r>
      <w:r w:rsidR="007C275B">
        <w:rPr>
          <w:rFonts w:hint="eastAsia"/>
        </w:rPr>
        <w:t>intrusion</w:t>
      </w:r>
      <w:r w:rsidR="007C275B">
        <w:rPr>
          <w:rFonts w:hint="eastAsia"/>
        </w:rPr>
        <w:t>数据集，</w:t>
      </w:r>
      <w:r w:rsidR="007C275B">
        <w:rPr>
          <w:rFonts w:hint="eastAsia"/>
        </w:rPr>
        <w:t>KDD-PHY</w:t>
      </w:r>
      <w:r w:rsidR="007C275B">
        <w:rPr>
          <w:rFonts w:hint="eastAsia"/>
        </w:rPr>
        <w:t>数据集和</w:t>
      </w:r>
      <w:r w:rsidR="007C275B">
        <w:rPr>
          <w:rFonts w:hint="eastAsia"/>
        </w:rPr>
        <w:t>RNA</w:t>
      </w:r>
      <w:r w:rsidR="007C275B">
        <w:rPr>
          <w:rFonts w:hint="eastAsia"/>
        </w:rPr>
        <w:t>数据集。</w:t>
      </w:r>
      <w:r w:rsidR="007C275B">
        <w:rPr>
          <w:rFonts w:hint="eastAsia"/>
        </w:rPr>
        <w:t>intrusion</w:t>
      </w:r>
      <w:r w:rsidR="007C275B">
        <w:rPr>
          <w:rFonts w:hint="eastAsia"/>
        </w:rPr>
        <w:t>有</w:t>
      </w:r>
      <w:r w:rsidR="007C275B">
        <w:rPr>
          <w:rFonts w:hint="eastAsia"/>
        </w:rPr>
        <w:t>494019</w:t>
      </w:r>
      <w:r w:rsidR="007C275B">
        <w:rPr>
          <w:rFonts w:hint="eastAsia"/>
        </w:rPr>
        <w:t>个点，每个点有</w:t>
      </w:r>
      <w:r w:rsidR="007C275B">
        <w:rPr>
          <w:rFonts w:hint="eastAsia"/>
        </w:rPr>
        <w:t>35</w:t>
      </w:r>
      <w:r w:rsidR="007C275B">
        <w:rPr>
          <w:rFonts w:hint="eastAsia"/>
        </w:rPr>
        <w:t>维，</w:t>
      </w:r>
      <w:r w:rsidR="007C275B">
        <w:rPr>
          <w:rFonts w:hint="eastAsia"/>
        </w:rPr>
        <w:t>KDD-PHY</w:t>
      </w:r>
      <w:r w:rsidR="007C275B">
        <w:rPr>
          <w:rFonts w:hint="eastAsia"/>
        </w:rPr>
        <w:t>有</w:t>
      </w:r>
      <w:r w:rsidR="007C275B">
        <w:rPr>
          <w:rFonts w:hint="eastAsia"/>
        </w:rPr>
        <w:t>100000</w:t>
      </w:r>
      <w:r w:rsidR="007C275B">
        <w:rPr>
          <w:rFonts w:hint="eastAsia"/>
        </w:rPr>
        <w:t>个点，每个点有</w:t>
      </w:r>
      <w:r w:rsidR="007C275B">
        <w:rPr>
          <w:rFonts w:hint="eastAsia"/>
        </w:rPr>
        <w:t>78</w:t>
      </w:r>
      <w:r w:rsidR="007C275B">
        <w:rPr>
          <w:rFonts w:hint="eastAsia"/>
        </w:rPr>
        <w:t>维，</w:t>
      </w:r>
      <w:r w:rsidR="007C275B">
        <w:rPr>
          <w:rFonts w:hint="eastAsia"/>
        </w:rPr>
        <w:t>RNA</w:t>
      </w:r>
      <w:r w:rsidR="007C275B">
        <w:rPr>
          <w:rFonts w:hint="eastAsia"/>
        </w:rPr>
        <w:t>有</w:t>
      </w:r>
      <w:r w:rsidR="007C275B">
        <w:rPr>
          <w:rFonts w:hint="eastAsia"/>
        </w:rPr>
        <w:t>8</w:t>
      </w:r>
      <w:r w:rsidR="007C275B">
        <w:rPr>
          <w:rFonts w:hint="eastAsia"/>
        </w:rPr>
        <w:t>个特征，</w:t>
      </w:r>
      <w:r w:rsidR="007C275B">
        <w:rPr>
          <w:rFonts w:hint="eastAsia"/>
        </w:rPr>
        <w:t>488565</w:t>
      </w:r>
      <w:r w:rsidR="007C275B">
        <w:rPr>
          <w:rFonts w:hint="eastAsia"/>
        </w:rPr>
        <w:t>个点。首先，将</w:t>
      </w:r>
      <w:r w:rsidR="00B23571">
        <w:rPr>
          <w:rFonts w:hint="eastAsia"/>
        </w:rPr>
        <w:t>K-means</w:t>
      </w:r>
      <w:r w:rsidR="007C275B">
        <w:t>++</w:t>
      </w:r>
      <w:r w:rsidR="007C275B">
        <w:rPr>
          <w:rFonts w:hint="eastAsia"/>
        </w:rPr>
        <w:t>和</w:t>
      </w:r>
      <w:r w:rsidR="00B23571">
        <w:rPr>
          <w:rFonts w:hint="eastAsia"/>
        </w:rPr>
        <w:t>K-means</w:t>
      </w:r>
      <w:r w:rsidR="00FB02C9">
        <w:rPr>
          <w:rFonts w:hint="eastAsia"/>
        </w:rPr>
        <w:t>在</w:t>
      </w:r>
      <w:r w:rsidR="00FB02C9">
        <w:rPr>
          <w:rFonts w:hint="eastAsia"/>
        </w:rPr>
        <w:t>intrusion</w:t>
      </w:r>
      <w:r w:rsidR="00FB02C9">
        <w:rPr>
          <w:rFonts w:hint="eastAsia"/>
        </w:rPr>
        <w:t>上</w:t>
      </w:r>
      <w:r w:rsidR="007C275B">
        <w:rPr>
          <w:rFonts w:hint="eastAsia"/>
        </w:rPr>
        <w:t>比较</w:t>
      </w:r>
      <w:r w:rsidR="00FB02C9">
        <w:rPr>
          <w:rFonts w:hint="eastAsia"/>
        </w:rPr>
        <w:t>得出以下表格</w:t>
      </w:r>
    </w:p>
    <w:p w14:paraId="76B75ADE" w14:textId="0697B97D" w:rsidR="00FB02C9" w:rsidRDefault="00FB02C9" w:rsidP="00FB02C9">
      <w:pPr>
        <w:jc w:val="center"/>
      </w:pPr>
      <w:r>
        <w:rPr>
          <w:noProof/>
        </w:rPr>
        <w:drawing>
          <wp:inline distT="0" distB="0" distL="0" distR="0" wp14:anchorId="1A920902" wp14:editId="31B45479">
            <wp:extent cx="3124835" cy="639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124835" cy="639445"/>
                    </a:xfrm>
                    <a:prstGeom prst="rect">
                      <a:avLst/>
                    </a:prstGeom>
                  </pic:spPr>
                </pic:pic>
              </a:graphicData>
            </a:graphic>
          </wp:inline>
        </w:drawing>
      </w:r>
    </w:p>
    <w:p w14:paraId="05B3AAC8" w14:textId="5FB6D991" w:rsidR="009034D2" w:rsidRDefault="009034D2" w:rsidP="00FB02C9">
      <w:pPr>
        <w:jc w:val="center"/>
      </w:pPr>
      <w:r>
        <w:rPr>
          <w:rFonts w:hint="eastAsia"/>
        </w:rPr>
        <w:t>表</w:t>
      </w:r>
      <w:r>
        <w:rPr>
          <w:rFonts w:hint="eastAsia"/>
        </w:rPr>
        <w:t>1</w:t>
      </w:r>
      <w:r>
        <w:t xml:space="preserve"> </w:t>
      </w:r>
      <w:r w:rsidR="00B23571">
        <w:rPr>
          <w:rFonts w:hint="eastAsia"/>
        </w:rPr>
        <w:t>K-means</w:t>
      </w:r>
      <w:r>
        <w:rPr>
          <w:rFonts w:hint="eastAsia"/>
        </w:rPr>
        <w:t>++</w:t>
      </w:r>
      <w:r>
        <w:rPr>
          <w:rFonts w:hint="eastAsia"/>
        </w:rPr>
        <w:t>和</w:t>
      </w:r>
      <w:r w:rsidR="00B23571">
        <w:rPr>
          <w:rFonts w:hint="eastAsia"/>
        </w:rPr>
        <w:t>K-means</w:t>
      </w:r>
      <w:r>
        <w:rPr>
          <w:rFonts w:hint="eastAsia"/>
        </w:rPr>
        <w:t>实验比较</w:t>
      </w:r>
    </w:p>
    <w:p w14:paraId="04C57C8D" w14:textId="361AA9E1" w:rsidR="00B23571" w:rsidRDefault="00B23571" w:rsidP="00FB02C9">
      <w:pPr>
        <w:jc w:val="center"/>
      </w:pPr>
      <w:r>
        <w:rPr>
          <w:rFonts w:hint="eastAsia"/>
        </w:rPr>
        <w:t>Ta</w:t>
      </w:r>
      <w:r w:rsidR="00CE5FCA">
        <w:t>b.</w:t>
      </w:r>
      <w:r>
        <w:t xml:space="preserve"> </w:t>
      </w:r>
      <w:r>
        <w:rPr>
          <w:rFonts w:hint="eastAsia"/>
        </w:rPr>
        <w:t>1</w:t>
      </w:r>
      <w:r>
        <w:t xml:space="preserve"> </w:t>
      </w:r>
      <w:r>
        <w:rPr>
          <w:rFonts w:hint="eastAsia"/>
        </w:rPr>
        <w:t>Compare</w:t>
      </w:r>
      <w:r>
        <w:t xml:space="preserve"> </w:t>
      </w:r>
      <w:r>
        <w:rPr>
          <w:rFonts w:hint="eastAsia"/>
        </w:rPr>
        <w:t>K-means++</w:t>
      </w:r>
      <w:r>
        <w:t xml:space="preserve"> </w:t>
      </w:r>
      <w:r>
        <w:rPr>
          <w:rFonts w:hint="eastAsia"/>
        </w:rPr>
        <w:t>with</w:t>
      </w:r>
      <w:r>
        <w:t xml:space="preserve"> K-means on intrusion datasets</w:t>
      </w:r>
    </w:p>
    <w:p w14:paraId="0EC6A885" w14:textId="74ECD37E" w:rsidR="00FB02C9" w:rsidRDefault="00B23571" w:rsidP="00FB02C9">
      <w:r>
        <w:rPr>
          <w:rFonts w:hint="eastAsia"/>
        </w:rPr>
        <w:t>K-means</w:t>
      </w:r>
      <w:r w:rsidR="00FB02C9">
        <w:t>++</w:t>
      </w:r>
      <w:r w:rsidR="00FB02C9">
        <w:rPr>
          <w:rFonts w:hint="eastAsia"/>
        </w:rPr>
        <w:t>结果令人惊叹，可以看到</w:t>
      </w:r>
      <w:r>
        <w:rPr>
          <w:rFonts w:hint="eastAsia"/>
        </w:rPr>
        <w:t>K-means</w:t>
      </w:r>
      <w:r w:rsidR="00FB02C9">
        <w:rPr>
          <w:rFonts w:hint="eastAsia"/>
        </w:rPr>
        <w:t>++</w:t>
      </w:r>
      <w:r w:rsidR="00FB02C9">
        <w:rPr>
          <w:rFonts w:hint="eastAsia"/>
        </w:rPr>
        <w:t>距离平方和比</w:t>
      </w:r>
      <w:r>
        <w:rPr>
          <w:rFonts w:hint="eastAsia"/>
        </w:rPr>
        <w:t>K-means</w:t>
      </w:r>
      <w:r w:rsidR="00FB02C9">
        <w:rPr>
          <w:rFonts w:hint="eastAsia"/>
        </w:rPr>
        <w:t>小</w:t>
      </w:r>
      <w:r w:rsidR="00FB02C9">
        <w:rPr>
          <w:rFonts w:hint="eastAsia"/>
        </w:rPr>
        <w:t>10</w:t>
      </w:r>
      <w:r w:rsidR="00FB02C9">
        <w:rPr>
          <w:rFonts w:hint="eastAsia"/>
        </w:rPr>
        <w:t>到</w:t>
      </w:r>
      <w:r w:rsidR="00FB02C9">
        <w:rPr>
          <w:rFonts w:hint="eastAsia"/>
        </w:rPr>
        <w:t>1000</w:t>
      </w:r>
      <w:r w:rsidR="00FB02C9">
        <w:rPr>
          <w:rFonts w:hint="eastAsia"/>
        </w:rPr>
        <w:t>倍，并且快了有</w:t>
      </w:r>
      <w:r w:rsidR="00FB02C9">
        <w:rPr>
          <w:rFonts w:hint="eastAsia"/>
        </w:rPr>
        <w:t>70%</w:t>
      </w:r>
      <w:r w:rsidR="00FB02C9">
        <w:rPr>
          <w:rFonts w:hint="eastAsia"/>
        </w:rPr>
        <w:t>，接着在</w:t>
      </w:r>
      <w:r w:rsidR="00FB02C9">
        <w:rPr>
          <w:rFonts w:hint="eastAsia"/>
        </w:rPr>
        <w:t>KDD-PHY</w:t>
      </w:r>
      <w:r w:rsidR="00FB02C9">
        <w:rPr>
          <w:rFonts w:hint="eastAsia"/>
        </w:rPr>
        <w:t>和</w:t>
      </w:r>
      <w:r w:rsidR="00FB02C9">
        <w:rPr>
          <w:rFonts w:hint="eastAsia"/>
        </w:rPr>
        <w:t>RNA</w:t>
      </w:r>
      <w:r w:rsidR="00FB02C9">
        <w:rPr>
          <w:rFonts w:hint="eastAsia"/>
        </w:rPr>
        <w:t>上比较</w:t>
      </w:r>
      <w:r>
        <w:rPr>
          <w:rFonts w:hint="eastAsia"/>
        </w:rPr>
        <w:t>K-means</w:t>
      </w:r>
      <w:r w:rsidR="00FB02C9">
        <w:rPr>
          <w:rFonts w:hint="eastAsia"/>
        </w:rPr>
        <w:t>++</w:t>
      </w:r>
      <w:r w:rsidR="009034D2">
        <w:rPr>
          <w:rFonts w:hint="eastAsia"/>
        </w:rPr>
        <w:t>和</w:t>
      </w:r>
      <w:r>
        <w:rPr>
          <w:rFonts w:hint="eastAsia"/>
        </w:rPr>
        <w:t>K-means</w:t>
      </w:r>
      <w:r w:rsidR="009034D2">
        <w:rPr>
          <w:rFonts w:hint="eastAsia"/>
        </w:rPr>
        <w:t>++&amp;swap</w:t>
      </w:r>
      <w:r w:rsidR="009034D2">
        <w:rPr>
          <w:rFonts w:hint="eastAsia"/>
        </w:rPr>
        <w:t>。</w:t>
      </w:r>
    </w:p>
    <w:p w14:paraId="041DFB06" w14:textId="7BCB01C7" w:rsidR="00FF56AC" w:rsidRDefault="00FF56AC" w:rsidP="00FB02C9">
      <w:pPr>
        <w:jc w:val="center"/>
      </w:pPr>
      <w:r>
        <w:rPr>
          <w:noProof/>
        </w:rPr>
        <w:drawing>
          <wp:inline distT="0" distB="0" distL="0" distR="0" wp14:anchorId="33C19C68" wp14:editId="781EAA16">
            <wp:extent cx="2795588" cy="1498631"/>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2804142" cy="1503217"/>
                    </a:xfrm>
                    <a:prstGeom prst="rect">
                      <a:avLst/>
                    </a:prstGeom>
                  </pic:spPr>
                </pic:pic>
              </a:graphicData>
            </a:graphic>
          </wp:inline>
        </w:drawing>
      </w:r>
    </w:p>
    <w:p w14:paraId="36103A49" w14:textId="0A8D4759" w:rsidR="009034D2" w:rsidRDefault="009034D2" w:rsidP="00FB02C9">
      <w:pPr>
        <w:jc w:val="center"/>
      </w:pPr>
      <w:r>
        <w:rPr>
          <w:rFonts w:hint="eastAsia"/>
        </w:rPr>
        <w:t>图</w:t>
      </w:r>
      <w:r>
        <w:rPr>
          <w:rFonts w:hint="eastAsia"/>
        </w:rPr>
        <w:t>1</w:t>
      </w:r>
      <w:r>
        <w:t xml:space="preserve"> </w:t>
      </w:r>
      <w:r w:rsidR="00B23571">
        <w:rPr>
          <w:rFonts w:hint="eastAsia"/>
        </w:rPr>
        <w:t>K-means</w:t>
      </w:r>
      <w:r>
        <w:rPr>
          <w:rFonts w:hint="eastAsia"/>
        </w:rPr>
        <w:t>++</w:t>
      </w:r>
      <w:r>
        <w:rPr>
          <w:rFonts w:hint="eastAsia"/>
        </w:rPr>
        <w:t>和</w:t>
      </w:r>
      <w:r w:rsidR="00B23571">
        <w:rPr>
          <w:rFonts w:hint="eastAsia"/>
        </w:rPr>
        <w:t>K-means</w:t>
      </w:r>
      <w:r>
        <w:rPr>
          <w:rFonts w:hint="eastAsia"/>
        </w:rPr>
        <w:t>++&amp;swap</w:t>
      </w:r>
      <w:r>
        <w:rPr>
          <w:rFonts w:hint="eastAsia"/>
        </w:rPr>
        <w:t>实验比较</w:t>
      </w:r>
    </w:p>
    <w:p w14:paraId="68F6E66A" w14:textId="4F367C6D" w:rsidR="00B23571" w:rsidRDefault="00B23571" w:rsidP="00FB02C9">
      <w:pPr>
        <w:jc w:val="center"/>
      </w:pPr>
      <w:r>
        <w:rPr>
          <w:rFonts w:hint="eastAsia"/>
        </w:rPr>
        <w:t>F</w:t>
      </w:r>
      <w:r>
        <w:t>ig</w:t>
      </w:r>
      <w:r w:rsidR="00FE0B2C">
        <w:t>.</w:t>
      </w:r>
      <w:r>
        <w:t xml:space="preserve"> 1 Compare K-means++ with K-means++&amp;swap on KDD-PHY and RNA datasets</w:t>
      </w:r>
    </w:p>
    <w:p w14:paraId="07A8F9C2" w14:textId="3241F3C1" w:rsidR="00FB02C9" w:rsidRPr="00FF56AC" w:rsidRDefault="00FB02C9" w:rsidP="00FB02C9">
      <w:r>
        <w:rPr>
          <w:rFonts w:hint="eastAsia"/>
        </w:rPr>
        <w:t>可以看到随着循环数</w:t>
      </w:r>
      <w:r>
        <w:object w:dxaOrig="160" w:dyaOrig="160" w14:anchorId="093E5097">
          <v:shape id="_x0000_i1120" type="#_x0000_t75" style="width:8.25pt;height:8.25pt" o:ole="">
            <v:imagedata r:id="rId133" o:title=""/>
          </v:shape>
          <o:OLEObject Type="Embed" ProgID="Equation.DSMT4" ShapeID="_x0000_i1120" DrawAspect="Content" ObjectID="_1639039834" r:id="rId180"/>
        </w:object>
      </w:r>
      <w:r>
        <w:rPr>
          <w:rFonts w:hint="eastAsia"/>
        </w:rPr>
        <w:t>的增大，</w:t>
      </w:r>
      <w:r>
        <w:rPr>
          <w:rFonts w:hint="eastAsia"/>
        </w:rPr>
        <w:t>LS++</w:t>
      </w:r>
      <w:r>
        <w:rPr>
          <w:rFonts w:hint="eastAsia"/>
        </w:rPr>
        <w:t>（</w:t>
      </w:r>
      <w:r w:rsidR="00B23571">
        <w:rPr>
          <w:rFonts w:hint="eastAsia"/>
        </w:rPr>
        <w:t>K-means</w:t>
      </w:r>
      <w:r w:rsidR="009034D2">
        <w:rPr>
          <w:rFonts w:hint="eastAsia"/>
        </w:rPr>
        <w:t>++&amp;swap</w:t>
      </w:r>
      <w:r>
        <w:rPr>
          <w:rFonts w:hint="eastAsia"/>
        </w:rPr>
        <w:t>）的距离平方和近乎线性减少，显著优于</w:t>
      </w:r>
      <w:r w:rsidR="00B23571">
        <w:rPr>
          <w:rFonts w:hint="eastAsia"/>
        </w:rPr>
        <w:t>K-means</w:t>
      </w:r>
      <w:r>
        <w:rPr>
          <w:rFonts w:hint="eastAsia"/>
        </w:rPr>
        <w:t>++</w:t>
      </w:r>
      <w:r>
        <w:rPr>
          <w:rFonts w:hint="eastAsia"/>
        </w:rPr>
        <w:t>。</w:t>
      </w:r>
    </w:p>
    <w:p w14:paraId="3B32B797" w14:textId="0113AAF5" w:rsidR="00D714A1" w:rsidRDefault="00D714A1" w:rsidP="00D714A1">
      <w:pPr>
        <w:pStyle w:val="2"/>
      </w:pPr>
      <w:r>
        <w:rPr>
          <w:rFonts w:hint="eastAsia"/>
        </w:rPr>
        <w:t>小结</w:t>
      </w:r>
    </w:p>
    <w:p w14:paraId="54107482" w14:textId="74CEC66A" w:rsidR="009A66C5" w:rsidRPr="00FD6C40" w:rsidRDefault="009A66C5" w:rsidP="009A66C5">
      <w:pPr>
        <w:ind w:firstLine="420"/>
      </w:pPr>
      <w:r>
        <w:rPr>
          <w:rFonts w:hint="eastAsia"/>
        </w:rPr>
        <w:t>至此，</w:t>
      </w:r>
      <w:r w:rsidR="00B4724B">
        <w:rPr>
          <w:rFonts w:hint="eastAsia"/>
        </w:rPr>
        <w:t>本节</w:t>
      </w:r>
      <w:r>
        <w:rPr>
          <w:rFonts w:hint="eastAsia"/>
        </w:rPr>
        <w:t>梳理了一些</w:t>
      </w:r>
      <w:r w:rsidR="00E46D79" w:rsidRPr="00FD6C40">
        <w:rPr>
          <w:rFonts w:hint="eastAsia"/>
        </w:rPr>
        <w:t>有理论保证的算法</w:t>
      </w:r>
      <w:r w:rsidR="001732AE">
        <w:rPr>
          <w:rFonts w:hint="eastAsia"/>
        </w:rPr>
        <w:t>同时在实验上对他们进行了比较</w:t>
      </w:r>
      <w:r w:rsidR="00E46D79" w:rsidRPr="00FD6C40">
        <w:rPr>
          <w:rFonts w:hint="eastAsia"/>
        </w:rPr>
        <w:t>，值得注意的是由于</w:t>
      </w:r>
      <w:r w:rsidR="00B23571">
        <w:rPr>
          <w:rFonts w:hint="eastAsia"/>
        </w:rPr>
        <w:t>K-means</w:t>
      </w:r>
      <w:r w:rsidR="00E46D79" w:rsidRPr="00FD6C40">
        <w:rPr>
          <w:rFonts w:hint="eastAsia"/>
        </w:rPr>
        <w:t>问题是</w:t>
      </w:r>
      <w:r w:rsidR="00E46D79" w:rsidRPr="00FD6C40">
        <w:rPr>
          <w:rFonts w:hint="eastAsia"/>
        </w:rPr>
        <w:t>APX</w:t>
      </w:r>
      <w:r w:rsidR="00E46D79" w:rsidRPr="00FD6C40">
        <w:rPr>
          <w:rFonts w:hint="eastAsia"/>
        </w:rPr>
        <w:t>难的（文献</w:t>
      </w:r>
      <w:sdt>
        <w:sdtPr>
          <w:rPr>
            <w:rFonts w:hint="eastAsia"/>
          </w:rPr>
          <w:id w:val="2121953742"/>
          <w:citation/>
        </w:sdtPr>
        <w:sdtEndPr/>
        <w:sdtContent>
          <w:r w:rsidR="00FD6C40">
            <w:fldChar w:fldCharType="begin"/>
          </w:r>
          <w:r w:rsidR="00FD6C40">
            <w:instrText xml:space="preserve"> </w:instrText>
          </w:r>
          <w:r w:rsidR="00FD6C40">
            <w:rPr>
              <w:rFonts w:hint="eastAsia"/>
            </w:rPr>
            <w:instrText>CITATION awasthi2015hardness \l 2052</w:instrText>
          </w:r>
          <w:r w:rsidR="00FD6C40">
            <w:instrText xml:space="preserve"> </w:instrText>
          </w:r>
          <w:r w:rsidR="00FD6C40">
            <w:fldChar w:fldCharType="separate"/>
          </w:r>
          <w:r w:rsidR="00D50F04">
            <w:rPr>
              <w:rFonts w:hint="eastAsia"/>
              <w:noProof/>
            </w:rPr>
            <w:t xml:space="preserve"> </w:t>
          </w:r>
          <w:r w:rsidR="00D50F04">
            <w:rPr>
              <w:noProof/>
            </w:rPr>
            <w:t>[26]</w:t>
          </w:r>
          <w:r w:rsidR="00FD6C40">
            <w:fldChar w:fldCharType="end"/>
          </w:r>
        </w:sdtContent>
      </w:sdt>
      <w:r w:rsidR="00FD6C40">
        <w:rPr>
          <w:rFonts w:hint="eastAsia"/>
        </w:rPr>
        <w:t>和</w:t>
      </w:r>
      <w:sdt>
        <w:sdtPr>
          <w:rPr>
            <w:rFonts w:hint="eastAsia"/>
          </w:rPr>
          <w:id w:val="-579439887"/>
          <w:citation/>
        </w:sdtPr>
        <w:sdtEndPr/>
        <w:sdtContent>
          <w:r w:rsidR="00FD6C40">
            <w:fldChar w:fldCharType="begin"/>
          </w:r>
          <w:r w:rsidR="00FD6C40">
            <w:instrText xml:space="preserve"> </w:instrText>
          </w:r>
          <w:r w:rsidR="00FD6C40">
            <w:rPr>
              <w:rFonts w:hint="eastAsia"/>
            </w:rPr>
            <w:instrText>CITATION lee2017improved \l 2052</w:instrText>
          </w:r>
          <w:r w:rsidR="00FD6C40">
            <w:instrText xml:space="preserve"> </w:instrText>
          </w:r>
          <w:r w:rsidR="00FD6C40">
            <w:fldChar w:fldCharType="separate"/>
          </w:r>
          <w:r w:rsidR="00D50F04">
            <w:rPr>
              <w:rFonts w:hint="eastAsia"/>
              <w:noProof/>
            </w:rPr>
            <w:t xml:space="preserve"> </w:t>
          </w:r>
          <w:r w:rsidR="00D50F04">
            <w:rPr>
              <w:noProof/>
            </w:rPr>
            <w:t>[27]</w:t>
          </w:r>
          <w:r w:rsidR="00FD6C40">
            <w:fldChar w:fldCharType="end"/>
          </w:r>
        </w:sdtContent>
      </w:sdt>
      <w:r w:rsidR="00E46D79" w:rsidRPr="00FD6C40">
        <w:rPr>
          <w:rFonts w:hint="eastAsia"/>
        </w:rPr>
        <w:t>）</w:t>
      </w:r>
      <w:r w:rsidR="00FD6C40">
        <w:rPr>
          <w:rFonts w:hint="eastAsia"/>
        </w:rPr>
        <w:t>，多项式时间内不存在近似系数小于</w:t>
      </w:r>
      <w:r w:rsidR="00FD6C40">
        <w:rPr>
          <w:rFonts w:hint="eastAsia"/>
        </w:rPr>
        <w:t>1.0013</w:t>
      </w:r>
      <w:r w:rsidR="00FD6C40">
        <w:rPr>
          <w:rFonts w:hint="eastAsia"/>
        </w:rPr>
        <w:t>的解，目前</w:t>
      </w:r>
      <w:r w:rsidR="00E451FF">
        <w:rPr>
          <w:rFonts w:hint="eastAsia"/>
        </w:rPr>
        <w:t>文献</w:t>
      </w:r>
      <w:sdt>
        <w:sdtPr>
          <w:rPr>
            <w:rFonts w:hint="eastAsia"/>
          </w:rPr>
          <w:id w:val="-1698313565"/>
          <w:citation/>
        </w:sdtPr>
        <w:sdtEndPr/>
        <w:sdtContent>
          <w:r w:rsidR="00E451FF">
            <w:fldChar w:fldCharType="begin"/>
          </w:r>
          <w:r w:rsidR="00E451FF">
            <w:instrText xml:space="preserve"> </w:instrText>
          </w:r>
          <w:r w:rsidR="00E451FF">
            <w:rPr>
              <w:rFonts w:hint="eastAsia"/>
            </w:rPr>
            <w:instrText>CITATION ahmadian2017better \l 2052</w:instrText>
          </w:r>
          <w:r w:rsidR="00E451FF">
            <w:instrText xml:space="preserve"> </w:instrText>
          </w:r>
          <w:r w:rsidR="00E451FF">
            <w:fldChar w:fldCharType="separate"/>
          </w:r>
          <w:r w:rsidR="00E451FF">
            <w:rPr>
              <w:rFonts w:hint="eastAsia"/>
              <w:noProof/>
            </w:rPr>
            <w:t xml:space="preserve"> </w:t>
          </w:r>
          <w:r w:rsidR="00E451FF">
            <w:rPr>
              <w:noProof/>
            </w:rPr>
            <w:t>[28]</w:t>
          </w:r>
          <w:r w:rsidR="00E451FF">
            <w:fldChar w:fldCharType="end"/>
          </w:r>
        </w:sdtContent>
      </w:sdt>
      <w:r w:rsidR="00E451FF">
        <w:rPr>
          <w:rFonts w:hint="eastAsia"/>
        </w:rPr>
        <w:t>给出了</w:t>
      </w:r>
      <w:r w:rsidR="00FD6C40">
        <w:rPr>
          <w:rFonts w:hint="eastAsia"/>
        </w:rPr>
        <w:t>最好的近似系数</w:t>
      </w:r>
      <w:r w:rsidR="00FD6C40">
        <w:rPr>
          <w:rFonts w:hint="eastAsia"/>
        </w:rPr>
        <w:t>6.357</w:t>
      </w:r>
      <w:r w:rsidR="00FD6C40">
        <w:rPr>
          <w:rFonts w:hint="eastAsia"/>
        </w:rPr>
        <w:t>。不过，近似系数越小的算法越慢，越难以实用</w:t>
      </w:r>
      <w:r w:rsidR="00C30478">
        <w:rPr>
          <w:rFonts w:hint="eastAsia"/>
        </w:rPr>
        <w:t>。</w:t>
      </w:r>
      <w:r w:rsidR="00BA0FF1" w:rsidRPr="00D9519A">
        <w:rPr>
          <w:rFonts w:hint="eastAsia"/>
        </w:rPr>
        <w:t>另外，</w:t>
      </w:r>
      <w:r w:rsidR="00B23571">
        <w:rPr>
          <w:rFonts w:hint="eastAsia"/>
        </w:rPr>
        <w:t>K-means</w:t>
      </w:r>
      <w:r w:rsidR="00D9519A" w:rsidRPr="00D9519A">
        <w:rPr>
          <w:rFonts w:hint="eastAsia"/>
        </w:rPr>
        <w:t>问题可以构造</w:t>
      </w:r>
      <w:r w:rsidR="00D9519A" w:rsidRPr="00D9519A">
        <w:rPr>
          <w:rFonts w:hint="eastAsia"/>
        </w:rPr>
        <w:t>PTAS</w:t>
      </w:r>
      <w:r w:rsidR="00D9519A" w:rsidRPr="00D9519A">
        <w:rPr>
          <w:rFonts w:hint="eastAsia"/>
        </w:rPr>
        <w:t>的解，即在多项式时间内取得</w:t>
      </w:r>
      <w:r w:rsidR="00D9519A" w:rsidRPr="00D9519A">
        <w:object w:dxaOrig="380" w:dyaOrig="220" w14:anchorId="19DB2966">
          <v:shape id="_x0000_i1121" type="#_x0000_t75" style="width:19.5pt;height:11.25pt" o:ole="">
            <v:imagedata r:id="rId181" o:title=""/>
          </v:shape>
          <o:OLEObject Type="Embed" ProgID="Equation.DSMT4" ShapeID="_x0000_i1121" DrawAspect="Content" ObjectID="_1639039835" r:id="rId182"/>
        </w:object>
      </w:r>
      <w:r w:rsidR="00D9519A" w:rsidRPr="00D9519A">
        <w:rPr>
          <w:rFonts w:hint="eastAsia"/>
        </w:rPr>
        <w:t>的近似，相关文献有</w:t>
      </w:r>
      <w:r w:rsidR="00E451FF">
        <w:rPr>
          <w:rFonts w:hint="eastAsia"/>
        </w:rPr>
        <w:t>[</w:t>
      </w:r>
      <w:r w:rsidR="00E451FF">
        <w:t>29~31]</w:t>
      </w:r>
      <w:r w:rsidR="009F3332">
        <w:rPr>
          <w:rFonts w:hint="eastAsia"/>
        </w:rPr>
        <w:t>。在理论保证的方向上，未来趋势将会是在常数近似的情况下，提出更</w:t>
      </w:r>
      <w:r w:rsidR="00F1111A">
        <w:rPr>
          <w:rFonts w:hint="eastAsia"/>
        </w:rPr>
        <w:t>简单</w:t>
      </w:r>
      <w:r w:rsidR="009F3332">
        <w:rPr>
          <w:rFonts w:hint="eastAsia"/>
        </w:rPr>
        <w:t>实用，易于并行的算法。</w:t>
      </w:r>
    </w:p>
    <w:p w14:paraId="1652789E" w14:textId="7B1B629E" w:rsidR="00FE2A48" w:rsidRDefault="00C66634" w:rsidP="00153B17">
      <w:pPr>
        <w:pStyle w:val="1"/>
      </w:pPr>
      <w:r>
        <w:rPr>
          <w:rFonts w:hint="eastAsia"/>
        </w:rPr>
        <w:t>更快得到</w:t>
      </w:r>
      <w:r w:rsidR="00B23571">
        <w:rPr>
          <w:rFonts w:hint="eastAsia"/>
        </w:rPr>
        <w:t>K-means</w:t>
      </w:r>
      <w:r>
        <w:rPr>
          <w:rFonts w:hint="eastAsia"/>
        </w:rPr>
        <w:t>的解</w:t>
      </w:r>
    </w:p>
    <w:p w14:paraId="74EA139F" w14:textId="65A00078" w:rsidR="00EA357C" w:rsidRDefault="00EA357C" w:rsidP="00D9519A">
      <w:pPr>
        <w:ind w:firstLine="420"/>
      </w:pPr>
      <w:r>
        <w:rPr>
          <w:rFonts w:hint="eastAsia"/>
        </w:rPr>
        <w:t>本</w:t>
      </w:r>
      <w:r w:rsidR="00B4724B">
        <w:rPr>
          <w:rFonts w:hint="eastAsia"/>
        </w:rPr>
        <w:t>小</w:t>
      </w:r>
      <w:r>
        <w:rPr>
          <w:rFonts w:hint="eastAsia"/>
        </w:rPr>
        <w:t>节将从减少数据量和给数据做假设两方面来介绍如何更快得到</w:t>
      </w:r>
      <w:r w:rsidR="00B23571">
        <w:rPr>
          <w:rFonts w:hint="eastAsia"/>
        </w:rPr>
        <w:t>K-means</w:t>
      </w:r>
      <w:r>
        <w:rPr>
          <w:rFonts w:hint="eastAsia"/>
        </w:rPr>
        <w:t>问题的解。</w:t>
      </w:r>
    </w:p>
    <w:p w14:paraId="52FFACE0" w14:textId="77777777" w:rsidR="00EA357C" w:rsidRDefault="00E64981" w:rsidP="00E64981">
      <w:pPr>
        <w:pStyle w:val="2"/>
      </w:pPr>
      <w:r>
        <w:rPr>
          <w:rFonts w:hint="eastAsia"/>
        </w:rPr>
        <w:lastRenderedPageBreak/>
        <w:t>减少数据量</w:t>
      </w:r>
    </w:p>
    <w:p w14:paraId="3597FFCB" w14:textId="6A28F695" w:rsidR="00E64981" w:rsidRDefault="00E64981" w:rsidP="00D9519A">
      <w:pPr>
        <w:ind w:firstLine="420"/>
      </w:pPr>
      <w:r>
        <w:rPr>
          <w:rFonts w:hint="eastAsia"/>
        </w:rPr>
        <w:t>加速聚类的一个自然的想法是将大数据浓缩，得到小数据，在小数据上聚类</w:t>
      </w:r>
      <w:r w:rsidR="002B3474">
        <w:rPr>
          <w:rFonts w:hint="eastAsia"/>
        </w:rPr>
        <w:t>得到的解作为最终解</w:t>
      </w:r>
      <w:r>
        <w:rPr>
          <w:rFonts w:hint="eastAsia"/>
        </w:rPr>
        <w:t>。这里介绍三种方法。</w:t>
      </w:r>
    </w:p>
    <w:p w14:paraId="233CD03C" w14:textId="77777777" w:rsidR="00305337" w:rsidRDefault="00305337" w:rsidP="00A81251">
      <w:pPr>
        <w:pStyle w:val="3"/>
      </w:pPr>
      <w:r>
        <w:rPr>
          <w:rFonts w:hint="eastAsia"/>
        </w:rPr>
        <w:t>均匀采样</w:t>
      </w:r>
    </w:p>
    <w:p w14:paraId="6F0D5E31" w14:textId="4D5D8D70" w:rsidR="0007042B" w:rsidRDefault="00631524" w:rsidP="00D9519A">
      <w:pPr>
        <w:ind w:firstLine="420"/>
      </w:pPr>
      <w:r w:rsidRPr="00054856">
        <w:rPr>
          <w:rFonts w:hint="eastAsia"/>
        </w:rPr>
        <w:t>一种简单且有理论保证的采样方式是均匀采样</w:t>
      </w:r>
      <w:sdt>
        <w:sdtPr>
          <w:rPr>
            <w:rFonts w:hint="eastAsia"/>
            <w:vertAlign w:val="superscript"/>
          </w:rPr>
          <w:id w:val="1950512193"/>
          <w:citation/>
        </w:sdtPr>
        <w:sdtEndPr/>
        <w:sdtContent>
          <w:r w:rsidRPr="00E451FF">
            <w:rPr>
              <w:vertAlign w:val="superscript"/>
            </w:rPr>
            <w:fldChar w:fldCharType="begin"/>
          </w:r>
          <w:r w:rsidRPr="00E451FF">
            <w:rPr>
              <w:vertAlign w:val="superscript"/>
            </w:rPr>
            <w:instrText xml:space="preserve"> </w:instrText>
          </w:r>
          <w:r w:rsidRPr="00E451FF">
            <w:rPr>
              <w:rFonts w:hint="eastAsia"/>
              <w:vertAlign w:val="superscript"/>
            </w:rPr>
            <w:instrText>CITATION Mohan:2017:BNA:3172077.3172235 \l 2052</w:instrText>
          </w:r>
          <w:r w:rsidRPr="00E451FF">
            <w:rPr>
              <w:vertAlign w:val="superscript"/>
            </w:rPr>
            <w:instrText xml:space="preserve"> </w:instrText>
          </w:r>
          <w:r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[32]</w:t>
          </w:r>
          <w:r w:rsidRPr="00E451FF">
            <w:rPr>
              <w:vertAlign w:val="superscript"/>
            </w:rPr>
            <w:fldChar w:fldCharType="end"/>
          </w:r>
        </w:sdtContent>
      </w:sdt>
      <w:r w:rsidRPr="00054856">
        <w:rPr>
          <w:rFonts w:hint="eastAsia"/>
        </w:rPr>
        <w:t>，即首先在</w:t>
      </w:r>
      <w:proofErr w:type="gramStart"/>
      <w:r w:rsidRPr="00054856">
        <w:rPr>
          <w:rFonts w:hint="eastAsia"/>
        </w:rPr>
        <w:t>所有点中</w:t>
      </w:r>
      <w:proofErr w:type="gramEnd"/>
      <w:r w:rsidRPr="00054856">
        <w:rPr>
          <w:rFonts w:hint="eastAsia"/>
        </w:rPr>
        <w:t>均匀采样若干点，然后在这些点上聚类，算法详细描述</w:t>
      </w:r>
      <w:r w:rsidR="003911A5">
        <w:rPr>
          <w:rFonts w:hint="eastAsia"/>
        </w:rPr>
        <w:t>见</w:t>
      </w:r>
      <w:r>
        <w:rPr>
          <w:rFonts w:hint="eastAsia"/>
        </w:rPr>
        <w:t>算法</w:t>
      </w:r>
      <w:r w:rsidR="009E3E80">
        <w:t>5</w:t>
      </w:r>
    </w:p>
    <w:p w14:paraId="6EE37A2E" w14:textId="77777777" w:rsidR="006A12AA" w:rsidRPr="00FB4378" w:rsidRDefault="006A12AA" w:rsidP="003B5142">
      <w:pPr>
        <w:pStyle w:val="affff"/>
      </w:pPr>
      <w:r>
        <w:t>算法</w:t>
      </w:r>
      <w:r w:rsidR="009E3E80">
        <w:t>5</w:t>
      </w:r>
      <w:r w:rsidRPr="00FB4378">
        <w:t xml:space="preserve"> </w:t>
      </w:r>
      <w:r w:rsidRPr="00FB4378">
        <w:t>基于</w:t>
      </w:r>
      <w:r w:rsidRPr="00FB4378">
        <w:rPr>
          <w:rFonts w:hint="eastAsia"/>
        </w:rPr>
        <w:t>均匀不放回采样的聚类算法</w:t>
      </w:r>
    </w:p>
    <w:p w14:paraId="27D324A2" w14:textId="5A61DFAA" w:rsidR="006A12AA" w:rsidRDefault="006A12AA" w:rsidP="003B5142">
      <w:pPr>
        <w:pStyle w:val="affff"/>
      </w:pPr>
      <w:r>
        <w:t>输入</w:t>
      </w:r>
      <w:r w:rsidRPr="00FB4378">
        <w:t xml:space="preserve">: </w:t>
      </w:r>
      <w:r>
        <w:t>数据</w:t>
      </w:r>
      <w:r>
        <w:rPr>
          <w:rFonts w:hint="eastAsia"/>
        </w:rPr>
        <w:t>集</w:t>
      </w:r>
      <w:r w:rsidRPr="006A1460">
        <w:object w:dxaOrig="240" w:dyaOrig="220" w14:anchorId="07CFFE4F">
          <v:shape id="_x0000_i1122" type="#_x0000_t75" style="width:12.75pt;height:11.25pt" o:ole="">
            <v:imagedata r:id="rId39" o:title=""/>
          </v:shape>
          <o:OLEObject Type="Embed" ProgID="Equation.DSMT4" ShapeID="_x0000_i1122" DrawAspect="Content" ObjectID="_1639039836" r:id="rId183"/>
        </w:object>
      </w:r>
      <w:r>
        <w:rPr>
          <w:rFonts w:hint="eastAsia"/>
        </w:rPr>
        <w:t>，采样数</w:t>
      </w:r>
      <w:r w:rsidRPr="006A1460">
        <w:object w:dxaOrig="160" w:dyaOrig="200" w14:anchorId="515BBE6B">
          <v:shape id="_x0000_i1123" type="#_x0000_t75" style="width:8.25pt;height:10.5pt" o:ole="">
            <v:imagedata r:id="rId184" o:title=""/>
          </v:shape>
          <o:OLEObject Type="Embed" ProgID="Equation.DSMT4" ShapeID="_x0000_i1123" DrawAspect="Content" ObjectID="_1639039837" r:id="rId185"/>
        </w:object>
      </w:r>
      <w:r>
        <w:rPr>
          <w:rFonts w:hint="eastAsia"/>
        </w:rPr>
        <w:t>，类数目</w:t>
      </w:r>
      <w:r w:rsidRPr="006A1460">
        <w:object w:dxaOrig="180" w:dyaOrig="240" w14:anchorId="47A4DEAB">
          <v:shape id="_x0000_i1124" type="#_x0000_t75" style="width:9pt;height:12.75pt" o:ole="">
            <v:imagedata r:id="rId41" o:title=""/>
          </v:shape>
          <o:OLEObject Type="Embed" ProgID="Equation.DSMT4" ShapeID="_x0000_i1124" DrawAspect="Content" ObjectID="_1639039838" r:id="rId186"/>
        </w:object>
      </w:r>
    </w:p>
    <w:p w14:paraId="6A31204F" w14:textId="2F3B660B" w:rsidR="006A12AA" w:rsidRPr="00054856" w:rsidRDefault="003B5142" w:rsidP="003B5142">
      <w:pPr>
        <w:pStyle w:val="affff"/>
      </w:pPr>
      <w:r>
        <w:t>输出</w:t>
      </w:r>
      <w:r>
        <w:rPr>
          <w:rFonts w:hint="eastAsia"/>
        </w:rPr>
        <w:t>:</w:t>
      </w:r>
      <w:r w:rsidRPr="00FB4378">
        <w:t xml:space="preserve"> </w:t>
      </w:r>
      <w:r>
        <w:rPr>
          <w:rFonts w:hint="eastAsia"/>
        </w:rPr>
        <w:t>解集</w:t>
      </w:r>
      <w:r w:rsidRPr="006A1460">
        <w:object w:dxaOrig="200" w:dyaOrig="240" w14:anchorId="43050FEF">
          <v:shape id="_x0000_i1125" type="#_x0000_t75" style="width:10.5pt;height:12.75pt" o:ole="">
            <v:imagedata r:id="rId187" o:title=""/>
          </v:shape>
          <o:OLEObject Type="Embed" ProgID="Equation.DSMT4" ShapeID="_x0000_i1125" DrawAspect="Content" ObjectID="_1639039839" r:id="rId188"/>
        </w:object>
      </w:r>
    </w:p>
    <w:p w14:paraId="79B15F25" w14:textId="1B3211F7" w:rsidR="006A12AA" w:rsidRPr="00FB4378" w:rsidRDefault="003B5142" w:rsidP="003B5142">
      <w:pPr>
        <w:pStyle w:val="affff"/>
      </w:pPr>
      <w:r>
        <w:rPr>
          <w:rFonts w:hint="eastAsia"/>
        </w:rPr>
        <w:t>a</w:t>
      </w:r>
      <w:r>
        <w:t>)</w:t>
      </w:r>
      <w:r w:rsidR="006A12AA" w:rsidRPr="00FB4378">
        <w:t xml:space="preserve"> </w:t>
      </w:r>
      <w:r w:rsidR="006A12AA" w:rsidRPr="006A1460">
        <w:object w:dxaOrig="400" w:dyaOrig="240" w14:anchorId="1AFF311F">
          <v:shape id="_x0000_i1126" type="#_x0000_t75" style="width:20.25pt;height:12.75pt" o:ole="">
            <v:imagedata r:id="rId189" o:title=""/>
          </v:shape>
          <o:OLEObject Type="Embed" ProgID="Equation.DSMT4" ShapeID="_x0000_i1126" DrawAspect="Content" ObjectID="_1639039840" r:id="rId190"/>
        </w:object>
      </w:r>
      <w:r w:rsidR="006A12AA">
        <w:t>从</w:t>
      </w:r>
      <w:r w:rsidR="006A12AA" w:rsidRPr="006A1460">
        <w:object w:dxaOrig="240" w:dyaOrig="220" w14:anchorId="4B0C346C">
          <v:shape id="_x0000_i1127" type="#_x0000_t75" style="width:12.75pt;height:11.25pt" o:ole="">
            <v:imagedata r:id="rId39" o:title=""/>
          </v:shape>
          <o:OLEObject Type="Embed" ProgID="Equation.DSMT4" ShapeID="_x0000_i1127" DrawAspect="Content" ObjectID="_1639039841" r:id="rId191"/>
        </w:object>
      </w:r>
      <w:r w:rsidR="006A12AA">
        <w:t>中</w:t>
      </w:r>
      <w:r w:rsidR="006A12AA">
        <w:rPr>
          <w:rFonts w:hint="eastAsia"/>
        </w:rPr>
        <w:t>均匀</w:t>
      </w:r>
      <w:proofErr w:type="gramStart"/>
      <w:r w:rsidR="006A12AA">
        <w:rPr>
          <w:rFonts w:hint="eastAsia"/>
        </w:rPr>
        <w:t>不</w:t>
      </w:r>
      <w:proofErr w:type="gramEnd"/>
      <w:r w:rsidR="006A12AA">
        <w:rPr>
          <w:rFonts w:hint="eastAsia"/>
        </w:rPr>
        <w:t>放回采样</w:t>
      </w:r>
      <w:proofErr w:type="gramStart"/>
      <w:r w:rsidR="006A12AA" w:rsidRPr="006A1460">
        <w:object w:dxaOrig="160" w:dyaOrig="200" w14:anchorId="2E43FBFC">
          <v:shape id="_x0000_i1128" type="#_x0000_t75" style="width:8.25pt;height:10.5pt" o:ole="">
            <v:imagedata r:id="rId184" o:title=""/>
          </v:shape>
          <o:OLEObject Type="Embed" ProgID="Equation.DSMT4" ShapeID="_x0000_i1128" DrawAspect="Content" ObjectID="_1639039842" r:id="rId192"/>
        </w:object>
      </w:r>
      <w:r w:rsidR="006A12AA">
        <w:t>个</w:t>
      </w:r>
      <w:proofErr w:type="gramEnd"/>
      <w:r w:rsidR="006A12AA">
        <w:rPr>
          <w:rFonts w:hint="eastAsia"/>
        </w:rPr>
        <w:t>点</w:t>
      </w:r>
    </w:p>
    <w:p w14:paraId="249C1697" w14:textId="168CC618" w:rsidR="006A12AA" w:rsidRPr="00054856" w:rsidRDefault="003B5142" w:rsidP="003B5142">
      <w:pPr>
        <w:pStyle w:val="affff"/>
      </w:pPr>
      <w:r>
        <w:t>b)</w:t>
      </w:r>
      <w:r w:rsidR="006A12AA" w:rsidRPr="00FB4378">
        <w:t xml:space="preserve"> </w:t>
      </w:r>
      <w:r w:rsidR="006A12AA" w:rsidRPr="006A1460">
        <w:object w:dxaOrig="420" w:dyaOrig="240" w14:anchorId="0126C9D8">
          <v:shape id="_x0000_i1129" type="#_x0000_t75" style="width:21pt;height:12.75pt" o:ole="">
            <v:imagedata r:id="rId193" o:title=""/>
          </v:shape>
          <o:OLEObject Type="Embed" ProgID="Equation.DSMT4" ShapeID="_x0000_i1129" DrawAspect="Content" ObjectID="_1639039843" r:id="rId194"/>
        </w:object>
      </w:r>
      <w:r w:rsidR="006A12AA">
        <w:t>在</w:t>
      </w:r>
      <w:r w:rsidR="006A12AA" w:rsidRPr="006A1460">
        <w:object w:dxaOrig="180" w:dyaOrig="240" w14:anchorId="481A0809">
          <v:shape id="_x0000_i1130" type="#_x0000_t75" style="width:9pt;height:12.75pt" o:ole="">
            <v:imagedata r:id="rId195" o:title=""/>
          </v:shape>
          <o:OLEObject Type="Embed" ProgID="Equation.DSMT4" ShapeID="_x0000_i1130" DrawAspect="Content" ObjectID="_1639039844" r:id="rId196"/>
        </w:object>
      </w:r>
      <w:r w:rsidR="006A12AA">
        <w:t>上</w:t>
      </w:r>
      <w:r w:rsidR="006A12AA">
        <w:rPr>
          <w:rFonts w:hint="eastAsia"/>
        </w:rPr>
        <w:t>运行一个</w:t>
      </w:r>
      <w:r w:rsidR="006A12AA">
        <w:object w:dxaOrig="200" w:dyaOrig="200" w14:anchorId="29B30D53">
          <v:shape id="_x0000_i1131" type="#_x0000_t75" style="width:10.5pt;height:10.5pt" o:ole="">
            <v:imagedata r:id="rId32" o:title=""/>
          </v:shape>
          <o:OLEObject Type="Embed" ProgID="Equation.DSMT4" ShapeID="_x0000_i1131" DrawAspect="Content" ObjectID="_1639039845" r:id="rId197"/>
        </w:object>
      </w:r>
      <w:r w:rsidR="006A12AA">
        <w:t>近似</w:t>
      </w:r>
      <w:r w:rsidR="006A12AA">
        <w:rPr>
          <w:rFonts w:hint="eastAsia"/>
        </w:rPr>
        <w:t>算法</w:t>
      </w:r>
    </w:p>
    <w:p w14:paraId="1A7195B5" w14:textId="77777777" w:rsidR="00631524" w:rsidRDefault="00FB4378" w:rsidP="0007042B">
      <w:r w:rsidRPr="001339BF">
        <w:rPr>
          <w:rFonts w:hint="eastAsia"/>
        </w:rPr>
        <w:t>可以证明该方法有如下的理论保证</w:t>
      </w:r>
    </w:p>
    <w:p w14:paraId="12890C36" w14:textId="2082DD4D" w:rsidR="00565457" w:rsidRDefault="00FB4378" w:rsidP="009D50CC">
      <w:pPr>
        <w:ind w:firstLine="420"/>
      </w:pPr>
      <w:r w:rsidRPr="00F02065">
        <w:rPr>
          <w:rFonts w:hint="eastAsia"/>
          <w:b/>
        </w:rPr>
        <w:t>定理</w:t>
      </w:r>
      <w:r w:rsidR="009E3E80">
        <w:rPr>
          <w:b/>
        </w:rPr>
        <w:t>5</w:t>
      </w:r>
      <w:r>
        <w:t xml:space="preserve"> </w:t>
      </w:r>
      <w:r w:rsidR="00D9519A" w:rsidRPr="00D9519A">
        <w:rPr>
          <w:rFonts w:hint="eastAsia"/>
          <w:b/>
        </w:rPr>
        <w:t>均匀</w:t>
      </w:r>
      <w:proofErr w:type="gramStart"/>
      <w:r w:rsidR="00D9519A" w:rsidRPr="00D9519A">
        <w:rPr>
          <w:rFonts w:hint="eastAsia"/>
          <w:b/>
        </w:rPr>
        <w:t>不</w:t>
      </w:r>
      <w:proofErr w:type="gramEnd"/>
      <w:r w:rsidR="00D9519A" w:rsidRPr="00D9519A">
        <w:rPr>
          <w:rFonts w:hint="eastAsia"/>
          <w:b/>
        </w:rPr>
        <w:t>放回采样的解的质量</w:t>
      </w:r>
      <w:r w:rsidRPr="000248C6">
        <w:rPr>
          <w:rFonts w:hint="eastAsia"/>
        </w:rPr>
        <w:t>令</w:t>
      </w:r>
      <w:r w:rsidR="00565457">
        <w:object w:dxaOrig="1780" w:dyaOrig="260" w14:anchorId="53783230">
          <v:shape id="_x0000_i1132" type="#_x0000_t75" style="width:89.25pt;height:13.5pt" o:ole="">
            <v:imagedata r:id="rId198" o:title=""/>
          </v:shape>
          <o:OLEObject Type="Embed" ProgID="Equation.DSMT4" ShapeID="_x0000_i1132" DrawAspect="Content" ObjectID="_1639039846" r:id="rId199"/>
        </w:object>
      </w:r>
      <w:r w:rsidRPr="000248C6">
        <w:rPr>
          <w:rFonts w:hint="eastAsia"/>
        </w:rPr>
        <w:t>是近似的参数。令</w:t>
      </w:r>
      <w:r w:rsidR="00565457" w:rsidRPr="006A1460">
        <w:object w:dxaOrig="200" w:dyaOrig="240" w14:anchorId="452A471C">
          <v:shape id="_x0000_i1133" type="#_x0000_t75" style="width:10.5pt;height:12.75pt" o:ole="">
            <v:imagedata r:id="rId187" o:title=""/>
          </v:shape>
          <o:OLEObject Type="Embed" ProgID="Equation.DSMT4" ShapeID="_x0000_i1133" DrawAspect="Content" ObjectID="_1639039847" r:id="rId200"/>
        </w:object>
      </w:r>
      <w:r w:rsidRPr="000248C6">
        <w:rPr>
          <w:rFonts w:hint="eastAsia"/>
        </w:rPr>
        <w:t>是由算法</w:t>
      </w:r>
      <w:r w:rsidR="00293094">
        <w:rPr>
          <w:rFonts w:hint="eastAsia"/>
        </w:rPr>
        <w:t>5</w:t>
      </w:r>
      <w:r w:rsidRPr="001A577D">
        <w:rPr>
          <w:rFonts w:hint="eastAsia"/>
        </w:rPr>
        <w:t>返回的</w:t>
      </w:r>
      <w:r w:rsidR="001E7E29">
        <w:rPr>
          <w:rFonts w:hint="eastAsia"/>
        </w:rPr>
        <w:t>解</w:t>
      </w:r>
      <w:r w:rsidRPr="001A577D">
        <w:rPr>
          <w:rFonts w:hint="eastAsia"/>
        </w:rPr>
        <w:t xml:space="preserve">. </w:t>
      </w:r>
      <w:r w:rsidRPr="001A577D">
        <w:rPr>
          <w:rFonts w:hint="eastAsia"/>
        </w:rPr>
        <w:t>假设</w:t>
      </w:r>
      <w:r w:rsidR="00643CE5">
        <w:rPr>
          <w:rFonts w:hint="eastAsia"/>
        </w:rPr>
        <w:t>算法</w:t>
      </w:r>
      <w:r w:rsidRPr="001A577D">
        <w:rPr>
          <w:rFonts w:hint="eastAsia"/>
        </w:rPr>
        <w:t>均匀</w:t>
      </w:r>
      <w:proofErr w:type="gramStart"/>
      <w:r w:rsidRPr="001A577D">
        <w:rPr>
          <w:rFonts w:hint="eastAsia"/>
        </w:rPr>
        <w:t>不</w:t>
      </w:r>
      <w:proofErr w:type="gramEnd"/>
      <w:r w:rsidRPr="001A577D">
        <w:rPr>
          <w:rFonts w:hint="eastAsia"/>
        </w:rPr>
        <w:t>放回的采样</w:t>
      </w:r>
      <w:proofErr w:type="gramStart"/>
      <w:r w:rsidR="00565457" w:rsidRPr="006A1460">
        <w:object w:dxaOrig="160" w:dyaOrig="200" w14:anchorId="01F6D7B0">
          <v:shape id="_x0000_i1134" type="#_x0000_t75" style="width:8.25pt;height:10.5pt" o:ole="">
            <v:imagedata r:id="rId184" o:title=""/>
          </v:shape>
          <o:OLEObject Type="Embed" ProgID="Equation.DSMT4" ShapeID="_x0000_i1134" DrawAspect="Content" ObjectID="_1639039848" r:id="rId201"/>
        </w:object>
      </w:r>
      <w:r w:rsidRPr="001A577D">
        <w:rPr>
          <w:rFonts w:hint="eastAsia"/>
        </w:rPr>
        <w:t>个</w:t>
      </w:r>
      <w:proofErr w:type="gramEnd"/>
      <w:r w:rsidRPr="001A577D">
        <w:rPr>
          <w:rFonts w:hint="eastAsia"/>
        </w:rPr>
        <w:t>点，使得</w:t>
      </w:r>
    </w:p>
    <w:p w14:paraId="2EA623B9" w14:textId="77777777" w:rsidR="00565457" w:rsidRDefault="00565457" w:rsidP="00565457">
      <w:pPr>
        <w:pStyle w:val="MTDisplayEquation"/>
      </w:pPr>
      <w:r>
        <w:tab/>
      </w:r>
      <w:r w:rsidR="009D50CC">
        <w:object w:dxaOrig="2720" w:dyaOrig="520" w14:anchorId="75BD3E98">
          <v:shape id="_x0000_i1135" type="#_x0000_t75" style="width:136.5pt;height:26.25pt" o:ole="">
            <v:imagedata r:id="rId202" o:title=""/>
          </v:shape>
          <o:OLEObject Type="Embed" ProgID="Equation.DSMT4" ShapeID="_x0000_i1135" DrawAspect="Content" ObjectID="_1639039849" r:id="rId203"/>
        </w:object>
      </w:r>
    </w:p>
    <w:p w14:paraId="36B53B36" w14:textId="4397A96E" w:rsidR="00FB4378" w:rsidRDefault="009D50CC" w:rsidP="0007042B">
      <w:r>
        <w:rPr>
          <w:rFonts w:hint="eastAsia"/>
        </w:rPr>
        <w:t>则有</w:t>
      </w:r>
    </w:p>
    <w:p w14:paraId="61AD59A3" w14:textId="77777777" w:rsidR="009D50CC" w:rsidRDefault="009D50CC" w:rsidP="009D50CC">
      <w:pPr>
        <w:pStyle w:val="MTDisplayEquation"/>
      </w:pPr>
      <w:r>
        <w:tab/>
      </w:r>
      <w:r>
        <w:object w:dxaOrig="2480" w:dyaOrig="360" w14:anchorId="78174E3F">
          <v:shape id="_x0000_i1136" type="#_x0000_t75" style="width:123.75pt;height:18.75pt" o:ole="">
            <v:imagedata r:id="rId204" o:title=""/>
          </v:shape>
          <o:OLEObject Type="Embed" ProgID="Equation.DSMT4" ShapeID="_x0000_i1136" DrawAspect="Content" ObjectID="_1639039850" r:id="rId205"/>
        </w:object>
      </w:r>
    </w:p>
    <w:p w14:paraId="5254A5F2" w14:textId="77777777" w:rsidR="006378C1" w:rsidRDefault="009D50CC" w:rsidP="006378C1">
      <w:r>
        <w:rPr>
          <w:rFonts w:hint="eastAsia"/>
        </w:rPr>
        <w:t>以至少</w:t>
      </w:r>
      <w:r>
        <w:object w:dxaOrig="499" w:dyaOrig="240" w14:anchorId="3121AF90">
          <v:shape id="_x0000_i1137" type="#_x0000_t75" style="width:25.5pt;height:12.75pt" o:ole="">
            <v:imagedata r:id="rId206" o:title=""/>
          </v:shape>
          <o:OLEObject Type="Embed" ProgID="Equation.DSMT4" ShapeID="_x0000_i1137" DrawAspect="Content" ObjectID="_1639039851" r:id="rId207"/>
        </w:object>
      </w:r>
      <w:r>
        <w:rPr>
          <w:rFonts w:hint="eastAsia"/>
        </w:rPr>
        <w:t>的概率成立，其中</w:t>
      </w:r>
      <w:r>
        <w:object w:dxaOrig="1420" w:dyaOrig="380" w14:anchorId="7458F7B5">
          <v:shape id="_x0000_i1138" type="#_x0000_t75" style="width:71.25pt;height:19.5pt" o:ole="">
            <v:imagedata r:id="rId208" o:title=""/>
          </v:shape>
          <o:OLEObject Type="Embed" ProgID="Equation.DSMT4" ShapeID="_x0000_i1138" DrawAspect="Content" ObjectID="_1639039852" r:id="rId209"/>
        </w:object>
      </w:r>
      <w:r>
        <w:rPr>
          <w:rFonts w:hint="eastAsia"/>
        </w:rPr>
        <w:t>是数据直径的</w:t>
      </w:r>
      <w:r w:rsidR="006378C1">
        <w:rPr>
          <w:rFonts w:hint="eastAsia"/>
        </w:rPr>
        <w:t>平方，</w:t>
      </w:r>
      <w:r w:rsidR="006378C1">
        <w:object w:dxaOrig="1500" w:dyaOrig="360" w14:anchorId="1423D723">
          <v:shape id="_x0000_i1139" type="#_x0000_t75" style="width:74.25pt;height:18.75pt" o:ole="">
            <v:imagedata r:id="rId210" o:title=""/>
          </v:shape>
          <o:OLEObject Type="Embed" ProgID="Equation.DSMT4" ShapeID="_x0000_i1139" DrawAspect="Content" ObjectID="_1639039853" r:id="rId211"/>
        </w:object>
      </w:r>
      <w:r w:rsidR="006378C1" w:rsidRPr="001A577D">
        <w:rPr>
          <w:rFonts w:hint="eastAsia"/>
        </w:rPr>
        <w:t>是点到其对应的中心点的距离的平均值。</w:t>
      </w:r>
    </w:p>
    <w:p w14:paraId="146F05B1" w14:textId="3F6A7705" w:rsidR="00855B5B" w:rsidRDefault="00855B5B" w:rsidP="00855B5B">
      <w:pPr>
        <w:ind w:firstLine="420"/>
      </w:pPr>
      <w:r w:rsidRPr="001A577D">
        <w:rPr>
          <w:rFonts w:hint="eastAsia"/>
        </w:rPr>
        <w:t>该方法优点是简单，可以看到如果在采样点上使用有理论保证的算法就可以使得得到的解对所有点也是有保证的，但是该方法的采样点由数据点的直径决定，如果直径较大，该方法便会失去实用价值。</w:t>
      </w:r>
      <w:r>
        <w:rPr>
          <w:rFonts w:hint="eastAsia"/>
        </w:rPr>
        <w:t>类似的还有</w:t>
      </w:r>
      <w:r w:rsidR="00280251">
        <w:rPr>
          <w:rFonts w:hint="eastAsia"/>
        </w:rPr>
        <w:t>基于</w:t>
      </w:r>
      <w:r>
        <w:rPr>
          <w:rFonts w:hint="eastAsia"/>
        </w:rPr>
        <w:t>均匀放回</w:t>
      </w:r>
      <w:r w:rsidR="00280251">
        <w:rPr>
          <w:rFonts w:hint="eastAsia"/>
        </w:rPr>
        <w:t>采样的</w:t>
      </w:r>
      <w:r w:rsidR="00973CBF">
        <w:rPr>
          <w:rFonts w:hint="eastAsia"/>
        </w:rPr>
        <w:t>算法</w:t>
      </w:r>
      <w:sdt>
        <w:sdtPr>
          <w:rPr>
            <w:rFonts w:hint="eastAsia"/>
          </w:rPr>
          <w:id w:val="443731777"/>
          <w:citation/>
        </w:sdtPr>
        <w:sdtEndPr/>
        <w:sdtContent>
          <w:r w:rsidR="00D27AD8">
            <w:fldChar w:fldCharType="begin"/>
          </w:r>
          <w:r w:rsidR="00D27AD8">
            <w:instrText xml:space="preserve"> </w:instrText>
          </w:r>
          <w:r w:rsidR="00D27AD8">
            <w:rPr>
              <w:rFonts w:hint="eastAsia"/>
            </w:rPr>
            <w:instrText>CITATION czumaj2004sublinear \l 2052</w:instrText>
          </w:r>
          <w:r w:rsidR="00D27AD8">
            <w:instrText xml:space="preserve"> </w:instrText>
          </w:r>
          <w:r w:rsidR="00D27AD8">
            <w:fldChar w:fldCharType="separate"/>
          </w:r>
          <w:r w:rsidR="00D50F04">
            <w:rPr>
              <w:rFonts w:hint="eastAsia"/>
              <w:noProof/>
            </w:rPr>
            <w:t xml:space="preserve"> </w:t>
          </w:r>
          <w:r w:rsidR="00D50F04">
            <w:rPr>
              <w:noProof/>
            </w:rPr>
            <w:t>[33]</w:t>
          </w:r>
          <w:r w:rsidR="00D27AD8">
            <w:fldChar w:fldCharType="end"/>
          </w:r>
        </w:sdtContent>
      </w:sdt>
    </w:p>
    <w:p w14:paraId="023A0370" w14:textId="752422C2" w:rsidR="00DC16A1" w:rsidRDefault="00B23571" w:rsidP="00351211">
      <w:pPr>
        <w:pStyle w:val="3"/>
      </w:pPr>
      <w:r>
        <w:rPr>
          <w:rFonts w:hint="eastAsia"/>
        </w:rPr>
        <w:t>K-means</w:t>
      </w:r>
      <w:r w:rsidR="00351211">
        <w:rPr>
          <w:rFonts w:hint="eastAsia"/>
        </w:rPr>
        <w:t>||</w:t>
      </w:r>
      <w:r w:rsidR="00351211">
        <w:rPr>
          <w:rFonts w:hint="eastAsia"/>
        </w:rPr>
        <w:t>采样</w:t>
      </w:r>
    </w:p>
    <w:p w14:paraId="06A292A4" w14:textId="0796BE5C" w:rsidR="00351211" w:rsidRDefault="002B3474" w:rsidP="00D9519A">
      <w:pPr>
        <w:ind w:firstLine="420"/>
      </w:pPr>
      <w:r>
        <w:t>由于</w:t>
      </w:r>
      <w:r>
        <w:rPr>
          <w:rFonts w:hint="eastAsia"/>
        </w:rPr>
        <w:t>在均匀采样里存在</w:t>
      </w:r>
      <w:r w:rsidR="00530F60">
        <w:rPr>
          <w:rFonts w:hint="eastAsia"/>
        </w:rPr>
        <w:t>直径问题</w:t>
      </w:r>
      <w:r>
        <w:rPr>
          <w:rFonts w:hint="eastAsia"/>
        </w:rPr>
        <w:t>，所以需要提出新的理论结果不依赖直径的算法</w:t>
      </w:r>
      <w:r w:rsidR="00F42E61">
        <w:rPr>
          <w:rFonts w:hint="eastAsia"/>
        </w:rPr>
        <w:t>。前述</w:t>
      </w:r>
      <w:r w:rsidR="00B23571">
        <w:rPr>
          <w:rFonts w:hint="eastAsia"/>
        </w:rPr>
        <w:t>K-means</w:t>
      </w:r>
      <w:r w:rsidR="00F42E61">
        <w:rPr>
          <w:rFonts w:hint="eastAsia"/>
        </w:rPr>
        <w:t>++</w:t>
      </w:r>
      <w:r w:rsidR="00F42E61">
        <w:t>体现</w:t>
      </w:r>
      <w:r w:rsidR="00F42E61">
        <w:rPr>
          <w:rFonts w:hint="eastAsia"/>
        </w:rPr>
        <w:t>了基于距离采样的优势，由此</w:t>
      </w:r>
      <w:r w:rsidR="003C1956">
        <w:rPr>
          <w:rFonts w:hint="eastAsia"/>
        </w:rPr>
        <w:t>基于距离采样的</w:t>
      </w:r>
      <w:r w:rsidR="00B23571">
        <w:rPr>
          <w:rFonts w:hint="eastAsia"/>
        </w:rPr>
        <w:t>K-means</w:t>
      </w:r>
      <w:r w:rsidR="00F42E61">
        <w:rPr>
          <w:rFonts w:hint="eastAsia"/>
        </w:rPr>
        <w:t>||</w:t>
      </w:r>
      <w:r w:rsidR="00F42E61">
        <w:t>算法便</w:t>
      </w:r>
      <w:r w:rsidR="00F42E61">
        <w:rPr>
          <w:rFonts w:hint="eastAsia"/>
        </w:rPr>
        <w:t>被提了出来</w:t>
      </w:r>
      <w:sdt>
        <w:sdtPr>
          <w:rPr>
            <w:rFonts w:hint="eastAsia"/>
            <w:vertAlign w:val="superscript"/>
          </w:rPr>
          <w:id w:val="-1440517074"/>
          <w:citation/>
        </w:sdtPr>
        <w:sdtEndPr/>
        <w:sdtContent>
          <w:r w:rsidR="00351211" w:rsidRPr="00E451FF">
            <w:rPr>
              <w:vertAlign w:val="superscript"/>
            </w:rPr>
            <w:fldChar w:fldCharType="begin"/>
          </w:r>
          <w:r w:rsidR="00351211" w:rsidRPr="00E451FF">
            <w:rPr>
              <w:vertAlign w:val="superscript"/>
            </w:rPr>
            <w:instrText xml:space="preserve">CITATION </w:instrText>
          </w:r>
          <w:r w:rsidR="00351211" w:rsidRPr="00E451FF">
            <w:rPr>
              <w:vertAlign w:val="superscript"/>
            </w:rPr>
            <w:instrText>占位符</w:instrText>
          </w:r>
          <w:r w:rsidR="00351211" w:rsidRPr="00E451FF">
            <w:rPr>
              <w:vertAlign w:val="superscript"/>
            </w:rPr>
            <w:instrText xml:space="preserve">1 \l 2052 </w:instrText>
          </w:r>
          <w:r w:rsidR="00351211" w:rsidRPr="00E451FF">
            <w:rPr>
              <w:vertAlign w:val="superscript"/>
            </w:rPr>
            <w:fldChar w:fldCharType="separate"/>
          </w:r>
          <w:r w:rsidR="00D50F04" w:rsidRPr="00E451FF">
            <w:rPr>
              <w:noProof/>
              <w:vertAlign w:val="superscript"/>
            </w:rPr>
            <w:t xml:space="preserve"> [34]</w:t>
          </w:r>
          <w:r w:rsidR="00351211" w:rsidRPr="00E451FF">
            <w:rPr>
              <w:vertAlign w:val="superscript"/>
            </w:rPr>
            <w:fldChar w:fldCharType="end"/>
          </w:r>
        </w:sdtContent>
      </w:sdt>
      <w:r w:rsidR="00351211" w:rsidRPr="00B47416">
        <w:rPr>
          <w:rFonts w:hint="eastAsia"/>
        </w:rPr>
        <w:t>，它的</w:t>
      </w:r>
      <w:r w:rsidR="00351211">
        <w:rPr>
          <w:rFonts w:hint="eastAsia"/>
        </w:rPr>
        <w:t>想法</w:t>
      </w:r>
      <w:r w:rsidR="00351211" w:rsidRPr="00B47416">
        <w:rPr>
          <w:rFonts w:hint="eastAsia"/>
        </w:rPr>
        <w:t>是基于已经挑选出的点集，下一次不止挑选一个点而是挑选一个集合，其期望大小为</w:t>
      </w:r>
      <w:r w:rsidR="00351211">
        <w:object w:dxaOrig="139" w:dyaOrig="240" w14:anchorId="3E012146">
          <v:shape id="_x0000_i1140" type="#_x0000_t75" style="width:7.5pt;height:12.75pt" o:ole="">
            <v:imagedata r:id="rId212" o:title=""/>
          </v:shape>
          <o:OLEObject Type="Embed" ProgID="Equation.DSMT4" ShapeID="_x0000_i1140" DrawAspect="Content" ObjectID="_1639039854" r:id="rId213"/>
        </w:object>
      </w:r>
      <w:r w:rsidR="00351211" w:rsidRPr="00B47416">
        <w:rPr>
          <w:rFonts w:hint="eastAsia"/>
        </w:rPr>
        <w:t>，将若干次挑选出来的集合汇总之后再在其上做聚类即可，采样算法详细描述</w:t>
      </w:r>
      <w:r w:rsidR="00351211">
        <w:rPr>
          <w:rFonts w:hint="eastAsia"/>
        </w:rPr>
        <w:t>见算法</w:t>
      </w:r>
      <w:r w:rsidR="009E3E80">
        <w:t>6</w:t>
      </w:r>
      <w:r w:rsidR="001046A1">
        <w:rPr>
          <w:rFonts w:hint="eastAsia"/>
        </w:rPr>
        <w:t>，对于算法</w:t>
      </w:r>
      <w:r w:rsidR="009E3E80">
        <w:rPr>
          <w:rFonts w:hint="eastAsia"/>
        </w:rPr>
        <w:t>6</w:t>
      </w:r>
      <w:r w:rsidR="001046A1">
        <w:rPr>
          <w:rFonts w:hint="eastAsia"/>
        </w:rPr>
        <w:t>有如下理论保证</w:t>
      </w:r>
    </w:p>
    <w:p w14:paraId="25E064D7" w14:textId="6458DD68" w:rsidR="001046A1" w:rsidRPr="00EA0C43" w:rsidRDefault="001046A1" w:rsidP="003B5142">
      <w:pPr>
        <w:pStyle w:val="affff"/>
      </w:pPr>
      <w:r w:rsidRPr="00EA0C43">
        <w:t>算法</w:t>
      </w:r>
      <w:r w:rsidR="009E3E80">
        <w:t>6</w:t>
      </w:r>
      <w:r w:rsidRPr="00EA0C43">
        <w:t xml:space="preserve"> </w:t>
      </w:r>
      <w:r w:rsidR="00B23571">
        <w:t>K-means</w:t>
      </w:r>
      <w:r w:rsidRPr="00EA0C43">
        <w:t>||</w:t>
      </w:r>
      <w:r w:rsidRPr="00EA0C43">
        <w:t>采样</w:t>
      </w:r>
    </w:p>
    <w:p w14:paraId="2C894C9C" w14:textId="7E8EA925" w:rsidR="001046A1" w:rsidRDefault="001046A1" w:rsidP="003B5142">
      <w:pPr>
        <w:pStyle w:val="affff"/>
      </w:pPr>
      <w:r w:rsidRPr="00EA0C43">
        <w:t>输入</w:t>
      </w:r>
      <w:r w:rsidRPr="00EA0C43">
        <w:t>:</w:t>
      </w:r>
      <w:r w:rsidRPr="00E25C0E">
        <w:rPr>
          <w:sz w:val="22"/>
          <w:szCs w:val="22"/>
        </w:rPr>
        <w:t xml:space="preserve"> </w:t>
      </w:r>
      <w:r>
        <w:t>数据</w:t>
      </w:r>
      <w:r>
        <w:rPr>
          <w:rFonts w:hint="eastAsia"/>
        </w:rPr>
        <w:t>集</w:t>
      </w:r>
      <w:r>
        <w:object w:dxaOrig="240" w:dyaOrig="220" w14:anchorId="4C663FD0">
          <v:shape id="_x0000_i1141" type="#_x0000_t75" style="width:12.75pt;height:11.25pt" o:ole="">
            <v:imagedata r:id="rId214" o:title=""/>
          </v:shape>
          <o:OLEObject Type="Embed" ProgID="Equation.DSMT4" ShapeID="_x0000_i1141" DrawAspect="Content" ObjectID="_1639039855" r:id="rId215"/>
        </w:object>
      </w:r>
      <w:r>
        <w:rPr>
          <w:rFonts w:hint="eastAsia"/>
        </w:rPr>
        <w:t>，每一轮采样数</w:t>
      </w:r>
      <w:r>
        <w:object w:dxaOrig="139" w:dyaOrig="240" w14:anchorId="09AAF00C">
          <v:shape id="_x0000_i1142" type="#_x0000_t75" style="width:7.5pt;height:12.75pt" o:ole="">
            <v:imagedata r:id="rId216" o:title=""/>
          </v:shape>
          <o:OLEObject Type="Embed" ProgID="Equation.DSMT4" ShapeID="_x0000_i1142" DrawAspect="Content" ObjectID="_1639039856" r:id="rId217"/>
        </w:object>
      </w:r>
    </w:p>
    <w:p w14:paraId="2A4CD653" w14:textId="21D8F915" w:rsidR="001046A1" w:rsidRPr="00EA0C43" w:rsidRDefault="003B5142" w:rsidP="003B5142">
      <w:pPr>
        <w:pStyle w:val="affff"/>
      </w:pPr>
      <w:r w:rsidRPr="0035495A">
        <w:t>输出</w:t>
      </w:r>
      <w:r>
        <w:rPr>
          <w:rFonts w:hint="eastAsia"/>
        </w:rPr>
        <w:t>:</w:t>
      </w:r>
      <w:r>
        <w:t xml:space="preserve"> </w:t>
      </w:r>
      <w:r>
        <w:rPr>
          <w:rFonts w:hint="eastAsia"/>
        </w:rPr>
        <w:t>采样集</w:t>
      </w:r>
      <w:r w:rsidRPr="00EA0C43">
        <w:object w:dxaOrig="180" w:dyaOrig="240" w14:anchorId="7A850D83">
          <v:shape id="_x0000_i1143" type="#_x0000_t75" style="width:9pt;height:12.75pt" o:ole="">
            <v:imagedata r:id="rId218" o:title=""/>
          </v:shape>
          <o:OLEObject Type="Embed" ProgID="Equation.DSMT4" ShapeID="_x0000_i1143" DrawAspect="Content" ObjectID="_1639039857" r:id="rId219"/>
        </w:object>
      </w:r>
    </w:p>
    <w:p w14:paraId="60C70195" w14:textId="4C0CD5E1" w:rsidR="001046A1" w:rsidRPr="00EA0C43" w:rsidRDefault="003B5142" w:rsidP="003B5142">
      <w:pPr>
        <w:pStyle w:val="affff"/>
      </w:pPr>
      <w:r>
        <w:rPr>
          <w:rFonts w:hint="eastAsia"/>
        </w:rPr>
        <w:t>a</w:t>
      </w:r>
      <w:r>
        <w:t>)</w:t>
      </w:r>
      <w:r w:rsidR="001046A1">
        <w:t xml:space="preserve"> </w:t>
      </w:r>
      <w:r w:rsidR="001046A1" w:rsidRPr="00EA0C43">
        <w:object w:dxaOrig="460" w:dyaOrig="279" w14:anchorId="7DC7BBE5">
          <v:shape id="_x0000_i1144" type="#_x0000_t75" style="width:23.25pt;height:14.25pt" o:ole="">
            <v:imagedata r:id="rId220" o:title=""/>
          </v:shape>
          <o:OLEObject Type="Embed" ProgID="Equation.DSMT4" ShapeID="_x0000_i1144" DrawAspect="Content" ObjectID="_1639039858" r:id="rId221"/>
        </w:object>
      </w:r>
      <w:r w:rsidR="001046A1" w:rsidRPr="00EA0C43">
        <w:t>在</w:t>
      </w:r>
      <w:r w:rsidR="001046A1" w:rsidRPr="00EA0C43">
        <w:object w:dxaOrig="240" w:dyaOrig="220" w14:anchorId="72804197">
          <v:shape id="_x0000_i1145" type="#_x0000_t75" style="width:12.75pt;height:11.25pt" o:ole="">
            <v:imagedata r:id="rId214" o:title=""/>
          </v:shape>
          <o:OLEObject Type="Embed" ProgID="Equation.DSMT4" ShapeID="_x0000_i1145" DrawAspect="Content" ObjectID="_1639039859" r:id="rId222"/>
        </w:object>
      </w:r>
      <w:r w:rsidR="001046A1" w:rsidRPr="00EA0C43">
        <w:t>中</w:t>
      </w:r>
      <w:r w:rsidR="001046A1" w:rsidRPr="00EA0C43">
        <w:rPr>
          <w:rFonts w:hint="eastAsia"/>
        </w:rPr>
        <w:t>均匀采样一个点</w:t>
      </w:r>
    </w:p>
    <w:p w14:paraId="4D94A801" w14:textId="0E0FCFA6" w:rsidR="001046A1" w:rsidRDefault="003B5142" w:rsidP="003B5142">
      <w:pPr>
        <w:pStyle w:val="affff"/>
      </w:pPr>
      <w:r>
        <w:t>b)</w:t>
      </w:r>
      <w:r w:rsidR="001046A1">
        <w:t xml:space="preserve"> </w:t>
      </w:r>
      <w:r w:rsidR="001046A1" w:rsidRPr="00EA0C43">
        <w:object w:dxaOrig="1080" w:dyaOrig="320" w14:anchorId="3D61325F">
          <v:shape id="_x0000_i1146" type="#_x0000_t75" style="width:54.75pt;height:16.5pt" o:ole="">
            <v:imagedata r:id="rId223" o:title=""/>
          </v:shape>
          <o:OLEObject Type="Embed" ProgID="Equation.DSMT4" ShapeID="_x0000_i1146" DrawAspect="Content" ObjectID="_1639039860" r:id="rId224"/>
        </w:object>
      </w:r>
    </w:p>
    <w:p w14:paraId="5AFDFBB0" w14:textId="56EFA2DE" w:rsidR="001046A1" w:rsidRPr="009B1F1C" w:rsidRDefault="003B5142" w:rsidP="003B5142">
      <w:pPr>
        <w:pStyle w:val="affff"/>
      </w:pPr>
      <w:r>
        <w:t xml:space="preserve">c) </w:t>
      </w:r>
      <w:r w:rsidR="001046A1" w:rsidRPr="009B1F1C">
        <w:t xml:space="preserve">for </w:t>
      </w:r>
      <w:r w:rsidR="001046A1" w:rsidRPr="009B1F1C">
        <w:object w:dxaOrig="120" w:dyaOrig="220" w14:anchorId="54D62B5F">
          <v:shape id="_x0000_i1147" type="#_x0000_t75" style="width:6pt;height:11.25pt" o:ole="">
            <v:imagedata r:id="rId225" o:title=""/>
          </v:shape>
          <o:OLEObject Type="Embed" ProgID="Equation.DSMT4" ShapeID="_x0000_i1147" DrawAspect="Content" ObjectID="_1639039861" r:id="rId226"/>
        </w:object>
      </w:r>
      <w:r w:rsidR="001046A1" w:rsidRPr="009B1F1C">
        <w:t xml:space="preserve"> = </w:t>
      </w:r>
      <w:proofErr w:type="gramStart"/>
      <w:r w:rsidR="001046A1" w:rsidRPr="009B1F1C">
        <w:t>1,2,…</w:t>
      </w:r>
      <w:r w:rsidR="001046A1" w:rsidRPr="009B1F1C">
        <w:object w:dxaOrig="460" w:dyaOrig="260" w14:anchorId="374AB294">
          <v:shape id="_x0000_i1148" type="#_x0000_t75" style="width:23.25pt;height:13.5pt" o:ole="">
            <v:imagedata r:id="rId227" o:title=""/>
          </v:shape>
          <o:OLEObject Type="Embed" ProgID="Equation.DSMT4" ShapeID="_x0000_i1148" DrawAspect="Content" ObjectID="_1639039862" r:id="rId228"/>
        </w:object>
      </w:r>
      <w:proofErr w:type="gramEnd"/>
      <w:r w:rsidR="001046A1" w:rsidRPr="009B1F1C">
        <w:rPr>
          <w:rFonts w:hint="eastAsia"/>
        </w:rPr>
        <w:t>d</w:t>
      </w:r>
      <w:r w:rsidR="001046A1" w:rsidRPr="009B1F1C">
        <w:t>o</w:t>
      </w:r>
    </w:p>
    <w:p w14:paraId="5CAD7A29" w14:textId="2DF25ADA" w:rsidR="001046A1" w:rsidRPr="00EA0C43" w:rsidRDefault="003B5142" w:rsidP="003B5142">
      <w:pPr>
        <w:pStyle w:val="affff"/>
      </w:pPr>
      <w:r>
        <w:t xml:space="preserve">d) </w:t>
      </w:r>
      <w:r w:rsidR="001046A1" w:rsidRPr="00EA0C43">
        <w:tab/>
      </w:r>
      <w:r w:rsidR="001046A1" w:rsidRPr="00EA0C43">
        <w:object w:dxaOrig="660" w:dyaOrig="300" w14:anchorId="47B1B427">
          <v:shape id="_x0000_i1149" type="#_x0000_t75" style="width:33.75pt;height:15pt" o:ole="">
            <v:imagedata r:id="rId229" o:title=""/>
          </v:shape>
          <o:OLEObject Type="Embed" ProgID="Equation.DSMT4" ShapeID="_x0000_i1149" DrawAspect="Content" ObjectID="_1639039863" r:id="rId230"/>
        </w:object>
      </w:r>
    </w:p>
    <w:p w14:paraId="06344DF7" w14:textId="2E5555CF" w:rsidR="001046A1" w:rsidRPr="009B1F1C" w:rsidRDefault="003B5142" w:rsidP="003B5142">
      <w:pPr>
        <w:pStyle w:val="affff"/>
      </w:pPr>
      <w:r>
        <w:t xml:space="preserve">e) </w:t>
      </w:r>
      <w:r w:rsidR="001046A1" w:rsidRPr="00EA0C43">
        <w:tab/>
      </w:r>
      <w:r w:rsidR="001046A1" w:rsidRPr="009B1F1C">
        <w:t xml:space="preserve">for </w:t>
      </w:r>
      <w:r w:rsidR="001046A1" w:rsidRPr="009B1F1C">
        <w:object w:dxaOrig="499" w:dyaOrig="240" w14:anchorId="07591496">
          <v:shape id="_x0000_i1150" type="#_x0000_t75" style="width:25.5pt;height:12.75pt" o:ole="">
            <v:imagedata r:id="rId231" o:title=""/>
          </v:shape>
          <o:OLEObject Type="Embed" ProgID="Equation.DSMT4" ShapeID="_x0000_i1150" DrawAspect="Content" ObjectID="_1639039864" r:id="rId232"/>
        </w:object>
      </w:r>
      <w:r w:rsidR="001046A1" w:rsidRPr="009B1F1C">
        <w:t xml:space="preserve"> do</w:t>
      </w:r>
    </w:p>
    <w:p w14:paraId="1F9FB2C2" w14:textId="19BB6C39" w:rsidR="001046A1" w:rsidRPr="00EA0C43" w:rsidRDefault="003B5142" w:rsidP="003B5142">
      <w:pPr>
        <w:pStyle w:val="affff"/>
      </w:pPr>
      <w:r>
        <w:t xml:space="preserve">f) </w:t>
      </w:r>
      <w:r w:rsidR="001046A1" w:rsidRPr="00EA0C43">
        <w:tab/>
      </w:r>
      <w:r>
        <w:t xml:space="preserve">    </w:t>
      </w:r>
      <w:r w:rsidR="001046A1" w:rsidRPr="00EA0C43">
        <w:t>以</w:t>
      </w:r>
      <w:r w:rsidR="001046A1" w:rsidRPr="00EA0C43">
        <w:rPr>
          <w:rFonts w:hint="eastAsia"/>
        </w:rPr>
        <w:t>概率</w:t>
      </w:r>
      <w:r w:rsidR="001046A1" w:rsidRPr="00EA0C43">
        <w:object w:dxaOrig="1359" w:dyaOrig="620" w14:anchorId="7F777EDA">
          <v:shape id="_x0000_i1151" type="#_x0000_t75" style="width:68.25pt;height:31.5pt" o:ole="">
            <v:imagedata r:id="rId233" o:title=""/>
          </v:shape>
          <o:OLEObject Type="Embed" ProgID="Equation.DSMT4" ShapeID="_x0000_i1151" DrawAspect="Content" ObjectID="_1639039865" r:id="rId234"/>
        </w:object>
      </w:r>
      <w:r w:rsidR="001046A1" w:rsidRPr="00EA0C43">
        <w:t>将</w:t>
      </w:r>
      <w:r w:rsidR="001046A1" w:rsidRPr="00EA0C43">
        <w:object w:dxaOrig="180" w:dyaOrig="200" w14:anchorId="264A7286">
          <v:shape id="_x0000_i1152" type="#_x0000_t75" style="width:9pt;height:10.5pt" o:ole="">
            <v:imagedata r:id="rId235" o:title=""/>
          </v:shape>
          <o:OLEObject Type="Embed" ProgID="Equation.DSMT4" ShapeID="_x0000_i1152" DrawAspect="Content" ObjectID="_1639039866" r:id="rId236"/>
        </w:object>
      </w:r>
      <w:r w:rsidR="001046A1" w:rsidRPr="00EA0C43">
        <w:t>加入</w:t>
      </w:r>
      <w:r w:rsidR="001046A1" w:rsidRPr="00EA0C43">
        <w:object w:dxaOrig="240" w:dyaOrig="260" w14:anchorId="111845F1">
          <v:shape id="_x0000_i1153" type="#_x0000_t75" style="width:12.75pt;height:13.5pt" o:ole="">
            <v:imagedata r:id="rId237" o:title=""/>
          </v:shape>
          <o:OLEObject Type="Embed" ProgID="Equation.DSMT4" ShapeID="_x0000_i1153" DrawAspect="Content" ObjectID="_1639039867" r:id="rId238"/>
        </w:object>
      </w:r>
      <w:r w:rsidR="001046A1" w:rsidRPr="00EA0C43">
        <w:t>中</w:t>
      </w:r>
    </w:p>
    <w:p w14:paraId="4C996E87" w14:textId="5D212176" w:rsidR="001046A1" w:rsidRPr="00EA0C43" w:rsidRDefault="003B5142" w:rsidP="003B5142">
      <w:pPr>
        <w:pStyle w:val="affff"/>
      </w:pPr>
      <w:r>
        <w:t xml:space="preserve">g) </w:t>
      </w:r>
      <w:r w:rsidR="001046A1" w:rsidRPr="00EA0C43">
        <w:tab/>
      </w:r>
      <w:r w:rsidR="00706353" w:rsidRPr="00EA0C43">
        <w:object w:dxaOrig="920" w:dyaOrig="340" w14:anchorId="6B3FD80F">
          <v:shape id="_x0000_i1154" type="#_x0000_t75" style="width:46.15pt;height:17.65pt" o:ole="">
            <v:imagedata r:id="rId239" o:title=""/>
          </v:shape>
          <o:OLEObject Type="Embed" ProgID="Equation.DSMT4" ShapeID="_x0000_i1154" DrawAspect="Content" ObjectID="_1639039868" r:id="rId240"/>
        </w:object>
      </w:r>
    </w:p>
    <w:p w14:paraId="5DC6BB87" w14:textId="75C49337" w:rsidR="0035495A" w:rsidRPr="00BE297D" w:rsidRDefault="0035495A" w:rsidP="00D9519A">
      <w:pPr>
        <w:ind w:firstLine="420"/>
      </w:pPr>
      <w:r w:rsidRPr="0035495A">
        <w:rPr>
          <w:rFonts w:hint="eastAsia"/>
          <w:b/>
        </w:rPr>
        <w:t>定理</w:t>
      </w:r>
      <w:r w:rsidR="009E3E80">
        <w:rPr>
          <w:b/>
        </w:rPr>
        <w:t>6</w:t>
      </w:r>
      <w:r w:rsidR="00BE297D">
        <w:rPr>
          <w:b/>
        </w:rPr>
        <w:t xml:space="preserve"> </w:t>
      </w:r>
      <w:r w:rsidR="00B23571">
        <w:rPr>
          <w:b/>
          <w:szCs w:val="18"/>
        </w:rPr>
        <w:t>K-means</w:t>
      </w:r>
      <w:r w:rsidR="00D9519A" w:rsidRPr="00D9519A">
        <w:rPr>
          <w:b/>
          <w:szCs w:val="18"/>
        </w:rPr>
        <w:t>||</w:t>
      </w:r>
      <w:r w:rsidR="00D9519A" w:rsidRPr="00D9519A">
        <w:rPr>
          <w:b/>
          <w:szCs w:val="18"/>
        </w:rPr>
        <w:t>采样</w:t>
      </w:r>
      <w:r w:rsidR="00D9519A" w:rsidRPr="00D9519A">
        <w:rPr>
          <w:rFonts w:hint="eastAsia"/>
          <w:b/>
          <w:szCs w:val="18"/>
        </w:rPr>
        <w:t>的理论保证</w:t>
      </w:r>
      <w:r w:rsidR="00D9519A">
        <w:rPr>
          <w:rFonts w:hint="eastAsia"/>
          <w:szCs w:val="18"/>
        </w:rPr>
        <w:t xml:space="preserve"> </w:t>
      </w:r>
      <w:r w:rsidR="00BE297D" w:rsidRPr="00BE297D">
        <w:rPr>
          <w:rFonts w:hint="eastAsia"/>
        </w:rPr>
        <w:t>令</w:t>
      </w:r>
      <w:r w:rsidR="00BE297D" w:rsidRPr="00BE297D">
        <w:object w:dxaOrig="180" w:dyaOrig="240" w14:anchorId="30802BFD">
          <v:shape id="_x0000_i1155" type="#_x0000_t75" style="width:9pt;height:12.75pt" o:ole="">
            <v:imagedata r:id="rId241" o:title=""/>
          </v:shape>
          <o:OLEObject Type="Embed" ProgID="Equation.DSMT4" ShapeID="_x0000_i1155" DrawAspect="Content" ObjectID="_1639039869" r:id="rId242"/>
        </w:object>
      </w:r>
      <w:r w:rsidR="00BE297D" w:rsidRPr="00BE297D">
        <w:rPr>
          <w:rFonts w:hint="eastAsia"/>
        </w:rPr>
        <w:t>是算法</w:t>
      </w:r>
      <w:r w:rsidR="00293094">
        <w:rPr>
          <w:rFonts w:hint="eastAsia"/>
        </w:rPr>
        <w:t>6</w:t>
      </w:r>
      <w:r w:rsidR="00D9519A">
        <w:t xml:space="preserve"> </w:t>
      </w:r>
      <w:r w:rsidR="00BE297D" w:rsidRPr="00BE297D">
        <w:object w:dxaOrig="139" w:dyaOrig="220" w14:anchorId="402452A4">
          <v:shape id="_x0000_i1156" type="#_x0000_t75" style="width:7.5pt;height:11.25pt" o:ole="">
            <v:imagedata r:id="rId243" o:title=""/>
          </v:shape>
          <o:OLEObject Type="Embed" ProgID="Equation.DSMT4" ShapeID="_x0000_i1156" DrawAspect="Content" ObjectID="_1639039870" r:id="rId244"/>
        </w:object>
      </w:r>
      <w:r w:rsidR="00BE297D" w:rsidRPr="00BE297D">
        <w:rPr>
          <w:rFonts w:hint="eastAsia"/>
        </w:rPr>
        <w:t>次迭代后返回的结果，则有</w:t>
      </w:r>
    </w:p>
    <w:p w14:paraId="2C151784" w14:textId="77777777" w:rsidR="0035495A" w:rsidRDefault="0035495A" w:rsidP="0035495A">
      <w:pPr>
        <w:pStyle w:val="MTDisplayEquation"/>
      </w:pPr>
      <w:r>
        <w:tab/>
      </w:r>
      <w:r w:rsidR="00656C16">
        <w:object w:dxaOrig="3400" w:dyaOrig="580" w14:anchorId="4C832D3A">
          <v:shape id="_x0000_i1157" type="#_x0000_t75" style="width:169.5pt;height:29.25pt" o:ole="">
            <v:imagedata r:id="rId245" o:title=""/>
          </v:shape>
          <o:OLEObject Type="Embed" ProgID="Equation.DSMT4" ShapeID="_x0000_i1157" DrawAspect="Content" ObjectID="_1639039871" r:id="rId246"/>
        </w:object>
      </w:r>
    </w:p>
    <w:p w14:paraId="4033E4E4" w14:textId="77777777" w:rsidR="0035495A" w:rsidRDefault="0035495A" w:rsidP="0035495A">
      <w:pPr>
        <w:pStyle w:val="MTDisplayEquation"/>
      </w:pPr>
      <w:r w:rsidRPr="0071426A">
        <w:rPr>
          <w:rFonts w:hint="eastAsia"/>
        </w:rPr>
        <w:t>其中</w:t>
      </w:r>
      <w:r>
        <w:object w:dxaOrig="2180" w:dyaOrig="520" w14:anchorId="5F6AE721">
          <v:shape id="_x0000_i1158" type="#_x0000_t75" style="width:108.75pt;height:26.25pt" o:ole="">
            <v:imagedata r:id="rId247" o:title=""/>
          </v:shape>
          <o:OLEObject Type="Embed" ProgID="Equation.DSMT4" ShapeID="_x0000_i1158" DrawAspect="Content" ObjectID="_1639039872" r:id="rId248"/>
        </w:object>
      </w:r>
      <w:r w:rsidR="00B16D8C">
        <w:t xml:space="preserve"> </w:t>
      </w:r>
    </w:p>
    <w:p w14:paraId="21E0D2AD" w14:textId="3E8649D0" w:rsidR="0035495A" w:rsidRDefault="0035495A" w:rsidP="00D9519A">
      <w:pPr>
        <w:ind w:firstLine="420"/>
      </w:pPr>
      <w:r>
        <w:rPr>
          <w:rFonts w:hint="eastAsia"/>
        </w:rPr>
        <w:t>上述</w:t>
      </w:r>
      <w:r w:rsidRPr="0071426A">
        <w:rPr>
          <w:rFonts w:hint="eastAsia"/>
        </w:rPr>
        <w:t>定理说明算法</w:t>
      </w:r>
      <w:r w:rsidR="009E3E80">
        <w:t>6</w:t>
      </w:r>
      <w:r w:rsidRPr="0071426A">
        <w:rPr>
          <w:rFonts w:hint="eastAsia"/>
        </w:rPr>
        <w:t>经过</w:t>
      </w:r>
      <w:r w:rsidR="00656C16">
        <w:object w:dxaOrig="740" w:dyaOrig="320" w14:anchorId="2331CDC2">
          <v:shape id="_x0000_i1159" type="#_x0000_t75" style="width:37.5pt;height:16.5pt" o:ole="">
            <v:imagedata r:id="rId249" o:title=""/>
          </v:shape>
          <o:OLEObject Type="Embed" ProgID="Equation.DSMT4" ShapeID="_x0000_i1159" DrawAspect="Content" ObjectID="_1639039873" r:id="rId250"/>
        </w:object>
      </w:r>
      <w:r w:rsidRPr="0071426A">
        <w:rPr>
          <w:rFonts w:hint="eastAsia"/>
        </w:rPr>
        <w:t>次迭代之后，</w:t>
      </w:r>
      <w:proofErr w:type="gramStart"/>
      <w:r w:rsidRPr="0071426A">
        <w:rPr>
          <w:rFonts w:hint="eastAsia"/>
        </w:rPr>
        <w:t>所有点到</w:t>
      </w:r>
      <w:proofErr w:type="gramEnd"/>
      <w:r w:rsidRPr="0071426A">
        <w:rPr>
          <w:rFonts w:hint="eastAsia"/>
        </w:rPr>
        <w:t>挑选出来的</w:t>
      </w:r>
      <w:r>
        <w:rPr>
          <w:rFonts w:hint="eastAsia"/>
        </w:rPr>
        <w:t>S</w:t>
      </w:r>
      <w:proofErr w:type="gramStart"/>
      <w:r w:rsidRPr="0071426A">
        <w:rPr>
          <w:rFonts w:hint="eastAsia"/>
        </w:rPr>
        <w:t>个</w:t>
      </w:r>
      <w:proofErr w:type="gramEnd"/>
      <w:r w:rsidRPr="0071426A">
        <w:rPr>
          <w:rFonts w:hint="eastAsia"/>
        </w:rPr>
        <w:t>点的距离和已经降到了</w:t>
      </w:r>
      <w:r w:rsidR="00656C16">
        <w:object w:dxaOrig="1260" w:dyaOrig="400" w14:anchorId="48AF4D1D">
          <v:shape id="_x0000_i1160" type="#_x0000_t75" style="width:63pt;height:20.25pt" o:ole="">
            <v:imagedata r:id="rId251" o:title=""/>
          </v:shape>
          <o:OLEObject Type="Embed" ProgID="Equation.DSMT4" ShapeID="_x0000_i1160" DrawAspect="Content" ObjectID="_1639039874" r:id="rId252"/>
        </w:object>
      </w:r>
      <w:r w:rsidRPr="0071426A">
        <w:rPr>
          <w:rFonts w:hint="eastAsia"/>
        </w:rPr>
        <w:t>，也就是说和最优的距离和已经在一个级别了。</w:t>
      </w:r>
      <w:r>
        <w:rPr>
          <w:rFonts w:hint="eastAsia"/>
        </w:rPr>
        <w:t>接着在</w:t>
      </w:r>
      <w:r>
        <w:rPr>
          <w:rFonts w:hint="eastAsia"/>
        </w:rPr>
        <w:t>S</w:t>
      </w:r>
      <w:r>
        <w:rPr>
          <w:rFonts w:hint="eastAsia"/>
        </w:rPr>
        <w:t>上聚类便可以得到</w:t>
      </w:r>
      <w:r w:rsidR="00B23571">
        <w:rPr>
          <w:rFonts w:hint="eastAsia"/>
        </w:rPr>
        <w:t>K-means</w:t>
      </w:r>
      <w:r>
        <w:rPr>
          <w:rFonts w:hint="eastAsia"/>
        </w:rPr>
        <w:t>的解，</w:t>
      </w:r>
      <w:r w:rsidR="00656C16">
        <w:rPr>
          <w:rFonts w:hint="eastAsia"/>
        </w:rPr>
        <w:t>在这里为了</w:t>
      </w:r>
      <w:proofErr w:type="gramStart"/>
      <w:r w:rsidR="00656C16">
        <w:rPr>
          <w:rFonts w:hint="eastAsia"/>
        </w:rPr>
        <w:t>使解有</w:t>
      </w:r>
      <w:proofErr w:type="gramEnd"/>
      <w:r w:rsidR="00656C16">
        <w:rPr>
          <w:rFonts w:hint="eastAsia"/>
        </w:rPr>
        <w:t>理论上的保证，</w:t>
      </w:r>
      <w:r w:rsidR="006E5E92">
        <w:rPr>
          <w:rFonts w:hint="eastAsia"/>
        </w:rPr>
        <w:t>需要</w:t>
      </w:r>
      <w:r w:rsidR="00656C16">
        <w:rPr>
          <w:rFonts w:hint="eastAsia"/>
        </w:rPr>
        <w:t>对</w:t>
      </w:r>
      <w:r w:rsidR="00656C16">
        <w:rPr>
          <w:rFonts w:hint="eastAsia"/>
        </w:rPr>
        <w:t>S</w:t>
      </w:r>
      <w:r w:rsidR="00656C16">
        <w:rPr>
          <w:rFonts w:hint="eastAsia"/>
        </w:rPr>
        <w:t>上</w:t>
      </w:r>
      <w:proofErr w:type="gramStart"/>
      <w:r w:rsidR="00656C16">
        <w:rPr>
          <w:rFonts w:hint="eastAsia"/>
        </w:rPr>
        <w:t>的点加权</w:t>
      </w:r>
      <w:proofErr w:type="gramEnd"/>
      <w:r w:rsidR="00656C16">
        <w:rPr>
          <w:rFonts w:hint="eastAsia"/>
        </w:rPr>
        <w:t>重并定义</w:t>
      </w:r>
      <w:proofErr w:type="gramStart"/>
      <w:r w:rsidR="00656C16">
        <w:rPr>
          <w:rFonts w:hint="eastAsia"/>
        </w:rPr>
        <w:t>如下带</w:t>
      </w:r>
      <w:proofErr w:type="gramEnd"/>
      <w:r w:rsidR="00656C16">
        <w:rPr>
          <w:rFonts w:hint="eastAsia"/>
        </w:rPr>
        <w:t>权</w:t>
      </w:r>
      <w:r w:rsidR="00B23571">
        <w:rPr>
          <w:rFonts w:hint="eastAsia"/>
        </w:rPr>
        <w:t>K-means</w:t>
      </w:r>
      <w:r w:rsidR="00656C16">
        <w:rPr>
          <w:rFonts w:hint="eastAsia"/>
        </w:rPr>
        <w:t>问题。</w:t>
      </w:r>
    </w:p>
    <w:p w14:paraId="48FEF424" w14:textId="3568C060" w:rsidR="00656C16" w:rsidRDefault="00656C16" w:rsidP="00656C16">
      <w:pPr>
        <w:ind w:firstLine="420"/>
      </w:pPr>
      <w:proofErr w:type="gramStart"/>
      <w:r>
        <w:rPr>
          <w:rFonts w:hint="eastAsia"/>
          <w:b/>
        </w:rPr>
        <w:t>带权</w:t>
      </w:r>
      <w:proofErr w:type="gramEnd"/>
      <w:r w:rsidR="00B23571">
        <w:rPr>
          <w:rFonts w:hint="eastAsia"/>
          <w:b/>
        </w:rPr>
        <w:t>K-means</w:t>
      </w:r>
      <w:r>
        <w:rPr>
          <w:rFonts w:hint="eastAsia"/>
          <w:b/>
        </w:rPr>
        <w:t>问题</w:t>
      </w:r>
      <w:r>
        <w:rPr>
          <w:rFonts w:hint="eastAsia"/>
          <w:b/>
        </w:rPr>
        <w:t xml:space="preserve"> </w:t>
      </w:r>
      <w:r w:rsidRPr="0071426A">
        <w:rPr>
          <w:rFonts w:hint="eastAsia"/>
        </w:rPr>
        <w:t>给定集合</w:t>
      </w:r>
      <w:r>
        <w:object w:dxaOrig="660" w:dyaOrig="279" w14:anchorId="082E2FE0">
          <v:shape id="_x0000_i1161" type="#_x0000_t75" style="width:33.75pt;height:14.25pt" o:ole="">
            <v:imagedata r:id="rId253" o:title=""/>
          </v:shape>
          <o:OLEObject Type="Embed" ProgID="Equation.DSMT4" ShapeID="_x0000_i1161" DrawAspect="Content" ObjectID="_1639039875" r:id="rId254"/>
        </w:object>
      </w:r>
      <w:r w:rsidRPr="0071426A">
        <w:rPr>
          <w:rFonts w:hint="eastAsia"/>
        </w:rPr>
        <w:t>和每一个</w:t>
      </w:r>
      <w:r>
        <w:object w:dxaOrig="499" w:dyaOrig="240" w14:anchorId="6EEF4BC9">
          <v:shape id="_x0000_i1162" type="#_x0000_t75" style="width:25.5pt;height:12.75pt" o:ole="">
            <v:imagedata r:id="rId255" o:title=""/>
          </v:shape>
          <o:OLEObject Type="Embed" ProgID="Equation.DSMT4" ShapeID="_x0000_i1162" DrawAspect="Content" ObjectID="_1639039876" r:id="rId256"/>
        </w:object>
      </w:r>
      <w:r w:rsidRPr="0071426A">
        <w:rPr>
          <w:rFonts w:hint="eastAsia"/>
        </w:rPr>
        <w:t>的权重</w:t>
      </w:r>
      <w:r>
        <w:object w:dxaOrig="220" w:dyaOrig="279" w14:anchorId="6D3B4CB0">
          <v:shape id="_x0000_i1163" type="#_x0000_t75" style="width:11.25pt;height:14.25pt" o:ole="">
            <v:imagedata r:id="rId257" o:title=""/>
          </v:shape>
          <o:OLEObject Type="Embed" ProgID="Equation.DSMT4" ShapeID="_x0000_i1163" DrawAspect="Content" ObjectID="_1639039877" r:id="rId258"/>
        </w:object>
      </w:r>
      <w:r>
        <w:t xml:space="preserve"> </w:t>
      </w:r>
      <w:r w:rsidRPr="0071426A">
        <w:rPr>
          <w:rFonts w:hint="eastAsia"/>
        </w:rPr>
        <w:t xml:space="preserve">, </w:t>
      </w:r>
      <w:r w:rsidRPr="0071426A">
        <w:rPr>
          <w:rFonts w:hint="eastAsia"/>
        </w:rPr>
        <w:t>找到一个大小为</w:t>
      </w:r>
      <w:r>
        <w:t>k</w:t>
      </w:r>
      <w:r w:rsidRPr="0071426A">
        <w:rPr>
          <w:rFonts w:hint="eastAsia"/>
        </w:rPr>
        <w:t>的集合</w:t>
      </w:r>
      <w:r>
        <w:object w:dxaOrig="620" w:dyaOrig="279" w14:anchorId="16F9E0B8">
          <v:shape id="_x0000_i1164" type="#_x0000_t75" style="width:31.5pt;height:14.25pt" o:ole="">
            <v:imagedata r:id="rId259" o:title=""/>
          </v:shape>
          <o:OLEObject Type="Embed" ProgID="Equation.DSMT4" ShapeID="_x0000_i1164" DrawAspect="Content" ObjectID="_1639039878" r:id="rId260"/>
        </w:object>
      </w:r>
      <w:r w:rsidRPr="0071426A">
        <w:rPr>
          <w:rFonts w:hint="eastAsia"/>
        </w:rPr>
        <w:t>使得下述目标函数能最小</w:t>
      </w:r>
    </w:p>
    <w:p w14:paraId="77E8D2E1" w14:textId="77777777" w:rsidR="00656C16" w:rsidRDefault="00656C16" w:rsidP="00656C16">
      <w:pPr>
        <w:pStyle w:val="MTDisplayEquation"/>
      </w:pPr>
      <w:r>
        <w:tab/>
      </w:r>
      <w:r w:rsidR="00270D3B">
        <w:object w:dxaOrig="1960" w:dyaOrig="420" w14:anchorId="0B2EB229">
          <v:shape id="_x0000_i1165" type="#_x0000_t75" style="width:98.25pt;height:21pt" o:ole="">
            <v:imagedata r:id="rId261" o:title=""/>
          </v:shape>
          <o:OLEObject Type="Embed" ProgID="Equation.DSMT4" ShapeID="_x0000_i1165" DrawAspect="Content" ObjectID="_1639039879" r:id="rId262"/>
        </w:object>
      </w:r>
    </w:p>
    <w:p w14:paraId="39EEFEB8" w14:textId="10140309" w:rsidR="003F5AFB" w:rsidRDefault="00656C16" w:rsidP="003F5AFB">
      <w:r>
        <w:rPr>
          <w:rFonts w:hint="eastAsia"/>
        </w:rPr>
        <w:t>接着在带权重的</w:t>
      </w:r>
      <w:r>
        <w:rPr>
          <w:rFonts w:hint="eastAsia"/>
        </w:rPr>
        <w:t>S</w:t>
      </w:r>
      <w:r>
        <w:rPr>
          <w:rFonts w:hint="eastAsia"/>
        </w:rPr>
        <w:t>上聚类</w:t>
      </w:r>
      <w:r w:rsidR="000A1216">
        <w:rPr>
          <w:rFonts w:hint="eastAsia"/>
        </w:rPr>
        <w:t>得到算法</w:t>
      </w:r>
      <w:r w:rsidR="009E3E80">
        <w:t>7</w:t>
      </w:r>
    </w:p>
    <w:p w14:paraId="20AEB1C9" w14:textId="0269FBE0" w:rsidR="001046A1" w:rsidRPr="00EE520E" w:rsidRDefault="001046A1" w:rsidP="003B5142">
      <w:pPr>
        <w:pStyle w:val="affff"/>
      </w:pPr>
      <w:r w:rsidRPr="00EE520E">
        <w:t>算法</w:t>
      </w:r>
      <w:r w:rsidR="009E3E80">
        <w:t>7</w:t>
      </w:r>
      <w:r w:rsidRPr="00EE520E">
        <w:t xml:space="preserve"> </w:t>
      </w:r>
      <w:r w:rsidRPr="00EE520E">
        <w:t>基于</w:t>
      </w:r>
      <w:r w:rsidR="00B23571">
        <w:t>K-means</w:t>
      </w:r>
      <w:r w:rsidRPr="00EE520E">
        <w:t>||</w:t>
      </w:r>
      <w:r w:rsidRPr="00EE520E">
        <w:t>采样</w:t>
      </w:r>
      <w:r w:rsidRPr="00EE520E">
        <w:rPr>
          <w:rFonts w:hint="eastAsia"/>
        </w:rPr>
        <w:t>的聚类方法</w:t>
      </w:r>
    </w:p>
    <w:p w14:paraId="68E736CC" w14:textId="5C2357DF" w:rsidR="001046A1" w:rsidRDefault="001046A1" w:rsidP="003B5142">
      <w:pPr>
        <w:pStyle w:val="affff"/>
      </w:pPr>
      <w:r w:rsidRPr="00EE520E">
        <w:t>输入</w:t>
      </w:r>
      <w:r w:rsidRPr="00EE520E">
        <w:t xml:space="preserve">: </w:t>
      </w:r>
      <w:r w:rsidRPr="00EE520E">
        <w:t>数据集</w:t>
      </w:r>
      <w:r w:rsidRPr="00EE520E">
        <w:object w:dxaOrig="240" w:dyaOrig="220" w14:anchorId="19759508">
          <v:shape id="_x0000_i1166" type="#_x0000_t75" style="width:12.75pt;height:11.25pt" o:ole="">
            <v:imagedata r:id="rId263" o:title=""/>
          </v:shape>
          <o:OLEObject Type="Embed" ProgID="Equation.DSMT4" ShapeID="_x0000_i1166" DrawAspect="Content" ObjectID="_1639039880" r:id="rId264"/>
        </w:object>
      </w:r>
      <w:r w:rsidRPr="00EE520E">
        <w:rPr>
          <w:rFonts w:hint="eastAsia"/>
        </w:rPr>
        <w:t>，每一轮采样数</w:t>
      </w:r>
      <w:r w:rsidRPr="00EE520E">
        <w:object w:dxaOrig="139" w:dyaOrig="240" w14:anchorId="4EE307FB">
          <v:shape id="_x0000_i1167" type="#_x0000_t75" style="width:7.5pt;height:12.75pt" o:ole="">
            <v:imagedata r:id="rId265" o:title=""/>
          </v:shape>
          <o:OLEObject Type="Embed" ProgID="Equation.DSMT4" ShapeID="_x0000_i1167" DrawAspect="Content" ObjectID="_1639039881" r:id="rId266"/>
        </w:object>
      </w:r>
    </w:p>
    <w:p w14:paraId="092E1498" w14:textId="0A40ECB4" w:rsidR="001046A1" w:rsidRPr="00EE520E" w:rsidRDefault="003B5142" w:rsidP="003B5142">
      <w:pPr>
        <w:pStyle w:val="affff"/>
      </w:pPr>
      <w:r w:rsidRPr="00EE520E">
        <w:t>输出</w:t>
      </w:r>
      <w:r>
        <w:rPr>
          <w:rFonts w:hint="eastAsia"/>
        </w:rPr>
        <w:t>:</w:t>
      </w:r>
      <w:r w:rsidRPr="00EE520E">
        <w:t xml:space="preserve"> </w:t>
      </w:r>
      <w:r>
        <w:rPr>
          <w:rFonts w:hint="eastAsia"/>
        </w:rPr>
        <w:t>解集</w:t>
      </w:r>
      <w:r w:rsidRPr="00EE520E">
        <w:object w:dxaOrig="200" w:dyaOrig="240" w14:anchorId="3538FB5A">
          <v:shape id="_x0000_i1168" type="#_x0000_t75" style="width:10.5pt;height:12.75pt" o:ole="">
            <v:imagedata r:id="rId267" o:title=""/>
          </v:shape>
          <o:OLEObject Type="Embed" ProgID="Equation.DSMT4" ShapeID="_x0000_i1168" DrawAspect="Content" ObjectID="_1639039882" r:id="rId268"/>
        </w:object>
      </w:r>
    </w:p>
    <w:p w14:paraId="47D8AE96" w14:textId="7437D16B" w:rsidR="001046A1" w:rsidRPr="00EE520E" w:rsidRDefault="00284B4C" w:rsidP="003B5142">
      <w:pPr>
        <w:pStyle w:val="affff"/>
      </w:pPr>
      <w:r>
        <w:rPr>
          <w:rFonts w:hint="eastAsia"/>
        </w:rPr>
        <w:t>a</w:t>
      </w:r>
      <w:r>
        <w:t>)</w:t>
      </w:r>
      <w:r w:rsidR="001046A1" w:rsidRPr="00EE520E">
        <w:t xml:space="preserve"> </w:t>
      </w:r>
      <w:r w:rsidR="001046A1" w:rsidRPr="00EE520E">
        <w:object w:dxaOrig="400" w:dyaOrig="240" w14:anchorId="76B60B3C">
          <v:shape id="_x0000_i1169" type="#_x0000_t75" style="width:20.25pt;height:12.75pt" o:ole="">
            <v:imagedata r:id="rId269" o:title=""/>
          </v:shape>
          <o:OLEObject Type="Embed" ProgID="Equation.DSMT4" ShapeID="_x0000_i1169" DrawAspect="Content" ObjectID="_1639039883" r:id="rId270"/>
        </w:object>
      </w:r>
      <w:r w:rsidR="001046A1" w:rsidRPr="00EE520E">
        <w:t>将</w:t>
      </w:r>
      <w:r w:rsidR="001046A1" w:rsidRPr="00EE520E">
        <w:object w:dxaOrig="480" w:dyaOrig="260" w14:anchorId="40DA01F2">
          <v:shape id="_x0000_i1170" type="#_x0000_t75" style="width:24pt;height:13.5pt" o:ole="">
            <v:imagedata r:id="rId271" o:title=""/>
          </v:shape>
          <o:OLEObject Type="Embed" ProgID="Equation.DSMT4" ShapeID="_x0000_i1170" DrawAspect="Content" ObjectID="_1639039884" r:id="rId272"/>
        </w:object>
      </w:r>
      <w:r w:rsidR="001046A1" w:rsidRPr="00EE520E">
        <w:t>应用</w:t>
      </w:r>
      <w:r w:rsidR="001046A1" w:rsidRPr="00EE520E">
        <w:rPr>
          <w:rFonts w:hint="eastAsia"/>
        </w:rPr>
        <w:t>于算法</w:t>
      </w:r>
      <w:r w:rsidR="001046A1" w:rsidRPr="00EE520E">
        <w:rPr>
          <w:rFonts w:hint="eastAsia"/>
        </w:rPr>
        <w:t>3</w:t>
      </w:r>
    </w:p>
    <w:p w14:paraId="5EAE8024" w14:textId="211DE747" w:rsidR="001046A1" w:rsidRPr="00EE520E" w:rsidRDefault="00284B4C" w:rsidP="003B5142">
      <w:pPr>
        <w:pStyle w:val="affff"/>
      </w:pPr>
      <w:r>
        <w:t>b)</w:t>
      </w:r>
      <w:r w:rsidR="001046A1" w:rsidRPr="00EE520E">
        <w:t xml:space="preserve"> </w:t>
      </w:r>
      <w:r w:rsidR="001046A1" w:rsidRPr="00EE520E">
        <w:rPr>
          <w:rFonts w:hint="eastAsia"/>
        </w:rPr>
        <w:t>对点</w:t>
      </w:r>
      <w:r w:rsidR="001046A1" w:rsidRPr="00EE520E">
        <w:object w:dxaOrig="480" w:dyaOrig="280" w14:anchorId="06897237">
          <v:shape id="_x0000_i1171" type="#_x0000_t75" style="width:24pt;height:14.25pt" o:ole="">
            <v:imagedata r:id="rId273" o:title=""/>
          </v:shape>
          <o:OLEObject Type="Embed" ProgID="Equation.DSMT4" ShapeID="_x0000_i1171" DrawAspect="Content" ObjectID="_1639039885" r:id="rId274"/>
        </w:object>
      </w:r>
      <w:r w:rsidR="001046A1" w:rsidRPr="00EE520E">
        <w:rPr>
          <w:rFonts w:hint="eastAsia"/>
          <w:iCs/>
        </w:rPr>
        <w:t>,</w:t>
      </w:r>
      <w:r w:rsidR="001046A1" w:rsidRPr="00EE520E">
        <w:t xml:space="preserve"> </w:t>
      </w:r>
      <w:r w:rsidR="001046A1" w:rsidRPr="00EE520E">
        <w:t>令</w:t>
      </w:r>
      <w:r w:rsidR="001046A1" w:rsidRPr="00EE520E">
        <w:object w:dxaOrig="220" w:dyaOrig="280" w14:anchorId="61EF5E87">
          <v:shape id="_x0000_i1172" type="#_x0000_t75" style="width:11.25pt;height:14.25pt" o:ole="">
            <v:imagedata r:id="rId275" o:title=""/>
          </v:shape>
          <o:OLEObject Type="Embed" ProgID="Equation.DSMT4" ShapeID="_x0000_i1172" DrawAspect="Content" ObjectID="_1639039886" r:id="rId276"/>
        </w:object>
      </w:r>
      <w:r w:rsidR="001046A1" w:rsidRPr="00EE520E">
        <w:t>是</w:t>
      </w:r>
      <w:r w:rsidR="001046A1" w:rsidRPr="00EE520E">
        <w:object w:dxaOrig="240" w:dyaOrig="220" w14:anchorId="370A43E0">
          <v:shape id="_x0000_i1173" type="#_x0000_t75" style="width:12.75pt;height:11.25pt" o:ole="">
            <v:imagedata r:id="rId263" o:title=""/>
          </v:shape>
          <o:OLEObject Type="Embed" ProgID="Equation.DSMT4" ShapeID="_x0000_i1173" DrawAspect="Content" ObjectID="_1639039887" r:id="rId277"/>
        </w:object>
      </w:r>
      <w:r w:rsidR="001046A1" w:rsidRPr="00EE520E">
        <w:t>中</w:t>
      </w:r>
      <w:r w:rsidR="001046A1" w:rsidRPr="00EE520E">
        <w:rPr>
          <w:rFonts w:hint="eastAsia"/>
        </w:rPr>
        <w:t>离</w:t>
      </w:r>
      <w:r w:rsidR="001046A1" w:rsidRPr="00EE520E">
        <w:object w:dxaOrig="180" w:dyaOrig="280" w14:anchorId="1FDAB242">
          <v:shape id="_x0000_i1174" type="#_x0000_t75" style="width:9pt;height:14.25pt" o:ole="">
            <v:imagedata r:id="rId278" o:title=""/>
          </v:shape>
          <o:OLEObject Type="Embed" ProgID="Equation.DSMT4" ShapeID="_x0000_i1174" DrawAspect="Content" ObjectID="_1639039888" r:id="rId279"/>
        </w:object>
      </w:r>
      <w:r w:rsidR="001046A1" w:rsidRPr="00EE520E">
        <w:t>最近</w:t>
      </w:r>
      <w:r w:rsidR="001046A1" w:rsidRPr="00EE520E">
        <w:rPr>
          <w:rFonts w:hint="eastAsia"/>
        </w:rPr>
        <w:t>的点的数目</w:t>
      </w:r>
    </w:p>
    <w:p w14:paraId="6776C223" w14:textId="765F7B18" w:rsidR="001046A1" w:rsidRPr="00EE520E" w:rsidRDefault="00284B4C" w:rsidP="003B5142">
      <w:pPr>
        <w:pStyle w:val="affff"/>
      </w:pPr>
      <w:r>
        <w:t>c)</w:t>
      </w:r>
      <w:r w:rsidR="001046A1" w:rsidRPr="00EE520E">
        <w:tab/>
      </w:r>
      <w:r w:rsidR="001046A1" w:rsidRPr="00EE520E">
        <w:object w:dxaOrig="420" w:dyaOrig="240" w14:anchorId="23F54533">
          <v:shape id="_x0000_i1175" type="#_x0000_t75" style="width:21pt;height:12.75pt" o:ole="">
            <v:imagedata r:id="rId280" o:title=""/>
          </v:shape>
          <o:OLEObject Type="Embed" ProgID="Equation.DSMT4" ShapeID="_x0000_i1175" DrawAspect="Content" ObjectID="_1639039889" r:id="rId281"/>
        </w:object>
      </w:r>
      <w:r w:rsidR="001046A1" w:rsidRPr="00EE520E">
        <w:t>令</w:t>
      </w:r>
      <w:r w:rsidR="001046A1" w:rsidRPr="00EE520E">
        <w:object w:dxaOrig="220" w:dyaOrig="280" w14:anchorId="136C8A59">
          <v:shape id="_x0000_i1176" type="#_x0000_t75" style="width:11.25pt;height:14.25pt" o:ole="">
            <v:imagedata r:id="rId282" o:title=""/>
          </v:shape>
          <o:OLEObject Type="Embed" ProgID="Equation.DSMT4" ShapeID="_x0000_i1176" DrawAspect="Content" ObjectID="_1639039890" r:id="rId283"/>
        </w:object>
      </w:r>
      <w:r w:rsidR="001046A1" w:rsidRPr="00EE520E">
        <w:t>是</w:t>
      </w:r>
      <w:r w:rsidR="001046A1" w:rsidRPr="00EE520E">
        <w:object w:dxaOrig="180" w:dyaOrig="280" w14:anchorId="4604437C">
          <v:shape id="_x0000_i1177" type="#_x0000_t75" style="width:9pt;height:14.25pt" o:ole="">
            <v:imagedata r:id="rId278" o:title=""/>
          </v:shape>
          <o:OLEObject Type="Embed" ProgID="Equation.DSMT4" ShapeID="_x0000_i1177" DrawAspect="Content" ObjectID="_1639039891" r:id="rId284"/>
        </w:object>
      </w:r>
      <w:r w:rsidR="001046A1" w:rsidRPr="00EE520E">
        <w:t>的</w:t>
      </w:r>
      <w:r w:rsidR="001046A1" w:rsidRPr="00EE520E">
        <w:rPr>
          <w:rFonts w:hint="eastAsia"/>
        </w:rPr>
        <w:t>权重，</w:t>
      </w:r>
      <w:proofErr w:type="gramStart"/>
      <w:r w:rsidR="001046A1" w:rsidRPr="00EE520E">
        <w:rPr>
          <w:rFonts w:hint="eastAsia"/>
        </w:rPr>
        <w:t>在带权的</w:t>
      </w:r>
      <w:r w:rsidR="001046A1" w:rsidRPr="00EE520E">
        <w:object w:dxaOrig="180" w:dyaOrig="240" w14:anchorId="2C9DCD01">
          <v:shape id="_x0000_i1178" type="#_x0000_t75" style="width:9pt;height:12.75pt" o:ole="">
            <v:imagedata r:id="rId285" o:title=""/>
          </v:shape>
          <o:OLEObject Type="Embed" ProgID="Equation.DSMT4" ShapeID="_x0000_i1178" DrawAspect="Content" ObjectID="_1639039892" r:id="rId286"/>
        </w:object>
      </w:r>
      <w:proofErr w:type="gramEnd"/>
      <w:r w:rsidR="001046A1" w:rsidRPr="00EE520E">
        <w:t>上</w:t>
      </w:r>
      <w:r w:rsidR="001046A1" w:rsidRPr="00EE520E">
        <w:rPr>
          <w:rFonts w:hint="eastAsia"/>
        </w:rPr>
        <w:t>运行一个</w:t>
      </w:r>
      <w:r w:rsidR="001046A1" w:rsidRPr="00EE520E">
        <w:object w:dxaOrig="200" w:dyaOrig="200" w14:anchorId="3CCE7ADA">
          <v:shape id="_x0000_i1179" type="#_x0000_t75" style="width:10.5pt;height:10.5pt" o:ole="">
            <v:imagedata r:id="rId287" o:title=""/>
          </v:shape>
          <o:OLEObject Type="Embed" ProgID="Equation.DSMT4" ShapeID="_x0000_i1179" DrawAspect="Content" ObjectID="_1639039893" r:id="rId288"/>
        </w:object>
      </w:r>
      <w:r w:rsidR="001046A1" w:rsidRPr="00EE520E">
        <w:t>近似</w:t>
      </w:r>
      <w:r w:rsidR="001046A1" w:rsidRPr="00EE520E">
        <w:rPr>
          <w:rFonts w:hint="eastAsia"/>
        </w:rPr>
        <w:t>算法</w:t>
      </w:r>
    </w:p>
    <w:p w14:paraId="4B2CBBAF" w14:textId="3FE73766" w:rsidR="00B91E33" w:rsidRDefault="00B91E33" w:rsidP="00B91E33">
      <w:pPr>
        <w:ind w:firstLine="420"/>
      </w:pPr>
      <w:r>
        <w:rPr>
          <w:rFonts w:hint="eastAsia"/>
        </w:rPr>
        <w:t>可以证明，如果使用的是</w:t>
      </w:r>
      <w:r w:rsidRPr="00EE520E">
        <w:rPr>
          <w:szCs w:val="18"/>
        </w:rPr>
        <w:object w:dxaOrig="200" w:dyaOrig="200" w14:anchorId="6F46344B">
          <v:shape id="_x0000_i1180" type="#_x0000_t75" style="width:10.5pt;height:10.5pt" o:ole="">
            <v:imagedata r:id="rId287" o:title=""/>
          </v:shape>
          <o:OLEObject Type="Embed" ProgID="Equation.DSMT4" ShapeID="_x0000_i1180" DrawAspect="Content" ObjectID="_1639039894" r:id="rId289"/>
        </w:object>
      </w:r>
      <w:r>
        <w:rPr>
          <w:rFonts w:hint="eastAsia"/>
          <w:szCs w:val="18"/>
        </w:rPr>
        <w:t>近似算法，那算法</w:t>
      </w:r>
      <w:r w:rsidR="009E3E80">
        <w:rPr>
          <w:szCs w:val="18"/>
        </w:rPr>
        <w:t>7</w:t>
      </w:r>
      <w:r>
        <w:rPr>
          <w:rFonts w:hint="eastAsia"/>
          <w:szCs w:val="18"/>
        </w:rPr>
        <w:t>输出的</w:t>
      </w:r>
      <w:r>
        <w:rPr>
          <w:rFonts w:hint="eastAsia"/>
          <w:szCs w:val="18"/>
        </w:rPr>
        <w:t>k</w:t>
      </w:r>
      <w:proofErr w:type="gramStart"/>
      <w:r>
        <w:rPr>
          <w:rFonts w:hint="eastAsia"/>
          <w:szCs w:val="18"/>
        </w:rPr>
        <w:t>个</w:t>
      </w:r>
      <w:proofErr w:type="gramEnd"/>
      <w:r>
        <w:rPr>
          <w:rFonts w:hint="eastAsia"/>
          <w:szCs w:val="18"/>
        </w:rPr>
        <w:t>点便是原</w:t>
      </w:r>
      <w:r w:rsidR="00B23571">
        <w:rPr>
          <w:rFonts w:hint="eastAsia"/>
          <w:szCs w:val="18"/>
        </w:rPr>
        <w:t>K-means</w:t>
      </w:r>
      <w:r>
        <w:rPr>
          <w:rFonts w:hint="eastAsia"/>
          <w:szCs w:val="18"/>
        </w:rPr>
        <w:t>问题的一个</w:t>
      </w:r>
      <w:r w:rsidRPr="00EE520E">
        <w:rPr>
          <w:szCs w:val="18"/>
        </w:rPr>
        <w:object w:dxaOrig="200" w:dyaOrig="200" w14:anchorId="73511E13">
          <v:shape id="_x0000_i1181" type="#_x0000_t75" style="width:10.5pt;height:10.5pt" o:ole="">
            <v:imagedata r:id="rId287" o:title=""/>
          </v:shape>
          <o:OLEObject Type="Embed" ProgID="Equation.DSMT4" ShapeID="_x0000_i1181" DrawAspect="Content" ObjectID="_1639039895" r:id="rId290"/>
        </w:object>
      </w:r>
      <w:r>
        <w:rPr>
          <w:rFonts w:hint="eastAsia"/>
          <w:szCs w:val="18"/>
        </w:rPr>
        <w:t>近似解。</w:t>
      </w:r>
      <w:r w:rsidRPr="003F3254">
        <w:rPr>
          <w:rFonts w:hint="eastAsia"/>
        </w:rPr>
        <w:t>在实践中发现当</w:t>
      </w:r>
      <w:r>
        <w:object w:dxaOrig="139" w:dyaOrig="240" w14:anchorId="09FBB06C">
          <v:shape id="_x0000_i1182" type="#_x0000_t75" style="width:7.5pt;height:12.75pt" o:ole="">
            <v:imagedata r:id="rId291" o:title=""/>
          </v:shape>
          <o:OLEObject Type="Embed" ProgID="Equation.DSMT4" ShapeID="_x0000_i1182" DrawAspect="Content" ObjectID="_1639039896" r:id="rId292"/>
        </w:object>
      </w:r>
      <w:r>
        <w:t xml:space="preserve"> </w:t>
      </w:r>
      <w:r w:rsidRPr="003F3254">
        <w:rPr>
          <w:rFonts w:hint="eastAsia"/>
        </w:rPr>
        <w:t>较大时，往往不需要</w:t>
      </w:r>
      <w:r>
        <w:object w:dxaOrig="460" w:dyaOrig="260" w14:anchorId="17ABD9E8">
          <v:shape id="_x0000_i1183" type="#_x0000_t75" style="width:23.25pt;height:13.5pt" o:ole="">
            <v:imagedata r:id="rId293" o:title=""/>
          </v:shape>
          <o:OLEObject Type="Embed" ProgID="Equation.DSMT4" ShapeID="_x0000_i1183" DrawAspect="Content" ObjectID="_1639039897" r:id="rId294"/>
        </w:object>
      </w:r>
      <w:r w:rsidRPr="003F3254">
        <w:rPr>
          <w:rFonts w:hint="eastAsia"/>
        </w:rPr>
        <w:t>次迭代，</w:t>
      </w:r>
      <w:r>
        <w:rPr>
          <w:noProof/>
        </w:rPr>
        <w:t>O. Bachem</w:t>
      </w:r>
      <w:sdt>
        <w:sdtPr>
          <w:rPr>
            <w:rFonts w:hint="eastAsia"/>
          </w:rPr>
          <w:id w:val="248312908"/>
          <w:citation/>
        </w:sdtPr>
        <w:sdtEndPr/>
        <w:sdtContent>
          <w:r w:rsidRPr="00B91E33">
            <w:fldChar w:fldCharType="begin"/>
          </w:r>
          <w:r w:rsidRPr="00B91E33">
            <w:instrText xml:space="preserve"> </w:instrText>
          </w:r>
          <w:r w:rsidRPr="00B91E33">
            <w:rPr>
              <w:rFonts w:hint="eastAsia"/>
            </w:rPr>
            <w:instrText>CITATION bachem2017distributed \l 2052</w:instrText>
          </w:r>
          <w:r w:rsidRPr="00B91E33">
            <w:instrText xml:space="preserve"> </w:instrText>
          </w:r>
          <w:r w:rsidRPr="00B91E33">
            <w:fldChar w:fldCharType="separate"/>
          </w:r>
          <w:r w:rsidR="00D50F04">
            <w:rPr>
              <w:rFonts w:hint="eastAsia"/>
              <w:noProof/>
            </w:rPr>
            <w:t xml:space="preserve"> </w:t>
          </w:r>
          <w:r w:rsidR="00D50F04">
            <w:rPr>
              <w:noProof/>
            </w:rPr>
            <w:t>[35]</w:t>
          </w:r>
          <w:r w:rsidRPr="00B91E33">
            <w:fldChar w:fldCharType="end"/>
          </w:r>
        </w:sdtContent>
      </w:sdt>
      <w:r w:rsidRPr="003F3254">
        <w:rPr>
          <w:rFonts w:hint="eastAsia"/>
        </w:rPr>
        <w:t>的分析证实了这一点，令迭代次数为</w:t>
      </w:r>
      <w:r>
        <w:object w:dxaOrig="139" w:dyaOrig="220" w14:anchorId="36D35560">
          <v:shape id="_x0000_i1184" type="#_x0000_t75" style="width:7.5pt;height:11.25pt" o:ole="">
            <v:imagedata r:id="rId295" o:title=""/>
          </v:shape>
          <o:OLEObject Type="Embed" ProgID="Equation.DSMT4" ShapeID="_x0000_i1184" DrawAspect="Content" ObjectID="_1639039898" r:id="rId296"/>
        </w:object>
      </w:r>
      <w:r w:rsidRPr="003F3254">
        <w:rPr>
          <w:rFonts w:hint="eastAsia"/>
        </w:rPr>
        <w:t>，</w:t>
      </w:r>
      <w:r w:rsidR="006E5E92">
        <w:rPr>
          <w:rFonts w:hint="eastAsia"/>
        </w:rPr>
        <w:t>则</w:t>
      </w:r>
      <w:r w:rsidRPr="003F3254">
        <w:rPr>
          <w:rFonts w:hint="eastAsia"/>
        </w:rPr>
        <w:t>有下述定理</w:t>
      </w:r>
      <w:r w:rsidR="001046A1">
        <w:rPr>
          <w:rFonts w:hint="eastAsia"/>
        </w:rPr>
        <w:t>。</w:t>
      </w:r>
    </w:p>
    <w:p w14:paraId="0E2906EA" w14:textId="097EF88A" w:rsidR="00B91E33" w:rsidRDefault="00B91E33" w:rsidP="00B91E33">
      <w:pPr>
        <w:ind w:firstLine="420"/>
      </w:pPr>
      <w:r w:rsidRPr="00F02065">
        <w:rPr>
          <w:rFonts w:hint="eastAsia"/>
          <w:b/>
        </w:rPr>
        <w:t>定理</w:t>
      </w:r>
      <w:r w:rsidR="009E3E80">
        <w:rPr>
          <w:b/>
        </w:rPr>
        <w:t>7</w:t>
      </w:r>
      <w:r>
        <w:t xml:space="preserve"> </w:t>
      </w:r>
      <w:r w:rsidR="00B23571">
        <w:rPr>
          <w:rFonts w:hint="eastAsia"/>
          <w:b/>
        </w:rPr>
        <w:t>K-means</w:t>
      </w:r>
      <w:r w:rsidR="00293094" w:rsidRPr="00293094">
        <w:rPr>
          <w:rFonts w:hint="eastAsia"/>
          <w:b/>
        </w:rPr>
        <w:t>||</w:t>
      </w:r>
      <w:r w:rsidR="00293094" w:rsidRPr="00293094">
        <w:rPr>
          <w:rFonts w:hint="eastAsia"/>
          <w:b/>
        </w:rPr>
        <w:t>采样的新理论保证</w:t>
      </w:r>
      <w:r w:rsidR="00293094">
        <w:rPr>
          <w:rFonts w:hint="eastAsia"/>
        </w:rPr>
        <w:t xml:space="preserve"> </w:t>
      </w:r>
      <w:r w:rsidRPr="003F3254">
        <w:rPr>
          <w:rFonts w:hint="eastAsia"/>
        </w:rPr>
        <w:t>令</w:t>
      </w:r>
      <w:r>
        <w:object w:dxaOrig="920" w:dyaOrig="260" w14:anchorId="647F1146">
          <v:shape id="_x0000_i1185" type="#_x0000_t75" style="width:46.5pt;height:13.5pt" o:ole="">
            <v:imagedata r:id="rId297" o:title=""/>
          </v:shape>
          <o:OLEObject Type="Embed" ProgID="Equation.DSMT4" ShapeID="_x0000_i1185" DrawAspect="Content" ObjectID="_1639039899" r:id="rId298"/>
        </w:object>
      </w:r>
      <w:r w:rsidRPr="003F3254">
        <w:rPr>
          <w:rFonts w:hint="eastAsia"/>
        </w:rPr>
        <w:t>且</w:t>
      </w:r>
      <w:r w:rsidR="00D55874">
        <w:object w:dxaOrig="420" w:dyaOrig="240" w14:anchorId="79C69C9E">
          <v:shape id="_x0000_i1186" type="#_x0000_t75" style="width:21pt;height:12.75pt" o:ole="">
            <v:imagedata r:id="rId299" o:title=""/>
          </v:shape>
          <o:OLEObject Type="Embed" ProgID="Equation.DSMT4" ShapeID="_x0000_i1186" DrawAspect="Content" ObjectID="_1639039900" r:id="rId300"/>
        </w:object>
      </w:r>
      <w:r w:rsidR="00D55874">
        <w:rPr>
          <w:rFonts w:hint="eastAsia"/>
        </w:rPr>
        <w:t>，</w:t>
      </w:r>
      <w:r w:rsidRPr="003F3254">
        <w:rPr>
          <w:rFonts w:hint="eastAsia"/>
        </w:rPr>
        <w:t>令</w:t>
      </w:r>
      <w:r w:rsidR="00D55874">
        <w:object w:dxaOrig="660" w:dyaOrig="279" w14:anchorId="537352B5">
          <v:shape id="_x0000_i1187" type="#_x0000_t75" style="width:33.75pt;height:14.25pt" o:ole="">
            <v:imagedata r:id="rId301" o:title=""/>
          </v:shape>
          <o:OLEObject Type="Embed" ProgID="Equation.DSMT4" ShapeID="_x0000_i1187" DrawAspect="Content" ObjectID="_1639039901" r:id="rId302"/>
        </w:object>
      </w:r>
      <w:r w:rsidRPr="003F3254">
        <w:rPr>
          <w:rFonts w:hint="eastAsia"/>
        </w:rPr>
        <w:t>且</w:t>
      </w:r>
      <w:r w:rsidR="00D55874">
        <w:object w:dxaOrig="180" w:dyaOrig="240" w14:anchorId="0A38C698">
          <v:shape id="_x0000_i1188" type="#_x0000_t75" style="width:9pt;height:12.75pt" o:ole="">
            <v:imagedata r:id="rId303" o:title=""/>
          </v:shape>
          <o:OLEObject Type="Embed" ProgID="Equation.DSMT4" ShapeID="_x0000_i1188" DrawAspect="Content" ObjectID="_1639039902" r:id="rId304"/>
        </w:object>
      </w:r>
      <w:r w:rsidRPr="003F3254">
        <w:rPr>
          <w:rFonts w:hint="eastAsia"/>
        </w:rPr>
        <w:t>是算法</w:t>
      </w:r>
      <w:r w:rsidR="00293094">
        <w:rPr>
          <w:rFonts w:hint="eastAsia"/>
        </w:rPr>
        <w:t>6</w:t>
      </w:r>
      <w:r w:rsidRPr="003F3254">
        <w:rPr>
          <w:rFonts w:hint="eastAsia"/>
        </w:rPr>
        <w:t>返回的结果，则</w:t>
      </w:r>
    </w:p>
    <w:p w14:paraId="56FAE66B" w14:textId="77777777" w:rsidR="00B91E33" w:rsidRPr="00D55874" w:rsidRDefault="00D55874" w:rsidP="00D55874">
      <w:pPr>
        <w:pStyle w:val="MTDisplayEquation"/>
      </w:pPr>
      <w:r>
        <w:tab/>
      </w:r>
      <w:r>
        <w:object w:dxaOrig="3540" w:dyaOrig="580" w14:anchorId="3F276AB8">
          <v:shape id="_x0000_i1189" type="#_x0000_t75" style="width:177pt;height:29.25pt" o:ole="">
            <v:imagedata r:id="rId305" o:title=""/>
          </v:shape>
          <o:OLEObject Type="Embed" ProgID="Equation.DSMT4" ShapeID="_x0000_i1189" DrawAspect="Content" ObjectID="_1639039903" r:id="rId306"/>
        </w:object>
      </w:r>
    </w:p>
    <w:p w14:paraId="7266858A" w14:textId="46C03345" w:rsidR="00A84B6F" w:rsidRDefault="00A84B6F" w:rsidP="00A84B6F">
      <w:pPr>
        <w:ind w:firstLine="420"/>
      </w:pPr>
      <w:r w:rsidRPr="00F02065">
        <w:rPr>
          <w:rFonts w:hint="eastAsia"/>
        </w:rPr>
        <w:t>该定理同定理</w:t>
      </w:r>
      <w:r w:rsidR="009E3E80">
        <w:t>6</w:t>
      </w:r>
      <w:r w:rsidRPr="00F02065">
        <w:rPr>
          <w:rFonts w:hint="eastAsia"/>
        </w:rPr>
        <w:t>关键区别是只要</w:t>
      </w:r>
      <w:r w:rsidR="00BE297D">
        <w:object w:dxaOrig="139" w:dyaOrig="240" w14:anchorId="6635E2D8">
          <v:shape id="_x0000_i1190" type="#_x0000_t75" style="width:7.5pt;height:12.75pt" o:ole="">
            <v:imagedata r:id="rId307" o:title=""/>
          </v:shape>
          <o:OLEObject Type="Embed" ProgID="Equation.DSMT4" ShapeID="_x0000_i1190" DrawAspect="Content" ObjectID="_1639039904" r:id="rId308"/>
        </w:object>
      </w:r>
      <w:r w:rsidRPr="00F02065">
        <w:rPr>
          <w:rFonts w:hint="eastAsia"/>
        </w:rPr>
        <w:t>够大，指数衰减的速度可以任意快，而定理</w:t>
      </w:r>
      <w:r w:rsidR="009E3E80">
        <w:t>6</w:t>
      </w:r>
      <w:r w:rsidRPr="00F02065">
        <w:rPr>
          <w:rFonts w:hint="eastAsia"/>
        </w:rPr>
        <w:t>的衰减速度最多是</w:t>
      </w:r>
      <w:r w:rsidRPr="00F02065">
        <w:rPr>
          <w:rFonts w:hint="eastAsia"/>
        </w:rPr>
        <w:t>1/2</w:t>
      </w:r>
      <w:r w:rsidR="00BE297D">
        <w:rPr>
          <w:rFonts w:hint="eastAsia"/>
        </w:rPr>
        <w:t>。虽然</w:t>
      </w:r>
      <w:r w:rsidR="00B23571">
        <w:rPr>
          <w:rFonts w:hint="eastAsia"/>
        </w:rPr>
        <w:t>K-means</w:t>
      </w:r>
      <w:r w:rsidR="00BE297D">
        <w:rPr>
          <w:rFonts w:hint="eastAsia"/>
        </w:rPr>
        <w:t>||</w:t>
      </w:r>
      <w:r w:rsidR="00BE297D">
        <w:rPr>
          <w:rFonts w:hint="eastAsia"/>
        </w:rPr>
        <w:t>时间复杂度是</w:t>
      </w:r>
      <w:r w:rsidR="00BE297D">
        <w:object w:dxaOrig="940" w:dyaOrig="260" w14:anchorId="3C4C55AE">
          <v:shape id="_x0000_i1191" type="#_x0000_t75" style="width:46.5pt;height:13.5pt" o:ole="">
            <v:imagedata r:id="rId309" o:title=""/>
          </v:shape>
          <o:OLEObject Type="Embed" ProgID="Equation.DSMT4" ShapeID="_x0000_i1191" DrawAspect="Content" ObjectID="_1639039905" r:id="rId310"/>
        </w:object>
      </w:r>
      <w:r w:rsidR="00BE297D">
        <w:rPr>
          <w:rFonts w:hint="eastAsia"/>
        </w:rPr>
        <w:t>（如果</w:t>
      </w:r>
      <w:r w:rsidR="00BE297D">
        <w:object w:dxaOrig="139" w:dyaOrig="220" w14:anchorId="577FCC8D">
          <v:shape id="_x0000_i1192" type="#_x0000_t75" style="width:7.5pt;height:11.25pt" o:ole="">
            <v:imagedata r:id="rId295" o:title=""/>
          </v:shape>
          <o:OLEObject Type="Embed" ProgID="Equation.DSMT4" ShapeID="_x0000_i1192" DrawAspect="Content" ObjectID="_1639039906" r:id="rId311"/>
        </w:object>
      </w:r>
      <w:r w:rsidR="00BE297D">
        <w:rPr>
          <w:rFonts w:hint="eastAsia"/>
        </w:rPr>
        <w:t>次迭代则是</w:t>
      </w:r>
      <w:r w:rsidR="001D10CF">
        <w:object w:dxaOrig="639" w:dyaOrig="260" w14:anchorId="5CD71CFB">
          <v:shape id="_x0000_i1193" type="#_x0000_t75" style="width:32.25pt;height:13.5pt" o:ole="">
            <v:imagedata r:id="rId312" o:title=""/>
          </v:shape>
          <o:OLEObject Type="Embed" ProgID="Equation.DSMT4" ShapeID="_x0000_i1193" DrawAspect="Content" ObjectID="_1639039907" r:id="rId313"/>
        </w:object>
      </w:r>
      <w:r w:rsidR="00BE297D">
        <w:rPr>
          <w:rFonts w:hint="eastAsia"/>
        </w:rPr>
        <w:t>）</w:t>
      </w:r>
      <w:r w:rsidR="001D10CF">
        <w:rPr>
          <w:rFonts w:hint="eastAsia"/>
        </w:rPr>
        <w:t>，但是它易于并行，因此在能够并行的情况下很多经典大数据处理框架都采用了该算法比如</w:t>
      </w:r>
      <w:r w:rsidR="001D10CF">
        <w:rPr>
          <w:rFonts w:hint="eastAsia"/>
        </w:rPr>
        <w:t>Spark</w:t>
      </w:r>
      <w:r w:rsidR="00E451FF" w:rsidRPr="00E451FF">
        <w:rPr>
          <w:vertAlign w:val="superscript"/>
        </w:rPr>
        <w:t>[36,37]</w:t>
      </w:r>
      <w:r w:rsidR="001D10CF">
        <w:rPr>
          <w:rFonts w:hint="eastAsia"/>
        </w:rPr>
        <w:t>。</w:t>
      </w:r>
      <w:r w:rsidR="001641C2">
        <w:rPr>
          <w:rFonts w:hint="eastAsia"/>
        </w:rPr>
        <w:t>同均匀采样一样，</w:t>
      </w:r>
      <w:r w:rsidR="001641C2" w:rsidRPr="001A577D">
        <w:rPr>
          <w:rFonts w:hint="eastAsia"/>
        </w:rPr>
        <w:t>如果在采样点上使用有理论保证的算法就可以使得到的</w:t>
      </w:r>
      <w:proofErr w:type="gramStart"/>
      <w:r w:rsidR="001641C2" w:rsidRPr="001A577D">
        <w:rPr>
          <w:rFonts w:hint="eastAsia"/>
        </w:rPr>
        <w:t>解对所有点</w:t>
      </w:r>
      <w:proofErr w:type="gramEnd"/>
      <w:r w:rsidR="001641C2" w:rsidRPr="001A577D">
        <w:rPr>
          <w:rFonts w:hint="eastAsia"/>
        </w:rPr>
        <w:t>也是有保证的</w:t>
      </w:r>
      <w:r w:rsidR="001641C2">
        <w:rPr>
          <w:rFonts w:hint="eastAsia"/>
        </w:rPr>
        <w:t>。</w:t>
      </w:r>
      <w:r w:rsidR="00F42E61">
        <w:rPr>
          <w:rFonts w:hint="eastAsia"/>
        </w:rPr>
        <w:t>该方法的优点就是易于并行</w:t>
      </w:r>
      <w:r w:rsidR="00581B81">
        <w:rPr>
          <w:rFonts w:hint="eastAsia"/>
        </w:rPr>
        <w:t>，缺点是相较于前述</w:t>
      </w:r>
      <w:r w:rsidR="00192A5B">
        <w:rPr>
          <w:rFonts w:hint="eastAsia"/>
        </w:rPr>
        <w:t>均匀采样算法更耗费运算资源</w:t>
      </w:r>
      <w:r w:rsidR="00F42E61">
        <w:rPr>
          <w:rFonts w:hint="eastAsia"/>
        </w:rPr>
        <w:t>。</w:t>
      </w:r>
    </w:p>
    <w:p w14:paraId="621DE3D6" w14:textId="77777777" w:rsidR="00B91E33" w:rsidRDefault="001641C2" w:rsidP="001641C2">
      <w:pPr>
        <w:pStyle w:val="3"/>
      </w:pPr>
      <w:r>
        <w:rPr>
          <w:rFonts w:hint="eastAsia"/>
        </w:rPr>
        <w:lastRenderedPageBreak/>
        <w:t>Coreset</w:t>
      </w:r>
    </w:p>
    <w:p w14:paraId="2FBA6761" w14:textId="56546FDB" w:rsidR="008B386A" w:rsidRDefault="00581B81" w:rsidP="008B386A">
      <w:pPr>
        <w:ind w:firstLine="420"/>
      </w:pPr>
      <w:r>
        <w:rPr>
          <w:rFonts w:hint="eastAsia"/>
        </w:rPr>
        <w:t>前述算法得到的采样点都有一个好的性质，</w:t>
      </w:r>
      <w:r w:rsidR="00FE026F">
        <w:rPr>
          <w:rFonts w:hint="eastAsia"/>
        </w:rPr>
        <w:t>即</w:t>
      </w:r>
      <w:r>
        <w:rPr>
          <w:rFonts w:hint="eastAsia"/>
        </w:rPr>
        <w:t>在采样点上运行的算法得到</w:t>
      </w:r>
      <w:proofErr w:type="gramStart"/>
      <w:r>
        <w:rPr>
          <w:rFonts w:hint="eastAsia"/>
        </w:rPr>
        <w:t>的解对全部</w:t>
      </w:r>
      <w:proofErr w:type="gramEnd"/>
      <w:r>
        <w:rPr>
          <w:rFonts w:hint="eastAsia"/>
        </w:rPr>
        <w:t>点是有理论保证的，这些采样点都属于</w:t>
      </w:r>
      <w:r>
        <w:rPr>
          <w:rFonts w:hint="eastAsia"/>
        </w:rPr>
        <w:t>Coreset</w:t>
      </w:r>
      <w:r>
        <w:rPr>
          <w:rFonts w:hint="eastAsia"/>
        </w:rPr>
        <w:t>的特例。</w:t>
      </w:r>
      <w:r w:rsidR="001641C2" w:rsidRPr="007931B8">
        <w:rPr>
          <w:rFonts w:hint="eastAsia"/>
        </w:rPr>
        <w:t>通俗来讲，</w:t>
      </w:r>
      <w:r w:rsidR="001641C2">
        <w:rPr>
          <w:rFonts w:hint="eastAsia"/>
        </w:rPr>
        <w:t>C</w:t>
      </w:r>
      <w:r w:rsidR="001641C2" w:rsidRPr="007931B8">
        <w:rPr>
          <w:rFonts w:hint="eastAsia"/>
        </w:rPr>
        <w:t>oreset</w:t>
      </w:r>
      <w:r w:rsidR="001641C2" w:rsidRPr="007931B8">
        <w:rPr>
          <w:rFonts w:hint="eastAsia"/>
        </w:rPr>
        <w:t>指的是一些特殊的采样点</w:t>
      </w:r>
      <w:r w:rsidR="000703E5">
        <w:rPr>
          <w:rFonts w:hint="eastAsia"/>
        </w:rPr>
        <w:t>（可能</w:t>
      </w:r>
      <w:r w:rsidR="000703E5" w:rsidRPr="007931B8">
        <w:rPr>
          <w:rFonts w:hint="eastAsia"/>
        </w:rPr>
        <w:t>带权重</w:t>
      </w:r>
      <w:r w:rsidR="000703E5">
        <w:rPr>
          <w:rFonts w:hint="eastAsia"/>
        </w:rPr>
        <w:t>）</w:t>
      </w:r>
      <w:r w:rsidR="001641C2" w:rsidRPr="007931B8">
        <w:rPr>
          <w:rFonts w:hint="eastAsia"/>
        </w:rPr>
        <w:t>，它有一个强大的性质是，如果在这些采样点上</w:t>
      </w:r>
      <w:r w:rsidR="001641C2">
        <w:rPr>
          <w:rFonts w:hint="eastAsia"/>
        </w:rPr>
        <w:t>运行</w:t>
      </w:r>
      <w:r w:rsidR="001641C2" w:rsidRPr="007931B8">
        <w:rPr>
          <w:rFonts w:hint="eastAsia"/>
        </w:rPr>
        <w:t>一个</w:t>
      </w:r>
      <w:r w:rsidR="001641C2">
        <w:object w:dxaOrig="200" w:dyaOrig="200" w14:anchorId="437FA845">
          <v:shape id="_x0000_i1194" type="#_x0000_t75" style="width:10.5pt;height:10.5pt" o:ole="">
            <v:imagedata r:id="rId314" o:title=""/>
          </v:shape>
          <o:OLEObject Type="Embed" ProgID="Equation.DSMT4" ShapeID="_x0000_i1194" DrawAspect="Content" ObjectID="_1639039908" r:id="rId315"/>
        </w:object>
      </w:r>
      <w:r w:rsidR="001641C2" w:rsidRPr="007931B8">
        <w:rPr>
          <w:rFonts w:hint="eastAsia"/>
        </w:rPr>
        <w:t>近似的聚类算法，则能获得一个</w:t>
      </w:r>
      <w:r w:rsidR="000703E5">
        <w:rPr>
          <w:rFonts w:hint="eastAsia"/>
        </w:rPr>
        <w:t>在全部点上是</w:t>
      </w:r>
      <w:r w:rsidR="001641C2">
        <w:object w:dxaOrig="940" w:dyaOrig="340" w14:anchorId="136725CD">
          <v:shape id="_x0000_i1195" type="#_x0000_t75" style="width:46.5pt;height:17.25pt" o:ole="">
            <v:imagedata r:id="rId316" o:title=""/>
          </v:shape>
          <o:OLEObject Type="Embed" ProgID="Equation.DSMT4" ShapeID="_x0000_i1195" DrawAspect="Content" ObjectID="_1639039909" r:id="rId317"/>
        </w:object>
      </w:r>
      <w:r w:rsidR="001641C2" w:rsidRPr="007931B8">
        <w:rPr>
          <w:rFonts w:hint="eastAsia"/>
        </w:rPr>
        <w:t>近似的解。</w:t>
      </w:r>
      <w:r w:rsidR="00D27AD8">
        <w:rPr>
          <w:rFonts w:hint="eastAsia"/>
        </w:rPr>
        <w:t>比如</w:t>
      </w:r>
      <w:r w:rsidR="001641C2" w:rsidRPr="007931B8">
        <w:rPr>
          <w:rFonts w:hint="eastAsia"/>
        </w:rPr>
        <w:t>目前效果</w:t>
      </w:r>
      <w:r w:rsidR="00D27AD8">
        <w:rPr>
          <w:rFonts w:hint="eastAsia"/>
        </w:rPr>
        <w:t>很好</w:t>
      </w:r>
      <w:r w:rsidR="001641C2" w:rsidRPr="007931B8">
        <w:rPr>
          <w:rFonts w:hint="eastAsia"/>
        </w:rPr>
        <w:t>的</w:t>
      </w:r>
      <w:r w:rsidR="001641C2">
        <w:object w:dxaOrig="139" w:dyaOrig="160" w14:anchorId="7721EEEE">
          <v:shape id="_x0000_i1196" type="#_x0000_t75" style="width:7.5pt;height:8.25pt" o:ole="">
            <v:imagedata r:id="rId318" o:title=""/>
          </v:shape>
          <o:OLEObject Type="Embed" ProgID="Equation.DSMT4" ShapeID="_x0000_i1196" DrawAspect="Content" ObjectID="_1639039910" r:id="rId319"/>
        </w:object>
      </w:r>
      <w:r w:rsidR="001641C2">
        <w:rPr>
          <w:rFonts w:hint="eastAsia"/>
        </w:rPr>
        <w:t>-C</w:t>
      </w:r>
      <w:r w:rsidR="001641C2" w:rsidRPr="007931B8">
        <w:rPr>
          <w:rFonts w:hint="eastAsia"/>
        </w:rPr>
        <w:t>oreset</w:t>
      </w:r>
      <w:r w:rsidR="00D27AD8">
        <w:rPr>
          <w:rFonts w:hint="eastAsia"/>
        </w:rPr>
        <w:t>，它</w:t>
      </w:r>
      <w:r w:rsidR="001641C2" w:rsidRPr="007931B8">
        <w:rPr>
          <w:rFonts w:hint="eastAsia"/>
        </w:rPr>
        <w:t>基于重要性采样</w:t>
      </w:r>
      <w:r w:rsidR="001641C2" w:rsidRPr="007931B8">
        <w:rPr>
          <w:rFonts w:hint="eastAsia"/>
        </w:rPr>
        <w:t>(importance sampling)</w:t>
      </w:r>
      <w:r w:rsidR="001641C2" w:rsidRPr="007931B8">
        <w:rPr>
          <w:rFonts w:hint="eastAsia"/>
        </w:rPr>
        <w:t>。算法见</w:t>
      </w:r>
      <w:r w:rsidR="00E451FF">
        <w:rPr>
          <w:rFonts w:hint="eastAsia"/>
        </w:rPr>
        <w:t>文献</w:t>
      </w:r>
      <w:sdt>
        <w:sdtPr>
          <w:rPr>
            <w:rFonts w:hint="eastAsia"/>
          </w:rPr>
          <w:id w:val="-1595697274"/>
          <w:citation/>
        </w:sdtPr>
        <w:sdtEndPr/>
        <w:sdtContent>
          <w:r w:rsidR="001641C2" w:rsidRPr="001641C2">
            <w:fldChar w:fldCharType="begin"/>
          </w:r>
          <w:r w:rsidR="001641C2" w:rsidRPr="001641C2">
            <w:instrText xml:space="preserve"> </w:instrText>
          </w:r>
          <w:r w:rsidR="001641C2" w:rsidRPr="001641C2">
            <w:rPr>
              <w:rFonts w:hint="eastAsia"/>
            </w:rPr>
            <w:instrText>CITATION bachem2018sampling \l 2052</w:instrText>
          </w:r>
          <w:r w:rsidR="001641C2" w:rsidRPr="001641C2">
            <w:instrText xml:space="preserve"> </w:instrText>
          </w:r>
          <w:r w:rsidR="001641C2" w:rsidRPr="001641C2">
            <w:fldChar w:fldCharType="separate"/>
          </w:r>
          <w:r w:rsidR="00D50F04">
            <w:rPr>
              <w:rFonts w:hint="eastAsia"/>
              <w:noProof/>
            </w:rPr>
            <w:t xml:space="preserve"> </w:t>
          </w:r>
          <w:r w:rsidR="00D50F04">
            <w:rPr>
              <w:noProof/>
            </w:rPr>
            <w:t>[38]</w:t>
          </w:r>
          <w:r w:rsidR="001641C2" w:rsidRPr="001641C2">
            <w:fldChar w:fldCharType="end"/>
          </w:r>
        </w:sdtContent>
      </w:sdt>
      <w:r w:rsidR="001641C2" w:rsidRPr="007931B8">
        <w:rPr>
          <w:rFonts w:hint="eastAsia"/>
        </w:rPr>
        <w:t>中的算法</w:t>
      </w:r>
      <w:r w:rsidR="001641C2" w:rsidRPr="007931B8">
        <w:rPr>
          <w:rFonts w:hint="eastAsia"/>
        </w:rPr>
        <w:t>9</w:t>
      </w:r>
      <w:r w:rsidR="001641C2" w:rsidRPr="007931B8">
        <w:rPr>
          <w:rFonts w:hint="eastAsia"/>
        </w:rPr>
        <w:t>。</w:t>
      </w:r>
      <w:r w:rsidR="008B386A" w:rsidRPr="007931B8">
        <w:rPr>
          <w:rFonts w:hint="eastAsia"/>
        </w:rPr>
        <w:t>其采样数为</w:t>
      </w:r>
      <w:r w:rsidR="008B386A">
        <w:object w:dxaOrig="2180" w:dyaOrig="580" w14:anchorId="6BD808E9">
          <v:shape id="_x0000_i1197" type="#_x0000_t75" style="width:108.75pt;height:29.25pt" o:ole="">
            <v:imagedata r:id="rId320" o:title=""/>
          </v:shape>
          <o:OLEObject Type="Embed" ProgID="Equation.DSMT4" ShapeID="_x0000_i1197" DrawAspect="Content" ObjectID="_1639039911" r:id="rId321"/>
        </w:object>
      </w:r>
      <w:r w:rsidR="008B386A">
        <w:rPr>
          <w:rFonts w:hint="eastAsia"/>
        </w:rPr>
        <w:t>，</w:t>
      </w:r>
      <w:r w:rsidR="008B386A" w:rsidRPr="007931B8">
        <w:rPr>
          <w:rFonts w:hint="eastAsia"/>
        </w:rPr>
        <w:t>时间复杂度为</w:t>
      </w:r>
      <w:r w:rsidR="008B386A">
        <w:object w:dxaOrig="1080" w:dyaOrig="540" w14:anchorId="59DAB493">
          <v:shape id="_x0000_i1198" type="#_x0000_t75" style="width:54.75pt;height:27.75pt" o:ole="">
            <v:imagedata r:id="rId322" o:title=""/>
          </v:shape>
          <o:OLEObject Type="Embed" ProgID="Equation.DSMT4" ShapeID="_x0000_i1198" DrawAspect="Content" ObjectID="_1639039912" r:id="rId323"/>
        </w:object>
      </w:r>
      <w:r w:rsidR="008B386A" w:rsidRPr="007931B8">
        <w:rPr>
          <w:rFonts w:hint="eastAsia"/>
        </w:rPr>
        <w:t>，</w:t>
      </w:r>
      <w:r w:rsidR="000932CC">
        <w:rPr>
          <w:rFonts w:hint="eastAsia"/>
        </w:rPr>
        <w:t>对于采样点来说</w:t>
      </w:r>
      <w:r w:rsidR="008B386A" w:rsidRPr="007931B8">
        <w:rPr>
          <w:rFonts w:hint="eastAsia"/>
        </w:rPr>
        <w:t>近似系数是</w:t>
      </w:r>
      <w:r w:rsidR="008B386A">
        <w:object w:dxaOrig="660" w:dyaOrig="320" w14:anchorId="364E54D4">
          <v:shape id="_x0000_i1199" type="#_x0000_t75" style="width:33.75pt;height:16.5pt" o:ole="">
            <v:imagedata r:id="rId324" o:title=""/>
          </v:shape>
          <o:OLEObject Type="Embed" ProgID="Equation.DSMT4" ShapeID="_x0000_i1199" DrawAspect="Content" ObjectID="_1639039913" r:id="rId325"/>
        </w:object>
      </w:r>
      <w:r w:rsidR="008B386A">
        <w:rPr>
          <w:rFonts w:hint="eastAsia"/>
        </w:rPr>
        <w:t>。</w:t>
      </w:r>
      <w:r w:rsidR="008B386A" w:rsidRPr="007931B8">
        <w:rPr>
          <w:rFonts w:hint="eastAsia"/>
        </w:rPr>
        <w:t>该方法的近似系数非常好而花费的时间又是线性的，可以说是目前</w:t>
      </w:r>
      <w:r w:rsidR="00B23571">
        <w:rPr>
          <w:rFonts w:hint="eastAsia"/>
        </w:rPr>
        <w:t>K-means</w:t>
      </w:r>
      <w:r w:rsidR="008B386A" w:rsidRPr="007931B8">
        <w:rPr>
          <w:rFonts w:hint="eastAsia"/>
        </w:rPr>
        <w:t>问题中相当好的算法。</w:t>
      </w:r>
    </w:p>
    <w:p w14:paraId="1D1CB787" w14:textId="5ED8801A" w:rsidR="00374B1E" w:rsidRDefault="000932CC" w:rsidP="008B386A">
      <w:pPr>
        <w:ind w:firstLine="420"/>
      </w:pPr>
      <w:r>
        <w:rPr>
          <w:rFonts w:hint="eastAsia"/>
        </w:rPr>
        <w:t>虽然</w:t>
      </w:r>
      <w:r w:rsidR="008B386A" w:rsidRPr="007931B8">
        <w:rPr>
          <w:rFonts w:hint="eastAsia"/>
        </w:rPr>
        <w:t>常规的</w:t>
      </w:r>
      <w:r w:rsidR="008B386A">
        <w:rPr>
          <w:rFonts w:hint="eastAsia"/>
        </w:rPr>
        <w:t>C</w:t>
      </w:r>
      <w:r w:rsidR="008B386A" w:rsidRPr="007931B8">
        <w:rPr>
          <w:rFonts w:hint="eastAsia"/>
        </w:rPr>
        <w:t>oreset</w:t>
      </w:r>
      <w:r w:rsidR="008B386A" w:rsidRPr="007931B8">
        <w:rPr>
          <w:rFonts w:hint="eastAsia"/>
        </w:rPr>
        <w:t>如</w:t>
      </w:r>
      <w:r w:rsidR="008B386A">
        <w:object w:dxaOrig="139" w:dyaOrig="160" w14:anchorId="7619124B">
          <v:shape id="_x0000_i1200" type="#_x0000_t75" style="width:7.5pt;height:8.25pt" o:ole="">
            <v:imagedata r:id="rId318" o:title=""/>
          </v:shape>
          <o:OLEObject Type="Embed" ProgID="Equation.DSMT4" ShapeID="_x0000_i1200" DrawAspect="Content" ObjectID="_1639039914" r:id="rId326"/>
        </w:object>
      </w:r>
      <w:r w:rsidR="008B386A">
        <w:rPr>
          <w:rFonts w:hint="eastAsia"/>
        </w:rPr>
        <w:t>-C</w:t>
      </w:r>
      <w:r w:rsidR="008B386A" w:rsidRPr="007931B8">
        <w:rPr>
          <w:rFonts w:hint="eastAsia"/>
        </w:rPr>
        <w:t>oreset</w:t>
      </w:r>
      <w:r w:rsidR="008B386A" w:rsidRPr="007931B8">
        <w:rPr>
          <w:rFonts w:hint="eastAsia"/>
        </w:rPr>
        <w:t>虽然效果好，但是花费的时间还</w:t>
      </w:r>
      <w:r>
        <w:rPr>
          <w:rFonts w:hint="eastAsia"/>
        </w:rPr>
        <w:t>是稍微有点多</w:t>
      </w:r>
      <w:r w:rsidR="008B386A" w:rsidRPr="007931B8">
        <w:rPr>
          <w:rFonts w:hint="eastAsia"/>
        </w:rPr>
        <w:t>，</w:t>
      </w:r>
      <w:r w:rsidR="008B386A" w:rsidRPr="007931B8">
        <w:rPr>
          <w:rFonts w:hint="eastAsia"/>
        </w:rPr>
        <w:t>Light</w:t>
      </w:r>
      <w:r w:rsidR="00077F8C">
        <w:rPr>
          <w:rFonts w:hint="eastAsia"/>
        </w:rPr>
        <w:t>w</w:t>
      </w:r>
      <w:r w:rsidR="008B386A" w:rsidRPr="007931B8">
        <w:rPr>
          <w:rFonts w:hint="eastAsia"/>
        </w:rPr>
        <w:t xml:space="preserve">eight </w:t>
      </w:r>
      <w:r w:rsidR="008B386A">
        <w:t>C</w:t>
      </w:r>
      <w:r w:rsidR="008B386A" w:rsidRPr="007931B8">
        <w:rPr>
          <w:rFonts w:hint="eastAsia"/>
        </w:rPr>
        <w:t>oreset</w:t>
      </w:r>
      <w:sdt>
        <w:sdtPr>
          <w:rPr>
            <w:rFonts w:hint="eastAsia"/>
            <w:vertAlign w:val="superscript"/>
          </w:rPr>
          <w:id w:val="-95330842"/>
          <w:citation/>
        </w:sdtPr>
        <w:sdtEndPr>
          <w:rPr>
            <w:vertAlign w:val="baseline"/>
          </w:rPr>
        </w:sdtEndPr>
        <w:sdtContent>
          <w:r w:rsidR="008B386A" w:rsidRPr="008B386A">
            <w:fldChar w:fldCharType="begin"/>
          </w:r>
          <w:r w:rsidR="008B386A" w:rsidRPr="008B386A">
            <w:instrText xml:space="preserve"> </w:instrText>
          </w:r>
          <w:r w:rsidR="008B386A" w:rsidRPr="008B386A">
            <w:rPr>
              <w:rFonts w:hint="eastAsia"/>
            </w:rPr>
            <w:instrText>CITATION bachem2017scalable \l 2052</w:instrText>
          </w:r>
          <w:r w:rsidR="008B386A" w:rsidRPr="008B386A">
            <w:instrText xml:space="preserve"> </w:instrText>
          </w:r>
          <w:r w:rsidR="008B386A" w:rsidRPr="008B386A">
            <w:fldChar w:fldCharType="separate"/>
          </w:r>
          <w:r w:rsidR="00D50F04">
            <w:rPr>
              <w:rFonts w:hint="eastAsia"/>
              <w:noProof/>
            </w:rPr>
            <w:t xml:space="preserve"> </w:t>
          </w:r>
          <w:r w:rsidR="00D50F04">
            <w:rPr>
              <w:noProof/>
            </w:rPr>
            <w:t>[39]</w:t>
          </w:r>
          <w:r w:rsidR="008B386A" w:rsidRPr="008B386A">
            <w:fldChar w:fldCharType="end"/>
          </w:r>
        </w:sdtContent>
      </w:sdt>
      <w:r w:rsidR="008B386A" w:rsidRPr="007931B8">
        <w:rPr>
          <w:rFonts w:hint="eastAsia"/>
        </w:rPr>
        <w:t>即是牺牲了一部分</w:t>
      </w:r>
      <w:r w:rsidR="000703E5">
        <w:rPr>
          <w:rFonts w:hint="eastAsia"/>
        </w:rPr>
        <w:t>聚</w:t>
      </w:r>
      <w:r w:rsidR="00374B1E">
        <w:rPr>
          <w:rFonts w:hint="eastAsia"/>
        </w:rPr>
        <w:t>类的质量</w:t>
      </w:r>
      <w:r w:rsidR="008B386A" w:rsidRPr="007931B8">
        <w:rPr>
          <w:rFonts w:hint="eastAsia"/>
        </w:rPr>
        <w:t>来换取速度的提升，</w:t>
      </w:r>
      <w:r w:rsidR="00374B1E">
        <w:rPr>
          <w:rFonts w:hint="eastAsia"/>
        </w:rPr>
        <w:t>具体来说</w:t>
      </w:r>
      <w:r w:rsidR="00374B1E" w:rsidRPr="007931B8">
        <w:rPr>
          <w:rFonts w:hint="eastAsia"/>
        </w:rPr>
        <w:t>Light</w:t>
      </w:r>
      <w:r w:rsidR="00374B1E">
        <w:rPr>
          <w:rFonts w:hint="eastAsia"/>
        </w:rPr>
        <w:t>w</w:t>
      </w:r>
      <w:r w:rsidR="00374B1E" w:rsidRPr="007931B8">
        <w:rPr>
          <w:rFonts w:hint="eastAsia"/>
        </w:rPr>
        <w:t xml:space="preserve">eight </w:t>
      </w:r>
      <w:r w:rsidR="00374B1E">
        <w:t>C</w:t>
      </w:r>
      <w:r w:rsidR="00374B1E" w:rsidRPr="007931B8">
        <w:rPr>
          <w:rFonts w:hint="eastAsia"/>
        </w:rPr>
        <w:t>orese</w:t>
      </w:r>
      <w:r w:rsidR="00374B1E">
        <w:rPr>
          <w:rFonts w:hint="eastAsia"/>
        </w:rPr>
        <w:t>t</w:t>
      </w:r>
      <w:r w:rsidR="00374B1E">
        <w:rPr>
          <w:rFonts w:hint="eastAsia"/>
        </w:rPr>
        <w:t>指的</w:t>
      </w:r>
      <w:r w:rsidR="00404E2F">
        <w:rPr>
          <w:rFonts w:hint="eastAsia"/>
        </w:rPr>
        <w:t>是</w:t>
      </w:r>
      <w:r w:rsidR="00374B1E">
        <w:rPr>
          <w:rFonts w:hint="eastAsia"/>
        </w:rPr>
        <w:t>满足如下定义的</w:t>
      </w:r>
      <w:proofErr w:type="gramStart"/>
      <w:r w:rsidR="00374B1E">
        <w:rPr>
          <w:rFonts w:hint="eastAsia"/>
        </w:rPr>
        <w:t>带权点集</w:t>
      </w:r>
      <w:proofErr w:type="gramEnd"/>
      <w:r w:rsidR="00374B1E">
        <w:rPr>
          <w:rFonts w:hint="eastAsia"/>
        </w:rPr>
        <w:t>。</w:t>
      </w:r>
    </w:p>
    <w:p w14:paraId="71B96DDD" w14:textId="77777777" w:rsidR="00374B1E" w:rsidRDefault="00374B1E" w:rsidP="008B386A">
      <w:pPr>
        <w:ind w:firstLine="420"/>
      </w:pPr>
      <w:r w:rsidRPr="00374B1E">
        <w:rPr>
          <w:rFonts w:hint="eastAsia"/>
          <w:b/>
        </w:rPr>
        <w:t>定义</w:t>
      </w:r>
      <w:r w:rsidRPr="00374B1E">
        <w:rPr>
          <w:rFonts w:hint="eastAsia"/>
          <w:b/>
        </w:rPr>
        <w:t>2</w:t>
      </w:r>
      <w:r w:rsidRPr="00374B1E">
        <w:rPr>
          <w:b/>
        </w:rPr>
        <w:t xml:space="preserve"> </w:t>
      </w:r>
      <w:r w:rsidR="00270D3B">
        <w:rPr>
          <w:b/>
        </w:rPr>
        <w:t xml:space="preserve"> </w:t>
      </w:r>
      <w:r w:rsidRPr="00374B1E">
        <w:rPr>
          <w:rFonts w:hint="eastAsia"/>
          <w:b/>
        </w:rPr>
        <w:t>Lightweight</w:t>
      </w:r>
      <w:r w:rsidRPr="00374B1E">
        <w:rPr>
          <w:b/>
        </w:rPr>
        <w:t xml:space="preserve"> </w:t>
      </w:r>
      <w:r w:rsidRPr="00374B1E">
        <w:rPr>
          <w:rFonts w:hint="eastAsia"/>
          <w:b/>
        </w:rPr>
        <w:t>Coreset</w:t>
      </w:r>
      <w:r w:rsidRPr="00374B1E">
        <w:rPr>
          <w:b/>
        </w:rPr>
        <w:t xml:space="preserve"> </w:t>
      </w:r>
      <w:r>
        <w:rPr>
          <w:rFonts w:hint="eastAsia"/>
          <w:b/>
        </w:rPr>
        <w:t>令</w:t>
      </w:r>
      <w:r>
        <w:object w:dxaOrig="420" w:dyaOrig="240" w14:anchorId="3ADFB9D0">
          <v:shape id="_x0000_i1201" type="#_x0000_t75" style="width:21pt;height:12.75pt" o:ole="">
            <v:imagedata r:id="rId327" o:title=""/>
          </v:shape>
          <o:OLEObject Type="Embed" ProgID="Equation.DSMT4" ShapeID="_x0000_i1201" DrawAspect="Content" ObjectID="_1639039915" r:id="rId328"/>
        </w:object>
      </w:r>
      <w:r>
        <w:rPr>
          <w:rFonts w:hint="eastAsia"/>
        </w:rPr>
        <w:t>，</w:t>
      </w:r>
      <w:r>
        <w:object w:dxaOrig="480" w:dyaOrig="240" w14:anchorId="33E83010">
          <v:shape id="_x0000_i1202" type="#_x0000_t75" style="width:24pt;height:12.75pt" o:ole="">
            <v:imagedata r:id="rId329" o:title=""/>
          </v:shape>
          <o:OLEObject Type="Embed" ProgID="Equation.DSMT4" ShapeID="_x0000_i1202" DrawAspect="Content" ObjectID="_1639039916" r:id="rId330"/>
        </w:object>
      </w:r>
      <w:r>
        <w:rPr>
          <w:rFonts w:hint="eastAsia"/>
        </w:rPr>
        <w:t>，</w:t>
      </w:r>
      <w:r>
        <w:object w:dxaOrig="240" w:dyaOrig="220" w14:anchorId="6D88A4EF">
          <v:shape id="_x0000_i1203" type="#_x0000_t75" style="width:12.75pt;height:11.25pt" o:ole="">
            <v:imagedata r:id="rId331" o:title=""/>
          </v:shape>
          <o:OLEObject Type="Embed" ProgID="Equation.DSMT4" ShapeID="_x0000_i1203" DrawAspect="Content" ObjectID="_1639039917" r:id="rId332"/>
        </w:object>
      </w:r>
      <w:r w:rsidRPr="00595AEC">
        <w:rPr>
          <w:rFonts w:hint="eastAsia"/>
        </w:rPr>
        <w:t>是</w:t>
      </w:r>
      <w:r>
        <w:object w:dxaOrig="279" w:dyaOrig="240" w14:anchorId="2E2C5DD6">
          <v:shape id="_x0000_i1204" type="#_x0000_t75" style="width:14.25pt;height:12.75pt" o:ole="">
            <v:imagedata r:id="rId333" o:title=""/>
          </v:shape>
          <o:OLEObject Type="Embed" ProgID="Equation.DSMT4" ShapeID="_x0000_i1204" DrawAspect="Content" ObjectID="_1639039918" r:id="rId334"/>
        </w:object>
      </w:r>
      <w:r w:rsidRPr="00595AEC">
        <w:rPr>
          <w:rFonts w:hint="eastAsia"/>
        </w:rPr>
        <w:t>中的数据点，</w:t>
      </w:r>
      <w:r>
        <w:rPr>
          <w:rFonts w:hint="eastAsia"/>
        </w:rPr>
        <w:t>它中心点是</w:t>
      </w:r>
      <w:r w:rsidR="002B3395">
        <w:object w:dxaOrig="480" w:dyaOrig="260" w14:anchorId="77189BB4">
          <v:shape id="_x0000_i1205" type="#_x0000_t75" style="width:24pt;height:13.5pt" o:ole="">
            <v:imagedata r:id="rId335" o:title=""/>
          </v:shape>
          <o:OLEObject Type="Embed" ProgID="Equation.DSMT4" ShapeID="_x0000_i1205" DrawAspect="Content" ObjectID="_1639039919" r:id="rId336"/>
        </w:object>
      </w:r>
      <w:r w:rsidR="002B3395">
        <w:rPr>
          <w:rFonts w:hint="eastAsia"/>
        </w:rPr>
        <w:t>。如果对任意</w:t>
      </w:r>
      <w:r w:rsidR="002B3395">
        <w:object w:dxaOrig="1980" w:dyaOrig="279" w14:anchorId="061A34BE">
          <v:shape id="_x0000_i1206" type="#_x0000_t75" style="width:99.75pt;height:14.25pt" o:ole="">
            <v:imagedata r:id="rId337" o:title=""/>
          </v:shape>
          <o:OLEObject Type="Embed" ProgID="Equation.DSMT4" ShapeID="_x0000_i1206" DrawAspect="Content" ObjectID="_1639039920" r:id="rId338"/>
        </w:object>
      </w:r>
      <w:r w:rsidR="002B3395">
        <w:rPr>
          <w:rFonts w:hint="eastAsia"/>
        </w:rPr>
        <w:t>有</w:t>
      </w:r>
    </w:p>
    <w:p w14:paraId="71B89D7C" w14:textId="77777777" w:rsidR="002B3395" w:rsidRDefault="002B3395" w:rsidP="002B3395">
      <w:pPr>
        <w:pStyle w:val="MTDisplayEquation"/>
      </w:pPr>
      <w:r>
        <w:tab/>
      </w:r>
      <w:r w:rsidR="00404E2F">
        <w:object w:dxaOrig="3700" w:dyaOrig="499" w14:anchorId="36660350">
          <v:shape id="_x0000_i1207" type="#_x0000_t75" style="width:184.5pt;height:25.5pt" o:ole="">
            <v:imagedata r:id="rId339" o:title=""/>
          </v:shape>
          <o:OLEObject Type="Embed" ProgID="Equation.DSMT4" ShapeID="_x0000_i1207" DrawAspect="Content" ObjectID="_1639039921" r:id="rId340"/>
        </w:object>
      </w:r>
    </w:p>
    <w:p w14:paraId="527E94F5" w14:textId="77777777" w:rsidR="000932CC" w:rsidRPr="000932CC" w:rsidRDefault="000932CC" w:rsidP="000932CC">
      <w:r>
        <w:rPr>
          <w:rFonts w:hint="eastAsia"/>
        </w:rPr>
        <w:t>则</w:t>
      </w:r>
      <w:proofErr w:type="gramStart"/>
      <w:r>
        <w:rPr>
          <w:rFonts w:hint="eastAsia"/>
        </w:rPr>
        <w:t>带权点集</w:t>
      </w:r>
      <w:r>
        <w:object w:dxaOrig="200" w:dyaOrig="240" w14:anchorId="0299E6F0">
          <v:shape id="_x0000_i1208" type="#_x0000_t75" style="width:10.5pt;height:12.75pt" o:ole="">
            <v:imagedata r:id="rId341" o:title=""/>
          </v:shape>
          <o:OLEObject Type="Embed" ProgID="Equation.DSMT4" ShapeID="_x0000_i1208" DrawAspect="Content" ObjectID="_1639039922" r:id="rId342"/>
        </w:object>
      </w:r>
      <w:proofErr w:type="gramEnd"/>
      <w:r>
        <w:rPr>
          <w:rFonts w:hint="eastAsia"/>
        </w:rPr>
        <w:t>称为一个</w:t>
      </w:r>
      <w:r>
        <w:object w:dxaOrig="420" w:dyaOrig="260" w14:anchorId="653D349D">
          <v:shape id="_x0000_i1209" type="#_x0000_t75" style="width:21pt;height:13.5pt" o:ole="">
            <v:imagedata r:id="rId343" o:title=""/>
          </v:shape>
          <o:OLEObject Type="Embed" ProgID="Equation.DSMT4" ShapeID="_x0000_i1209" DrawAspect="Content" ObjectID="_1639039923" r:id="rId344"/>
        </w:object>
      </w:r>
      <w:r>
        <w:rPr>
          <w:rFonts w:hint="eastAsia"/>
        </w:rPr>
        <w:t>-</w:t>
      </w:r>
      <w:r>
        <w:t>Lightweight Coreset</w:t>
      </w:r>
      <w:r>
        <w:rPr>
          <w:rFonts w:hint="eastAsia"/>
        </w:rPr>
        <w:t>。</w:t>
      </w:r>
    </w:p>
    <w:p w14:paraId="5D255F08" w14:textId="77777777" w:rsidR="00270D3B" w:rsidRDefault="00270D3B" w:rsidP="008B386A">
      <w:pPr>
        <w:ind w:firstLine="420"/>
      </w:pPr>
      <w:r>
        <w:rPr>
          <w:rFonts w:hint="eastAsia"/>
        </w:rPr>
        <w:t>由于</w:t>
      </w:r>
      <w:r>
        <w:object w:dxaOrig="420" w:dyaOrig="260" w14:anchorId="78186A6A">
          <v:shape id="_x0000_i1210" type="#_x0000_t75" style="width:21pt;height:13.5pt" o:ole="">
            <v:imagedata r:id="rId343" o:title=""/>
          </v:shape>
          <o:OLEObject Type="Embed" ProgID="Equation.DSMT4" ShapeID="_x0000_i1210" DrawAspect="Content" ObjectID="_1639039924" r:id="rId345"/>
        </w:object>
      </w:r>
      <w:r>
        <w:rPr>
          <w:rFonts w:hint="eastAsia"/>
        </w:rPr>
        <w:t>-</w:t>
      </w:r>
      <w:r>
        <w:t>Lightweight Coreset</w:t>
      </w:r>
      <w:r>
        <w:rPr>
          <w:rFonts w:hint="eastAsia"/>
        </w:rPr>
        <w:t>对于任意</w:t>
      </w:r>
      <w:proofErr w:type="gramStart"/>
      <w:r>
        <w:object w:dxaOrig="180" w:dyaOrig="240" w14:anchorId="5BB74D42">
          <v:shape id="_x0000_i1211" type="#_x0000_t75" style="width:9pt;height:12.75pt" o:ole="">
            <v:imagedata r:id="rId346" o:title=""/>
          </v:shape>
          <o:OLEObject Type="Embed" ProgID="Equation.DSMT4" ShapeID="_x0000_i1211" DrawAspect="Content" ObjectID="_1639039925" r:id="rId347"/>
        </w:object>
      </w:r>
      <w:r>
        <w:rPr>
          <w:rFonts w:hint="eastAsia"/>
        </w:rPr>
        <w:t>个</w:t>
      </w:r>
      <w:proofErr w:type="gramEnd"/>
      <w:r>
        <w:rPr>
          <w:rFonts w:hint="eastAsia"/>
        </w:rPr>
        <w:t>点的集合</w:t>
      </w:r>
      <w:r>
        <w:object w:dxaOrig="200" w:dyaOrig="260" w14:anchorId="221BB46C">
          <v:shape id="_x0000_i1212" type="#_x0000_t75" style="width:10.5pt;height:13.5pt" o:ole="">
            <v:imagedata r:id="rId348" o:title=""/>
          </v:shape>
          <o:OLEObject Type="Embed" ProgID="Equation.DSMT4" ShapeID="_x0000_i1212" DrawAspect="Content" ObjectID="_1639039926" r:id="rId349"/>
        </w:object>
      </w:r>
      <w:r>
        <w:t xml:space="preserve"> </w:t>
      </w:r>
      <w:r>
        <w:rPr>
          <w:rFonts w:hint="eastAsia"/>
        </w:rPr>
        <w:t>都有以上属性，因此易得其有以下近似系数的推论。</w:t>
      </w:r>
    </w:p>
    <w:p w14:paraId="7DBBA28D" w14:textId="77777777" w:rsidR="00270D3B" w:rsidRDefault="00270D3B" w:rsidP="008B386A">
      <w:pPr>
        <w:ind w:firstLine="420"/>
      </w:pPr>
      <w:r w:rsidRPr="00270D3B">
        <w:rPr>
          <w:rFonts w:hint="eastAsia"/>
          <w:b/>
        </w:rPr>
        <w:t>推论</w:t>
      </w:r>
      <w:r w:rsidRPr="00270D3B">
        <w:rPr>
          <w:rFonts w:hint="eastAsia"/>
          <w:b/>
        </w:rPr>
        <w:t>2.1</w:t>
      </w:r>
      <w:r>
        <w:rPr>
          <w:b/>
        </w:rPr>
        <w:t xml:space="preserve"> </w:t>
      </w:r>
      <w:r w:rsidRPr="00804E68">
        <w:rPr>
          <w:rFonts w:hint="eastAsia"/>
        </w:rPr>
        <w:t>如果</w:t>
      </w:r>
      <w:r w:rsidRPr="00804E68">
        <w:object w:dxaOrig="200" w:dyaOrig="240" w14:anchorId="1BE545BD">
          <v:shape id="_x0000_i1213" type="#_x0000_t75" style="width:10.5pt;height:12.75pt" o:ole="">
            <v:imagedata r:id="rId350" o:title=""/>
          </v:shape>
          <o:OLEObject Type="Embed" ProgID="Equation.DSMT4" ShapeID="_x0000_i1213" DrawAspect="Content" ObjectID="_1639039927" r:id="rId351"/>
        </w:object>
      </w:r>
      <w:r w:rsidRPr="00804E68">
        <w:rPr>
          <w:rFonts w:hint="eastAsia"/>
        </w:rPr>
        <w:t>是一个</w:t>
      </w:r>
      <w:r>
        <w:object w:dxaOrig="420" w:dyaOrig="260" w14:anchorId="45B12778">
          <v:shape id="_x0000_i1214" type="#_x0000_t75" style="width:21pt;height:13.5pt" o:ole="">
            <v:imagedata r:id="rId343" o:title=""/>
          </v:shape>
          <o:OLEObject Type="Embed" ProgID="Equation.DSMT4" ShapeID="_x0000_i1214" DrawAspect="Content" ObjectID="_1639039928" r:id="rId352"/>
        </w:object>
      </w:r>
      <w:r>
        <w:rPr>
          <w:rFonts w:hint="eastAsia"/>
        </w:rPr>
        <w:t>-</w:t>
      </w:r>
      <w:r>
        <w:t>Lightweight Coreset</w:t>
      </w:r>
      <w:r>
        <w:rPr>
          <w:rFonts w:hint="eastAsia"/>
        </w:rPr>
        <w:t>，有</w:t>
      </w:r>
    </w:p>
    <w:p w14:paraId="2257E39A" w14:textId="77777777" w:rsidR="00270D3B" w:rsidRDefault="00270D3B" w:rsidP="00270D3B">
      <w:pPr>
        <w:pStyle w:val="MTDisplayEquation"/>
      </w:pPr>
      <w:r>
        <w:tab/>
      </w:r>
      <w:r w:rsidR="00005BE0">
        <w:object w:dxaOrig="2880" w:dyaOrig="300" w14:anchorId="38440F32">
          <v:shape id="_x0000_i1215" type="#_x0000_t75" style="width:2in;height:15pt" o:ole="">
            <v:imagedata r:id="rId353" o:title=""/>
          </v:shape>
          <o:OLEObject Type="Embed" ProgID="Equation.DSMT4" ShapeID="_x0000_i1215" DrawAspect="Content" ObjectID="_1639039929" r:id="rId354"/>
        </w:object>
      </w:r>
    </w:p>
    <w:p w14:paraId="20C33F79" w14:textId="535708CB" w:rsidR="00005BE0" w:rsidRDefault="00005BE0" w:rsidP="00005BE0">
      <w:r>
        <w:rPr>
          <w:rFonts w:hint="eastAsia"/>
        </w:rPr>
        <w:t>其中</w:t>
      </w:r>
      <w:r>
        <w:object w:dxaOrig="279" w:dyaOrig="300" w14:anchorId="2607BA85">
          <v:shape id="_x0000_i1216" type="#_x0000_t75" style="width:14.25pt;height:15pt" o:ole="">
            <v:imagedata r:id="rId355" o:title=""/>
          </v:shape>
          <o:OLEObject Type="Embed" ProgID="Equation.DSMT4" ShapeID="_x0000_i1216" DrawAspect="Content" ObjectID="_1639039930" r:id="rId356"/>
        </w:object>
      </w:r>
      <w:r>
        <w:rPr>
          <w:rFonts w:hint="eastAsia"/>
        </w:rPr>
        <w:t>是</w:t>
      </w:r>
      <w:r>
        <w:object w:dxaOrig="240" w:dyaOrig="220" w14:anchorId="118B537D">
          <v:shape id="_x0000_i1217" type="#_x0000_t75" style="width:12.75pt;height:11.25pt" o:ole="">
            <v:imagedata r:id="rId331" o:title=""/>
          </v:shape>
          <o:OLEObject Type="Embed" ProgID="Equation.DSMT4" ShapeID="_x0000_i1217" DrawAspect="Content" ObjectID="_1639039931" r:id="rId357"/>
        </w:object>
      </w:r>
      <w:r>
        <w:rPr>
          <w:rFonts w:hint="eastAsia"/>
        </w:rPr>
        <w:t>上的</w:t>
      </w:r>
      <w:r w:rsidR="00B23571">
        <w:rPr>
          <w:rFonts w:hint="eastAsia"/>
        </w:rPr>
        <w:t>K-means</w:t>
      </w:r>
      <w:r>
        <w:rPr>
          <w:rFonts w:hint="eastAsia"/>
        </w:rPr>
        <w:t>问题最优解，</w:t>
      </w:r>
      <w:r>
        <w:object w:dxaOrig="279" w:dyaOrig="300" w14:anchorId="290EADB7">
          <v:shape id="_x0000_i1218" type="#_x0000_t75" style="width:14.25pt;height:15pt" o:ole="">
            <v:imagedata r:id="rId358" o:title=""/>
          </v:shape>
          <o:OLEObject Type="Embed" ProgID="Equation.DSMT4" ShapeID="_x0000_i1218" DrawAspect="Content" ObjectID="_1639039932" r:id="rId359"/>
        </w:object>
      </w:r>
      <w:r>
        <w:rPr>
          <w:rFonts w:hint="eastAsia"/>
        </w:rPr>
        <w:t>是</w:t>
      </w:r>
      <w:proofErr w:type="gramStart"/>
      <w:r>
        <w:object w:dxaOrig="200" w:dyaOrig="240" w14:anchorId="332B0E03">
          <v:shape id="_x0000_i1219" type="#_x0000_t75" style="width:10.5pt;height:12.75pt" o:ole="">
            <v:imagedata r:id="rId360" o:title=""/>
          </v:shape>
          <o:OLEObject Type="Embed" ProgID="Equation.DSMT4" ShapeID="_x0000_i1219" DrawAspect="Content" ObjectID="_1639039933" r:id="rId361"/>
        </w:object>
      </w:r>
      <w:r>
        <w:rPr>
          <w:rFonts w:hint="eastAsia"/>
        </w:rPr>
        <w:t>上带权</w:t>
      </w:r>
      <w:proofErr w:type="gramEnd"/>
      <w:r w:rsidR="00B23571">
        <w:rPr>
          <w:rFonts w:hint="eastAsia"/>
        </w:rPr>
        <w:t>K-means</w:t>
      </w:r>
      <w:r>
        <w:rPr>
          <w:rFonts w:hint="eastAsia"/>
        </w:rPr>
        <w:t>问题最优解。</w:t>
      </w:r>
    </w:p>
    <w:p w14:paraId="7D66C518" w14:textId="77777777" w:rsidR="00A5296C" w:rsidRPr="009C76D0" w:rsidRDefault="00A5296C" w:rsidP="00284B4C">
      <w:pPr>
        <w:pStyle w:val="affff"/>
      </w:pPr>
      <w:r w:rsidRPr="009C76D0">
        <w:t>算法</w:t>
      </w:r>
      <w:r w:rsidR="00383A84">
        <w:t>8</w:t>
      </w:r>
      <w:r w:rsidRPr="009C76D0">
        <w:t xml:space="preserve"> Lightweight </w:t>
      </w:r>
      <w:r>
        <w:t>C</w:t>
      </w:r>
      <w:r w:rsidRPr="009C76D0">
        <w:t>oreset</w:t>
      </w:r>
    </w:p>
    <w:p w14:paraId="6AA41623" w14:textId="4F74A8AF" w:rsidR="00A5296C" w:rsidRDefault="00A5296C" w:rsidP="00284B4C">
      <w:pPr>
        <w:pStyle w:val="affff"/>
      </w:pPr>
      <w:r w:rsidRPr="006A1460">
        <w:t>输入</w:t>
      </w:r>
      <w:r w:rsidRPr="006A1460">
        <w:t>:</w:t>
      </w:r>
      <w:r>
        <w:t xml:space="preserve"> </w:t>
      </w:r>
      <w:r w:rsidRPr="006A1460">
        <w:t>数据</w:t>
      </w:r>
      <w:r w:rsidRPr="006A1460">
        <w:rPr>
          <w:rFonts w:hint="eastAsia"/>
        </w:rPr>
        <w:t>集</w:t>
      </w:r>
      <w:r w:rsidRPr="006A1460">
        <w:object w:dxaOrig="240" w:dyaOrig="220" w14:anchorId="15C55C57">
          <v:shape id="_x0000_i1220" type="#_x0000_t75" style="width:12.75pt;height:11.25pt" o:ole="">
            <v:imagedata r:id="rId39" o:title=""/>
          </v:shape>
          <o:OLEObject Type="Embed" ProgID="Equation.DSMT4" ShapeID="_x0000_i1220" DrawAspect="Content" ObjectID="_1639039934" r:id="rId362"/>
        </w:object>
      </w:r>
      <w:r w:rsidRPr="006A1460">
        <w:rPr>
          <w:rFonts w:hint="eastAsia"/>
        </w:rPr>
        <w:t>，</w:t>
      </w:r>
      <w:r>
        <w:rPr>
          <w:rFonts w:hint="eastAsia"/>
        </w:rPr>
        <w:t>采样</w:t>
      </w:r>
      <w:r w:rsidRPr="006A1460">
        <w:rPr>
          <w:rFonts w:hint="eastAsia"/>
        </w:rPr>
        <w:t>数</w:t>
      </w:r>
      <w:r w:rsidRPr="009C76D0">
        <w:object w:dxaOrig="160" w:dyaOrig="200" w14:anchorId="4F742183">
          <v:shape id="_x0000_i1221" type="#_x0000_t75" style="width:8.25pt;height:10.5pt" o:ole="">
            <v:imagedata r:id="rId363" o:title=""/>
          </v:shape>
          <o:OLEObject Type="Embed" ProgID="Equation.DSMT4" ShapeID="_x0000_i1221" DrawAspect="Content" ObjectID="_1639039935" r:id="rId364"/>
        </w:object>
      </w:r>
    </w:p>
    <w:p w14:paraId="33F236A0" w14:textId="21CD5C25" w:rsidR="00A5296C" w:rsidRPr="006A1460" w:rsidRDefault="00284B4C" w:rsidP="00284B4C">
      <w:pPr>
        <w:pStyle w:val="affff"/>
      </w:pPr>
      <w:r w:rsidRPr="006A1460">
        <w:t>输出</w:t>
      </w:r>
      <w:r>
        <w:rPr>
          <w:rFonts w:hint="eastAsia"/>
        </w:rPr>
        <w:t>:</w:t>
      </w:r>
      <w:r>
        <w:t xml:space="preserve"> </w:t>
      </w:r>
      <w:r>
        <w:rPr>
          <w:rFonts w:hint="eastAsia"/>
        </w:rPr>
        <w:t>采样集</w:t>
      </w:r>
      <w:r>
        <w:object w:dxaOrig="180" w:dyaOrig="240" w14:anchorId="20673BAE">
          <v:shape id="_x0000_i1222" type="#_x0000_t75" style="width:9pt;height:12.75pt" o:ole="">
            <v:imagedata r:id="rId365" o:title=""/>
          </v:shape>
          <o:OLEObject Type="Embed" ProgID="Equation.DSMT4" ShapeID="_x0000_i1222" DrawAspect="Content" ObjectID="_1639039936" r:id="rId366"/>
        </w:object>
      </w:r>
    </w:p>
    <w:p w14:paraId="6E265FE7" w14:textId="0F2B98EA" w:rsidR="00A5296C" w:rsidRDefault="00284B4C" w:rsidP="00284B4C">
      <w:pPr>
        <w:pStyle w:val="affff"/>
      </w:pPr>
      <w:r>
        <w:rPr>
          <w:rFonts w:hint="eastAsia"/>
        </w:rPr>
        <w:t>a</w:t>
      </w:r>
      <w:r>
        <w:t>)</w:t>
      </w:r>
      <w:r w:rsidR="00A5296C" w:rsidRPr="006A1460">
        <w:t xml:space="preserve"> </w:t>
      </w:r>
      <w:r w:rsidRPr="009C76D0">
        <w:object w:dxaOrig="620" w:dyaOrig="260" w14:anchorId="3536895D">
          <v:shape id="_x0000_i1223" type="#_x0000_t75" style="width:31.5pt;height:12.75pt" o:ole="">
            <v:imagedata r:id="rId367" o:title=""/>
          </v:shape>
          <o:OLEObject Type="Embed" ProgID="Equation.DSMT4" ShapeID="_x0000_i1223" DrawAspect="Content" ObjectID="_1639039937" r:id="rId368"/>
        </w:object>
      </w:r>
      <w:r w:rsidR="00A5296C" w:rsidRPr="009C76D0">
        <w:t>的</w:t>
      </w:r>
      <w:r w:rsidR="00A5296C" w:rsidRPr="009C76D0">
        <w:rPr>
          <w:rFonts w:hint="eastAsia"/>
        </w:rPr>
        <w:t>均值</w:t>
      </w:r>
    </w:p>
    <w:p w14:paraId="513A2192" w14:textId="7E78DE20" w:rsidR="00A5296C" w:rsidRDefault="00284B4C" w:rsidP="00284B4C">
      <w:pPr>
        <w:pStyle w:val="affff"/>
      </w:pPr>
      <w:r>
        <w:t xml:space="preserve">b) </w:t>
      </w:r>
      <w:r w:rsidR="00A5296C" w:rsidRPr="006A1460">
        <w:t>for</w:t>
      </w:r>
      <w:r w:rsidR="00A5296C">
        <w:t xml:space="preserve"> </w:t>
      </w:r>
      <w:r w:rsidR="00A5296C" w:rsidRPr="009C76D0">
        <w:object w:dxaOrig="499" w:dyaOrig="240" w14:anchorId="2EBDCC88">
          <v:shape id="_x0000_i1224" type="#_x0000_t75" style="width:25.5pt;height:12.75pt" o:ole="">
            <v:imagedata r:id="rId369" o:title=""/>
          </v:shape>
          <o:OLEObject Type="Embed" ProgID="Equation.DSMT4" ShapeID="_x0000_i1224" DrawAspect="Content" ObjectID="_1639039938" r:id="rId370"/>
        </w:object>
      </w:r>
      <w:r w:rsidR="00A5296C">
        <w:t xml:space="preserve"> </w:t>
      </w:r>
      <w:r w:rsidR="00A5296C" w:rsidRPr="006A1460">
        <w:t>do</w:t>
      </w:r>
    </w:p>
    <w:p w14:paraId="3E26B33C" w14:textId="290E04D5" w:rsidR="00A5296C" w:rsidRPr="006A1460" w:rsidRDefault="00284B4C" w:rsidP="00284B4C">
      <w:pPr>
        <w:pStyle w:val="affff"/>
      </w:pPr>
      <w:r>
        <w:t xml:space="preserve">c)  </w:t>
      </w:r>
      <w:r w:rsidR="00A5296C">
        <w:t xml:space="preserve">   </w:t>
      </w:r>
      <w:r w:rsidR="00A5296C">
        <w:object w:dxaOrig="2840" w:dyaOrig="540" w14:anchorId="425C5393">
          <v:shape id="_x0000_i1225" type="#_x0000_t75" style="width:142.5pt;height:27.75pt" o:ole="">
            <v:imagedata r:id="rId371" o:title=""/>
          </v:shape>
          <o:OLEObject Type="Embed" ProgID="Equation.DSMT4" ShapeID="_x0000_i1225" DrawAspect="Content" ObjectID="_1639039939" r:id="rId372"/>
        </w:object>
      </w:r>
      <w:r w:rsidR="00A5296C">
        <w:t xml:space="preserve"> </w:t>
      </w:r>
    </w:p>
    <w:p w14:paraId="6DB6CC6D" w14:textId="247E6BCA" w:rsidR="00A5296C" w:rsidRDefault="00284B4C" w:rsidP="00284B4C">
      <w:pPr>
        <w:pStyle w:val="affff"/>
      </w:pPr>
      <w:r>
        <w:t xml:space="preserve">d) </w:t>
      </w:r>
      <w:r w:rsidR="00A5296C">
        <w:object w:dxaOrig="400" w:dyaOrig="240" w14:anchorId="6AFF03E5">
          <v:shape id="_x0000_i1226" type="#_x0000_t75" style="width:20.25pt;height:12.75pt" o:ole="">
            <v:imagedata r:id="rId373" o:title=""/>
          </v:shape>
          <o:OLEObject Type="Embed" ProgID="Equation.DSMT4" ShapeID="_x0000_i1226" DrawAspect="Content" ObjectID="_1639039940" r:id="rId374"/>
        </w:object>
      </w:r>
      <w:r w:rsidR="00A5296C">
        <w:rPr>
          <w:rFonts w:hint="eastAsia"/>
        </w:rPr>
        <w:t>以</w:t>
      </w:r>
      <w:r w:rsidR="00A5296C">
        <w:object w:dxaOrig="400" w:dyaOrig="260" w14:anchorId="54454BB2">
          <v:shape id="_x0000_i1227" type="#_x0000_t75" style="width:20.25pt;height:13.5pt" o:ole="">
            <v:imagedata r:id="rId375" o:title=""/>
          </v:shape>
          <o:OLEObject Type="Embed" ProgID="Equation.DSMT4" ShapeID="_x0000_i1227" DrawAspect="Content" ObjectID="_1639039941" r:id="rId376"/>
        </w:object>
      </w:r>
      <w:r w:rsidR="00A5296C">
        <w:rPr>
          <w:rFonts w:hint="eastAsia"/>
        </w:rPr>
        <w:t>的概率从</w:t>
      </w:r>
      <w:r w:rsidR="00A5296C" w:rsidRPr="006A1460">
        <w:object w:dxaOrig="240" w:dyaOrig="220" w14:anchorId="0175CDE6">
          <v:shape id="_x0000_i1228" type="#_x0000_t75" style="width:12.75pt;height:11.25pt" o:ole="">
            <v:imagedata r:id="rId39" o:title=""/>
          </v:shape>
          <o:OLEObject Type="Embed" ProgID="Equation.DSMT4" ShapeID="_x0000_i1228" DrawAspect="Content" ObjectID="_1639039942" r:id="rId377"/>
        </w:object>
      </w:r>
      <w:r w:rsidR="00A5296C">
        <w:rPr>
          <w:rFonts w:hint="eastAsia"/>
        </w:rPr>
        <w:t>中采样</w:t>
      </w:r>
      <w:proofErr w:type="gramStart"/>
      <w:r w:rsidR="00A5296C" w:rsidRPr="009C76D0">
        <w:object w:dxaOrig="160" w:dyaOrig="200" w14:anchorId="1F68A90E">
          <v:shape id="_x0000_i1229" type="#_x0000_t75" style="width:8.25pt;height:10.5pt" o:ole="">
            <v:imagedata r:id="rId363" o:title=""/>
          </v:shape>
          <o:OLEObject Type="Embed" ProgID="Equation.DSMT4" ShapeID="_x0000_i1229" DrawAspect="Content" ObjectID="_1639039943" r:id="rId378"/>
        </w:object>
      </w:r>
      <w:r w:rsidR="00A5296C">
        <w:rPr>
          <w:rFonts w:hint="eastAsia"/>
        </w:rPr>
        <w:t>个</w:t>
      </w:r>
      <w:proofErr w:type="gramEnd"/>
      <w:r w:rsidR="00A5296C">
        <w:rPr>
          <w:rFonts w:hint="eastAsia"/>
        </w:rPr>
        <w:t>点，每个点权重是</w:t>
      </w:r>
      <w:r w:rsidR="00A5296C">
        <w:object w:dxaOrig="820" w:dyaOrig="260" w14:anchorId="0D2A2FEB">
          <v:shape id="_x0000_i1230" type="#_x0000_t75" style="width:41.25pt;height:13.5pt" o:ole="">
            <v:imagedata r:id="rId379" o:title=""/>
          </v:shape>
          <o:OLEObject Type="Embed" ProgID="Equation.DSMT4" ShapeID="_x0000_i1230" DrawAspect="Content" ObjectID="_1639039944" r:id="rId380"/>
        </w:object>
      </w:r>
    </w:p>
    <w:p w14:paraId="1A8E2E80" w14:textId="1A9FB190" w:rsidR="008B386A" w:rsidRDefault="00374B1E" w:rsidP="008B386A">
      <w:pPr>
        <w:ind w:firstLine="420"/>
      </w:pPr>
      <w:r>
        <w:rPr>
          <w:rFonts w:hint="eastAsia"/>
        </w:rPr>
        <w:t>构造该</w:t>
      </w:r>
      <w:r>
        <w:rPr>
          <w:rFonts w:hint="eastAsia"/>
        </w:rPr>
        <w:t>Coreset</w:t>
      </w:r>
      <w:r>
        <w:rPr>
          <w:rFonts w:hint="eastAsia"/>
        </w:rPr>
        <w:t>的</w:t>
      </w:r>
      <w:r w:rsidR="008B386A" w:rsidRPr="007931B8">
        <w:rPr>
          <w:rFonts w:hint="eastAsia"/>
        </w:rPr>
        <w:t>算法</w:t>
      </w:r>
      <w:proofErr w:type="gramStart"/>
      <w:r w:rsidR="008B386A" w:rsidRPr="007931B8">
        <w:rPr>
          <w:rFonts w:hint="eastAsia"/>
        </w:rPr>
        <w:t>详述</w:t>
      </w:r>
      <w:r w:rsidR="00A5296C">
        <w:rPr>
          <w:rFonts w:hint="eastAsia"/>
        </w:rPr>
        <w:t>见</w:t>
      </w:r>
      <w:proofErr w:type="gramEnd"/>
      <w:r w:rsidR="00383A84">
        <w:t>8</w:t>
      </w:r>
      <w:r w:rsidR="00784207">
        <w:rPr>
          <w:rFonts w:hint="eastAsia"/>
        </w:rPr>
        <w:t>，关于该算法有如下结论。</w:t>
      </w:r>
    </w:p>
    <w:p w14:paraId="5B9AAB61" w14:textId="77777777" w:rsidR="00784207" w:rsidRDefault="00784207" w:rsidP="00784207">
      <w:pPr>
        <w:ind w:firstLine="420"/>
      </w:pPr>
      <w:r w:rsidRPr="00D87BF3">
        <w:rPr>
          <w:rFonts w:hint="eastAsia"/>
          <w:b/>
        </w:rPr>
        <w:t>定理</w:t>
      </w:r>
      <w:r w:rsidR="00383A84">
        <w:rPr>
          <w:b/>
        </w:rPr>
        <w:t>8</w:t>
      </w:r>
      <w:r>
        <w:t xml:space="preserve"> </w:t>
      </w:r>
      <w:r w:rsidR="00293094" w:rsidRPr="00293094">
        <w:rPr>
          <w:b/>
          <w:szCs w:val="18"/>
        </w:rPr>
        <w:t>Lightweight Coreset</w:t>
      </w:r>
      <w:r w:rsidR="00293094" w:rsidRPr="00293094">
        <w:rPr>
          <w:rFonts w:hint="eastAsia"/>
          <w:b/>
          <w:szCs w:val="18"/>
        </w:rPr>
        <w:t>的理论保证</w:t>
      </w:r>
      <w:r w:rsidR="00293094">
        <w:t xml:space="preserve"> </w:t>
      </w:r>
      <w:r w:rsidRPr="00595AEC">
        <w:rPr>
          <w:rFonts w:hint="eastAsia"/>
        </w:rPr>
        <w:t>令</w:t>
      </w:r>
      <w:r w:rsidR="00F42178">
        <w:object w:dxaOrig="460" w:dyaOrig="240" w14:anchorId="24A8E97E">
          <v:shape id="_x0000_i1231" type="#_x0000_t75" style="width:23.25pt;height:12.75pt" o:ole="">
            <v:imagedata r:id="rId381" o:title=""/>
          </v:shape>
          <o:OLEObject Type="Embed" ProgID="Equation.DSMT4" ShapeID="_x0000_i1231" DrawAspect="Content" ObjectID="_1639039945" r:id="rId382"/>
        </w:object>
      </w:r>
      <w:r w:rsidR="00F42178">
        <w:rPr>
          <w:rFonts w:hint="eastAsia"/>
        </w:rPr>
        <w:t>，</w:t>
      </w:r>
      <w:r w:rsidR="00F42178">
        <w:object w:dxaOrig="420" w:dyaOrig="240" w14:anchorId="7F124D2A">
          <v:shape id="_x0000_i1232" type="#_x0000_t75" style="width:21pt;height:12.75pt" o:ole="">
            <v:imagedata r:id="rId327" o:title=""/>
          </v:shape>
          <o:OLEObject Type="Embed" ProgID="Equation.DSMT4" ShapeID="_x0000_i1232" DrawAspect="Content" ObjectID="_1639039946" r:id="rId383"/>
        </w:object>
      </w:r>
      <w:r w:rsidR="00F42178">
        <w:rPr>
          <w:rFonts w:hint="eastAsia"/>
        </w:rPr>
        <w:t>且</w:t>
      </w:r>
      <w:r w:rsidR="00374B1E">
        <w:object w:dxaOrig="480" w:dyaOrig="240" w14:anchorId="7C274A44">
          <v:shape id="_x0000_i1233" type="#_x0000_t75" style="width:24pt;height:12.75pt" o:ole="">
            <v:imagedata r:id="rId329" o:title=""/>
          </v:shape>
          <o:OLEObject Type="Embed" ProgID="Equation.DSMT4" ShapeID="_x0000_i1233" DrawAspect="Content" ObjectID="_1639039947" r:id="rId384"/>
        </w:object>
      </w:r>
      <w:r w:rsidR="00374B1E">
        <w:rPr>
          <w:rFonts w:hint="eastAsia"/>
        </w:rPr>
        <w:t>，</w:t>
      </w:r>
      <w:r w:rsidR="00374B1E">
        <w:object w:dxaOrig="240" w:dyaOrig="220" w14:anchorId="0A58FAA2">
          <v:shape id="_x0000_i1234" type="#_x0000_t75" style="width:12.75pt;height:11.25pt" o:ole="">
            <v:imagedata r:id="rId331" o:title=""/>
          </v:shape>
          <o:OLEObject Type="Embed" ProgID="Equation.DSMT4" ShapeID="_x0000_i1234" DrawAspect="Content" ObjectID="_1639039948" r:id="rId385"/>
        </w:object>
      </w:r>
      <w:r w:rsidRPr="00595AEC">
        <w:rPr>
          <w:rFonts w:hint="eastAsia"/>
        </w:rPr>
        <w:t>是</w:t>
      </w:r>
      <w:r w:rsidR="00374B1E">
        <w:object w:dxaOrig="279" w:dyaOrig="240" w14:anchorId="1293C9EF">
          <v:shape id="_x0000_i1235" type="#_x0000_t75" style="width:14.25pt;height:12.75pt" o:ole="">
            <v:imagedata r:id="rId333" o:title=""/>
          </v:shape>
          <o:OLEObject Type="Embed" ProgID="Equation.DSMT4" ShapeID="_x0000_i1235" DrawAspect="Content" ObjectID="_1639039949" r:id="rId386"/>
        </w:object>
      </w:r>
      <w:r w:rsidRPr="00595AEC">
        <w:rPr>
          <w:rFonts w:hint="eastAsia"/>
        </w:rPr>
        <w:t>中的数据点，</w:t>
      </w:r>
      <w:r w:rsidR="00374B1E">
        <w:object w:dxaOrig="180" w:dyaOrig="240" w14:anchorId="4AB68853">
          <v:shape id="_x0000_i1236" type="#_x0000_t75" style="width:9pt;height:12.75pt" o:ole="">
            <v:imagedata r:id="rId387" o:title=""/>
          </v:shape>
          <o:OLEObject Type="Embed" ProgID="Equation.DSMT4" ShapeID="_x0000_i1236" DrawAspect="Content" ObjectID="_1639039950" r:id="rId388"/>
        </w:object>
      </w:r>
      <w:r>
        <w:rPr>
          <w:rFonts w:hint="eastAsia"/>
        </w:rPr>
        <w:t>是</w:t>
      </w:r>
      <w:r w:rsidRPr="00595AEC">
        <w:rPr>
          <w:rFonts w:hint="eastAsia"/>
        </w:rPr>
        <w:t>算法</w:t>
      </w:r>
      <w:r w:rsidR="00293094">
        <w:rPr>
          <w:rFonts w:hint="eastAsia"/>
        </w:rPr>
        <w:t>8</w:t>
      </w:r>
      <w:r w:rsidRPr="00595AEC">
        <w:rPr>
          <w:rFonts w:hint="eastAsia"/>
        </w:rPr>
        <w:t>的输出。其中采样数</w:t>
      </w:r>
    </w:p>
    <w:p w14:paraId="57ADA1FF" w14:textId="77777777" w:rsidR="001641C2" w:rsidRDefault="00374B1E" w:rsidP="00374B1E">
      <w:pPr>
        <w:pStyle w:val="MTDisplayEquation"/>
      </w:pPr>
      <w:r>
        <w:tab/>
      </w:r>
      <w:r>
        <w:object w:dxaOrig="1860" w:dyaOrig="520" w14:anchorId="5798C253">
          <v:shape id="_x0000_i1237" type="#_x0000_t75" style="width:93pt;height:26.25pt" o:ole="">
            <v:imagedata r:id="rId389" o:title=""/>
          </v:shape>
          <o:OLEObject Type="Embed" ProgID="Equation.DSMT4" ShapeID="_x0000_i1237" DrawAspect="Content" ObjectID="_1639039951" r:id="rId390"/>
        </w:object>
      </w:r>
    </w:p>
    <w:p w14:paraId="3B2C93D8" w14:textId="77777777" w:rsidR="00374B1E" w:rsidRDefault="00374B1E" w:rsidP="00374B1E">
      <w:r>
        <w:object w:dxaOrig="160" w:dyaOrig="200" w14:anchorId="1A63D2C1">
          <v:shape id="_x0000_i1238" type="#_x0000_t75" style="width:8.25pt;height:10.5pt" o:ole="">
            <v:imagedata r:id="rId391" o:title=""/>
          </v:shape>
          <o:OLEObject Type="Embed" ProgID="Equation.DSMT4" ShapeID="_x0000_i1238" DrawAspect="Content" ObjectID="_1639039952" r:id="rId392"/>
        </w:object>
      </w:r>
      <w:r>
        <w:rPr>
          <w:rFonts w:hint="eastAsia"/>
        </w:rPr>
        <w:t>是一常数，那么</w:t>
      </w:r>
      <w:r w:rsidR="00404E2F">
        <w:rPr>
          <w:rFonts w:hint="eastAsia"/>
        </w:rPr>
        <w:t>点集</w:t>
      </w:r>
      <w:r w:rsidR="00404E2F">
        <w:object w:dxaOrig="180" w:dyaOrig="240" w14:anchorId="0298FF79">
          <v:shape id="_x0000_i1239" type="#_x0000_t75" style="width:9pt;height:12.75pt" o:ole="">
            <v:imagedata r:id="rId387" o:title=""/>
          </v:shape>
          <o:OLEObject Type="Embed" ProgID="Equation.DSMT4" ShapeID="_x0000_i1239" DrawAspect="Content" ObjectID="_1639039953" r:id="rId393"/>
        </w:object>
      </w:r>
      <w:r w:rsidR="00404E2F">
        <w:rPr>
          <w:rFonts w:hint="eastAsia"/>
        </w:rPr>
        <w:t>将会以至少</w:t>
      </w:r>
      <w:r w:rsidR="00404E2F">
        <w:object w:dxaOrig="420" w:dyaOrig="240" w14:anchorId="428D71C4">
          <v:shape id="_x0000_i1240" type="#_x0000_t75" style="width:21pt;height:12.75pt" o:ole="">
            <v:imagedata r:id="rId394" o:title=""/>
          </v:shape>
          <o:OLEObject Type="Embed" ProgID="Equation.DSMT4" ShapeID="_x0000_i1240" DrawAspect="Content" ObjectID="_1639039954" r:id="rId395"/>
        </w:object>
      </w:r>
      <w:r w:rsidR="00404E2F">
        <w:rPr>
          <w:rFonts w:hint="eastAsia"/>
        </w:rPr>
        <w:t>的概率成为一个</w:t>
      </w:r>
      <w:r w:rsidR="00404E2F">
        <w:object w:dxaOrig="420" w:dyaOrig="260" w14:anchorId="47523782">
          <v:shape id="_x0000_i1241" type="#_x0000_t75" style="width:21pt;height:13.5pt" o:ole="">
            <v:imagedata r:id="rId343" o:title=""/>
          </v:shape>
          <o:OLEObject Type="Embed" ProgID="Equation.DSMT4" ShapeID="_x0000_i1241" DrawAspect="Content" ObjectID="_1639039955" r:id="rId396"/>
        </w:object>
      </w:r>
      <w:r w:rsidR="00404E2F">
        <w:rPr>
          <w:rFonts w:hint="eastAsia"/>
        </w:rPr>
        <w:t>-</w:t>
      </w:r>
      <w:r w:rsidR="00404E2F">
        <w:t>Lightweight Coreset</w:t>
      </w:r>
      <w:r w:rsidR="00404E2F">
        <w:rPr>
          <w:rFonts w:hint="eastAsia"/>
        </w:rPr>
        <w:t>。</w:t>
      </w:r>
    </w:p>
    <w:p w14:paraId="3830A800" w14:textId="268D3758" w:rsidR="00C667F4" w:rsidRDefault="00005BE0" w:rsidP="00293094">
      <w:pPr>
        <w:ind w:firstLine="420"/>
      </w:pPr>
      <w:r>
        <w:rPr>
          <w:rFonts w:hint="eastAsia"/>
        </w:rPr>
        <w:t>该定理说明，</w:t>
      </w:r>
      <w:r w:rsidR="006E5E92">
        <w:rPr>
          <w:rFonts w:hint="eastAsia"/>
        </w:rPr>
        <w:t>算法</w:t>
      </w:r>
      <w:r w:rsidR="00CC7B42">
        <w:rPr>
          <w:rFonts w:hint="eastAsia"/>
        </w:rPr>
        <w:t>只要</w:t>
      </w:r>
      <w:r>
        <w:rPr>
          <w:rFonts w:hint="eastAsia"/>
        </w:rPr>
        <w:t>在</w:t>
      </w:r>
      <w:r>
        <w:object w:dxaOrig="540" w:dyaOrig="260" w14:anchorId="382855C3">
          <v:shape id="_x0000_i1242" type="#_x0000_t75" style="width:27.75pt;height:13.5pt" o:ole="">
            <v:imagedata r:id="rId397" o:title=""/>
          </v:shape>
          <o:OLEObject Type="Embed" ProgID="Equation.DSMT4" ShapeID="_x0000_i1242" DrawAspect="Content" ObjectID="_1639039956" r:id="rId398"/>
        </w:object>
      </w:r>
      <w:r>
        <w:rPr>
          <w:rFonts w:hint="eastAsia"/>
        </w:rPr>
        <w:t>的时间</w:t>
      </w:r>
      <w:proofErr w:type="gramStart"/>
      <w:r>
        <w:rPr>
          <w:rFonts w:hint="eastAsia"/>
        </w:rPr>
        <w:t>复杂度里</w:t>
      </w:r>
      <w:r w:rsidR="00CC7B42">
        <w:rPr>
          <w:rFonts w:hint="eastAsia"/>
        </w:rPr>
        <w:t>采样</w:t>
      </w:r>
      <w:proofErr w:type="gramEnd"/>
      <w:r w:rsidR="00CC7B42">
        <w:rPr>
          <w:rFonts w:hint="eastAsia"/>
        </w:rPr>
        <w:t>常数</w:t>
      </w:r>
      <w:proofErr w:type="gramStart"/>
      <w:r w:rsidR="00CC7B42">
        <w:rPr>
          <w:rFonts w:hint="eastAsia"/>
        </w:rPr>
        <w:t>个</w:t>
      </w:r>
      <w:proofErr w:type="gramEnd"/>
      <w:r w:rsidR="00CC7B42">
        <w:rPr>
          <w:rFonts w:hint="eastAsia"/>
        </w:rPr>
        <w:t>点（与</w:t>
      </w:r>
      <w:r w:rsidR="00CC7B42">
        <w:rPr>
          <w:rFonts w:hint="eastAsia"/>
        </w:rPr>
        <w:t>n</w:t>
      </w:r>
      <w:r w:rsidR="00CC7B42">
        <w:rPr>
          <w:rFonts w:hint="eastAsia"/>
        </w:rPr>
        <w:t>无关），在采样点上聚类就能</w:t>
      </w:r>
      <w:r>
        <w:rPr>
          <w:rFonts w:hint="eastAsia"/>
        </w:rPr>
        <w:t>取得好的</w:t>
      </w:r>
      <w:r w:rsidR="00CC7B42">
        <w:rPr>
          <w:rFonts w:hint="eastAsia"/>
        </w:rPr>
        <w:t>解</w:t>
      </w:r>
      <w:r>
        <w:rPr>
          <w:rFonts w:hint="eastAsia"/>
        </w:rPr>
        <w:t>（如果</w:t>
      </w:r>
      <w:r>
        <w:object w:dxaOrig="1960" w:dyaOrig="320" w14:anchorId="7E6EE404">
          <v:shape id="_x0000_i1243" type="#_x0000_t75" style="width:98.25pt;height:16.5pt" o:ole="">
            <v:imagedata r:id="rId399" o:title=""/>
          </v:shape>
          <o:OLEObject Type="Embed" ProgID="Equation.DSMT4" ShapeID="_x0000_i1243" DrawAspect="Content" ObjectID="_1639039957" r:id="rId400"/>
        </w:object>
      </w:r>
      <w:r>
        <w:rPr>
          <w:rFonts w:hint="eastAsia"/>
        </w:rPr>
        <w:t>不大的话）。</w:t>
      </w:r>
    </w:p>
    <w:p w14:paraId="3DA9DC5F" w14:textId="0DDB0ABA" w:rsidR="00404E2F" w:rsidRDefault="009A5FD6" w:rsidP="00293094">
      <w:pPr>
        <w:ind w:firstLine="420"/>
      </w:pPr>
      <w:r>
        <w:rPr>
          <w:rFonts w:hint="eastAsia"/>
        </w:rPr>
        <w:t>构造</w:t>
      </w:r>
      <w:r>
        <w:rPr>
          <w:rFonts w:hint="eastAsia"/>
        </w:rPr>
        <w:t>Coreset</w:t>
      </w:r>
      <w:r>
        <w:rPr>
          <w:rFonts w:hint="eastAsia"/>
        </w:rPr>
        <w:t>的方法除了这里提到的，还有很多，</w:t>
      </w:r>
      <w:r w:rsidR="009F3876">
        <w:rPr>
          <w:rFonts w:hint="eastAsia"/>
        </w:rPr>
        <w:t>比如还可以用</w:t>
      </w:r>
      <w:r w:rsidR="00B23571">
        <w:rPr>
          <w:rFonts w:hint="eastAsia"/>
        </w:rPr>
        <w:t>K-means</w:t>
      </w:r>
      <w:r w:rsidR="009F3876">
        <w:rPr>
          <w:rFonts w:hint="eastAsia"/>
        </w:rPr>
        <w:t>++</w:t>
      </w:r>
      <w:r w:rsidR="009F3876">
        <w:rPr>
          <w:rFonts w:hint="eastAsia"/>
        </w:rPr>
        <w:t>构造</w:t>
      </w:r>
      <w:r w:rsidR="009F3876">
        <w:rPr>
          <w:rFonts w:hint="eastAsia"/>
        </w:rPr>
        <w:t>Coreset</w:t>
      </w:r>
      <w:sdt>
        <w:sdtPr>
          <w:rPr>
            <w:rFonts w:hint="eastAsia"/>
            <w:vertAlign w:val="superscript"/>
          </w:rPr>
          <w:id w:val="1101303428"/>
          <w:citation/>
        </w:sdtPr>
        <w:sdtEndPr/>
        <w:sdtContent>
          <w:r w:rsidR="00B6321A" w:rsidRPr="00E451FF">
            <w:rPr>
              <w:vertAlign w:val="superscript"/>
            </w:rPr>
            <w:fldChar w:fldCharType="begin"/>
          </w:r>
          <w:r w:rsidR="00B6321A" w:rsidRPr="00E451FF">
            <w:rPr>
              <w:vertAlign w:val="superscript"/>
            </w:rPr>
            <w:instrText xml:space="preserve"> </w:instrText>
          </w:r>
          <w:r w:rsidR="00B6321A" w:rsidRPr="00E451FF">
            <w:rPr>
              <w:rFonts w:hint="eastAsia"/>
              <w:vertAlign w:val="superscript"/>
            </w:rPr>
            <w:instrText>CITATION ackermann2012streamkm++ \l 2052</w:instrText>
          </w:r>
          <w:r w:rsidR="00B6321A" w:rsidRPr="00E451FF">
            <w:rPr>
              <w:vertAlign w:val="superscript"/>
            </w:rPr>
            <w:instrText xml:space="preserve"> </w:instrText>
          </w:r>
          <w:r w:rsidR="00B6321A"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[40]</w:t>
          </w:r>
          <w:r w:rsidR="00B6321A" w:rsidRPr="00E451FF">
            <w:rPr>
              <w:vertAlign w:val="superscript"/>
            </w:rPr>
            <w:fldChar w:fldCharType="end"/>
          </w:r>
        </w:sdtContent>
      </w:sdt>
      <w:r w:rsidR="009F3876">
        <w:rPr>
          <w:rFonts w:hint="eastAsia"/>
        </w:rPr>
        <w:t>，</w:t>
      </w:r>
      <w:r w:rsidR="00C667F4">
        <w:rPr>
          <w:rFonts w:hint="eastAsia"/>
        </w:rPr>
        <w:t>Coreset</w:t>
      </w:r>
      <w:r>
        <w:rPr>
          <w:rFonts w:hint="eastAsia"/>
        </w:rPr>
        <w:t>作为一个经典的数据压缩</w:t>
      </w:r>
      <w:r w:rsidR="00C667F4">
        <w:rPr>
          <w:rFonts w:hint="eastAsia"/>
        </w:rPr>
        <w:t>范式</w:t>
      </w:r>
      <w:r>
        <w:rPr>
          <w:rFonts w:hint="eastAsia"/>
        </w:rPr>
        <w:t>还被用于其他机器学习问题中，比如</w:t>
      </w:r>
      <w:r>
        <w:rPr>
          <w:rFonts w:hint="eastAsia"/>
        </w:rPr>
        <w:t>PCA</w:t>
      </w:r>
      <w:r>
        <w:rPr>
          <w:rFonts w:hint="eastAsia"/>
        </w:rPr>
        <w:t>，</w:t>
      </w:r>
      <w:r>
        <w:t>NNMF</w:t>
      </w:r>
      <w:r>
        <w:rPr>
          <w:rFonts w:hint="eastAsia"/>
        </w:rPr>
        <w:t>（</w:t>
      </w:r>
      <w:r>
        <w:rPr>
          <w:rFonts w:hint="eastAsia"/>
        </w:rPr>
        <w:t>Non</w:t>
      </w:r>
      <w:r>
        <w:t xml:space="preserve"> </w:t>
      </w:r>
      <w:r>
        <w:rPr>
          <w:rFonts w:hint="eastAsia"/>
        </w:rPr>
        <w:t>Negative</w:t>
      </w:r>
      <w:r>
        <w:t xml:space="preserve"> </w:t>
      </w:r>
      <w:r>
        <w:rPr>
          <w:rFonts w:hint="eastAsia"/>
        </w:rPr>
        <w:t>Matrix</w:t>
      </w:r>
      <w:r>
        <w:t xml:space="preserve"> </w:t>
      </w:r>
      <w:r>
        <w:rPr>
          <w:rFonts w:hint="eastAsia"/>
        </w:rPr>
        <w:t>Factorization</w:t>
      </w:r>
      <w:r>
        <w:rPr>
          <w:rFonts w:hint="eastAsia"/>
        </w:rPr>
        <w:t>）等，文献</w:t>
      </w:r>
      <w:sdt>
        <w:sdtPr>
          <w:rPr>
            <w:rFonts w:hint="eastAsia"/>
          </w:rPr>
          <w:id w:val="-795609096"/>
          <w:citation/>
        </w:sdtPr>
        <w:sdtEndPr/>
        <w:sdtContent>
          <w:r>
            <w:fldChar w:fldCharType="begin"/>
          </w:r>
          <w:r>
            <w:instrText xml:space="preserve"> </w:instrText>
          </w:r>
          <w:r>
            <w:rPr>
              <w:rFonts w:hint="eastAsia"/>
            </w:rPr>
            <w:instrText>CITATION bachem2017practical \l 2052</w:instrText>
          </w:r>
          <w:r>
            <w:instrText xml:space="preserve"> </w:instrText>
          </w:r>
          <w:r>
            <w:fldChar w:fldCharType="separate"/>
          </w:r>
          <w:r w:rsidR="00D50F04">
            <w:rPr>
              <w:rFonts w:hint="eastAsia"/>
              <w:noProof/>
            </w:rPr>
            <w:t xml:space="preserve"> </w:t>
          </w:r>
          <w:r w:rsidR="00D50F04">
            <w:rPr>
              <w:noProof/>
            </w:rPr>
            <w:t>[41]</w:t>
          </w:r>
          <w:r>
            <w:fldChar w:fldCharType="end"/>
          </w:r>
        </w:sdtContent>
      </w:sdt>
      <w:r>
        <w:rPr>
          <w:rFonts w:hint="eastAsia"/>
        </w:rPr>
        <w:t>和</w:t>
      </w:r>
      <w:sdt>
        <w:sdtPr>
          <w:rPr>
            <w:rFonts w:hint="eastAsia"/>
          </w:rPr>
          <w:id w:val="-1128461556"/>
          <w:citation/>
        </w:sdtPr>
        <w:sdtEndPr/>
        <w:sdtContent>
          <w:r>
            <w:fldChar w:fldCharType="begin"/>
          </w:r>
          <w:r>
            <w:instrText xml:space="preserve"> </w:instrText>
          </w:r>
          <w:r>
            <w:rPr>
              <w:rFonts w:hint="eastAsia"/>
            </w:rPr>
            <w:instrText>CITATION feldman2013turning \l 2052</w:instrText>
          </w:r>
          <w:r>
            <w:instrText xml:space="preserve"> </w:instrText>
          </w:r>
          <w:r>
            <w:fldChar w:fldCharType="separate"/>
          </w:r>
          <w:r w:rsidR="00D50F04">
            <w:rPr>
              <w:rFonts w:hint="eastAsia"/>
              <w:noProof/>
            </w:rPr>
            <w:t xml:space="preserve"> </w:t>
          </w:r>
          <w:r w:rsidR="00D50F04">
            <w:rPr>
              <w:noProof/>
            </w:rPr>
            <w:t>[42]</w:t>
          </w:r>
          <w:r>
            <w:fldChar w:fldCharType="end"/>
          </w:r>
        </w:sdtContent>
      </w:sdt>
      <w:r>
        <w:rPr>
          <w:rFonts w:hint="eastAsia"/>
        </w:rPr>
        <w:t>是</w:t>
      </w:r>
      <w:r w:rsidR="00C667F4">
        <w:rPr>
          <w:rFonts w:hint="eastAsia"/>
        </w:rPr>
        <w:t>很好的参考资料</w:t>
      </w:r>
      <w:r w:rsidR="00A3312F">
        <w:rPr>
          <w:rFonts w:hint="eastAsia"/>
        </w:rPr>
        <w:t>。构造</w:t>
      </w:r>
      <w:r w:rsidR="00A3312F">
        <w:t>Coreset</w:t>
      </w:r>
      <w:r w:rsidR="00A3312F">
        <w:rPr>
          <w:rFonts w:hint="eastAsia"/>
        </w:rPr>
        <w:t>的算法基本是目前采样中效果最好的，缺点就是不易理解算法原理。</w:t>
      </w:r>
    </w:p>
    <w:p w14:paraId="3877F038" w14:textId="77777777" w:rsidR="00005BE0" w:rsidRDefault="00005BE0">
      <w:pPr>
        <w:pStyle w:val="2"/>
        <w:pPrChange w:id="107" w:author="任远航" w:date="2019-10-12T11:33:00Z">
          <w:pPr>
            <w:pStyle w:val="3"/>
          </w:pPr>
        </w:pPrChange>
      </w:pPr>
      <w:r>
        <w:rPr>
          <w:rFonts w:hint="eastAsia"/>
        </w:rPr>
        <w:t>对数据做假设</w:t>
      </w:r>
    </w:p>
    <w:p w14:paraId="6C4767A9" w14:textId="09F88D56" w:rsidR="00005BE0" w:rsidRDefault="00DB3E51" w:rsidP="00293094">
      <w:pPr>
        <w:ind w:firstLine="420"/>
      </w:pPr>
      <w:r>
        <w:rPr>
          <w:rFonts w:hint="eastAsia"/>
        </w:rPr>
        <w:t>可以看到不管是上面三种方法中的哪一种，都没有办法</w:t>
      </w:r>
      <w:r w:rsidR="00322AC7">
        <w:rPr>
          <w:rFonts w:hint="eastAsia"/>
        </w:rPr>
        <w:t>将时间复杂度缩小至</w:t>
      </w:r>
      <w:r>
        <w:rPr>
          <w:rFonts w:hint="eastAsia"/>
        </w:rPr>
        <w:t>线性时间以内</w:t>
      </w:r>
      <w:r w:rsidR="00322AC7">
        <w:rPr>
          <w:rFonts w:hint="eastAsia"/>
        </w:rPr>
        <w:t>，那么存在</w:t>
      </w:r>
      <w:r w:rsidR="00A45054">
        <w:rPr>
          <w:rFonts w:hint="eastAsia"/>
        </w:rPr>
        <w:t>次线性时间（</w:t>
      </w:r>
      <w:r w:rsidR="00A45054">
        <w:rPr>
          <w:rFonts w:hint="eastAsia"/>
        </w:rPr>
        <w:t>sub-linear</w:t>
      </w:r>
      <w:r w:rsidR="00A45054">
        <w:t xml:space="preserve"> </w:t>
      </w:r>
      <w:r w:rsidR="00A45054">
        <w:rPr>
          <w:rFonts w:hint="eastAsia"/>
        </w:rPr>
        <w:t>time</w:t>
      </w:r>
      <w:r w:rsidR="00A45054">
        <w:rPr>
          <w:rFonts w:hint="eastAsia"/>
        </w:rPr>
        <w:t>）</w:t>
      </w:r>
      <w:r w:rsidR="00322AC7">
        <w:rPr>
          <w:rFonts w:hint="eastAsia"/>
        </w:rPr>
        <w:t>的方法吗？遗憾的是，</w:t>
      </w:r>
      <w:proofErr w:type="spellStart"/>
      <w:r w:rsidR="00322AC7">
        <w:rPr>
          <w:rFonts w:hint="eastAsia"/>
        </w:rPr>
        <w:t>Mettu</w:t>
      </w:r>
      <w:proofErr w:type="spellEnd"/>
      <w:r w:rsidR="00322AC7">
        <w:rPr>
          <w:rFonts w:hint="eastAsia"/>
        </w:rPr>
        <w:t>等人</w:t>
      </w:r>
      <w:sdt>
        <w:sdtPr>
          <w:rPr>
            <w:rFonts w:hint="eastAsia"/>
            <w:vertAlign w:val="superscript"/>
          </w:rPr>
          <w:id w:val="-1008444715"/>
          <w:citation/>
        </w:sdtPr>
        <w:sdtEndPr/>
        <w:sdtContent>
          <w:r w:rsidR="00322AC7" w:rsidRPr="00E451FF">
            <w:rPr>
              <w:vertAlign w:val="superscript"/>
            </w:rPr>
            <w:fldChar w:fldCharType="begin"/>
          </w:r>
          <w:r w:rsidR="00322AC7" w:rsidRPr="00E451FF">
            <w:rPr>
              <w:vertAlign w:val="superscript"/>
            </w:rPr>
            <w:instrText xml:space="preserve"> </w:instrText>
          </w:r>
          <w:r w:rsidR="00322AC7" w:rsidRPr="00E451FF">
            <w:rPr>
              <w:rFonts w:hint="eastAsia"/>
              <w:vertAlign w:val="superscript"/>
            </w:rPr>
            <w:instrText>CITATION mettu2004optimal \l 2052</w:instrText>
          </w:r>
          <w:r w:rsidR="00322AC7" w:rsidRPr="00E451FF">
            <w:rPr>
              <w:vertAlign w:val="superscript"/>
            </w:rPr>
            <w:instrText xml:space="preserve"> </w:instrText>
          </w:r>
          <w:r w:rsidR="00322AC7"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[43]</w:t>
          </w:r>
          <w:r w:rsidR="00322AC7" w:rsidRPr="00E451FF">
            <w:rPr>
              <w:vertAlign w:val="superscript"/>
            </w:rPr>
            <w:fldChar w:fldCharType="end"/>
          </w:r>
        </w:sdtContent>
      </w:sdt>
      <w:r w:rsidR="00EA2230">
        <w:rPr>
          <w:rFonts w:hint="eastAsia"/>
        </w:rPr>
        <w:t>说明</w:t>
      </w:r>
      <w:r w:rsidR="00322AC7">
        <w:rPr>
          <w:rFonts w:hint="eastAsia"/>
        </w:rPr>
        <w:t>，如果</w:t>
      </w:r>
      <w:r w:rsidR="00F040A4">
        <w:rPr>
          <w:rFonts w:hint="eastAsia"/>
        </w:rPr>
        <w:t>想</w:t>
      </w:r>
      <w:r w:rsidR="00322AC7">
        <w:rPr>
          <w:rFonts w:hint="eastAsia"/>
        </w:rPr>
        <w:t>获得常数近似的解</w:t>
      </w:r>
      <w:r w:rsidR="00D6545B">
        <w:rPr>
          <w:rFonts w:hint="eastAsia"/>
        </w:rPr>
        <w:t>，在没有对</w:t>
      </w:r>
      <w:r w:rsidR="00C26FD5">
        <w:rPr>
          <w:rFonts w:hint="eastAsia"/>
        </w:rPr>
        <w:t>数据做假设</w:t>
      </w:r>
      <w:r w:rsidR="00F040A4">
        <w:rPr>
          <w:rFonts w:hint="eastAsia"/>
        </w:rPr>
        <w:t>的情况</w:t>
      </w:r>
      <w:r w:rsidR="00C26FD5">
        <w:rPr>
          <w:rFonts w:hint="eastAsia"/>
        </w:rPr>
        <w:t>下</w:t>
      </w:r>
      <w:r w:rsidR="00322AC7">
        <w:rPr>
          <w:rFonts w:hint="eastAsia"/>
        </w:rPr>
        <w:t>，任意算法都需要</w:t>
      </w:r>
      <w:r w:rsidR="00322AC7">
        <w:object w:dxaOrig="620" w:dyaOrig="260" w14:anchorId="7F2E66E9">
          <v:shape id="_x0000_i1244" type="#_x0000_t75" style="width:31.5pt;height:13.5pt" o:ole="">
            <v:imagedata r:id="rId401" o:title=""/>
          </v:shape>
          <o:OLEObject Type="Embed" ProgID="Equation.DSMT4" ShapeID="_x0000_i1244" DrawAspect="Content" ObjectID="_1639039958" r:id="rId402"/>
        </w:object>
      </w:r>
      <w:r w:rsidR="00322AC7">
        <w:rPr>
          <w:rFonts w:hint="eastAsia"/>
        </w:rPr>
        <w:t>的时间复杂度。</w:t>
      </w:r>
      <w:r w:rsidR="00AE519F">
        <w:rPr>
          <w:rFonts w:hint="eastAsia"/>
        </w:rPr>
        <w:t>这说明</w:t>
      </w:r>
      <w:r w:rsidR="00322AC7">
        <w:rPr>
          <w:rFonts w:hint="eastAsia"/>
        </w:rPr>
        <w:t>，对数据做假设</w:t>
      </w:r>
      <w:r w:rsidR="00F040A4">
        <w:rPr>
          <w:rFonts w:hint="eastAsia"/>
        </w:rPr>
        <w:t>是一种</w:t>
      </w:r>
      <w:ins w:id="108" w:author="任远航" w:date="2019-10-12T11:59:00Z">
        <w:r w:rsidR="00313A16">
          <w:rPr>
            <w:rFonts w:hint="eastAsia"/>
          </w:rPr>
          <w:t>更快的</w:t>
        </w:r>
      </w:ins>
      <w:r w:rsidR="004D168A">
        <w:rPr>
          <w:rFonts w:hint="eastAsia"/>
        </w:rPr>
        <w:t>获得</w:t>
      </w:r>
      <w:del w:id="109" w:author="任远航" w:date="2019-10-12T11:59:00Z">
        <w:r w:rsidR="004D168A" w:rsidDel="00313A16">
          <w:rPr>
            <w:rFonts w:hint="eastAsia"/>
          </w:rPr>
          <w:delText>更快的</w:delText>
        </w:r>
      </w:del>
      <w:r w:rsidR="004D168A">
        <w:rPr>
          <w:rFonts w:hint="eastAsia"/>
        </w:rPr>
        <w:t>解</w:t>
      </w:r>
      <w:r w:rsidR="00F040A4">
        <w:rPr>
          <w:rFonts w:hint="eastAsia"/>
        </w:rPr>
        <w:t>的方法</w:t>
      </w:r>
      <w:r w:rsidR="00AE519F">
        <w:rPr>
          <w:rFonts w:hint="eastAsia"/>
        </w:rPr>
        <w:t>。</w:t>
      </w:r>
    </w:p>
    <w:p w14:paraId="0A60BE00" w14:textId="44D02904" w:rsidR="00AE519F" w:rsidRDefault="00EA2230" w:rsidP="00293094">
      <w:pPr>
        <w:ind w:firstLine="420"/>
      </w:pPr>
      <w:r>
        <w:rPr>
          <w:rFonts w:hint="eastAsia"/>
        </w:rPr>
        <w:t>通过分析即可</w:t>
      </w:r>
      <w:r w:rsidR="00C26FD5" w:rsidRPr="0041472F">
        <w:rPr>
          <w:rFonts w:hint="eastAsia"/>
        </w:rPr>
        <w:t>知道在</w:t>
      </w:r>
      <w:r w:rsidR="00B23571">
        <w:rPr>
          <w:rFonts w:hint="eastAsia"/>
        </w:rPr>
        <w:t>K-means</w:t>
      </w:r>
      <w:r w:rsidR="00C26FD5" w:rsidRPr="0041472F">
        <w:rPr>
          <w:rFonts w:hint="eastAsia"/>
        </w:rPr>
        <w:t>++</w:t>
      </w:r>
      <w:r w:rsidR="00C26FD5" w:rsidRPr="0041472F">
        <w:rPr>
          <w:rFonts w:hint="eastAsia"/>
        </w:rPr>
        <w:t>方法中最费时间的是找到计算概率所需要的分母，有没有在不知道分母的情况下近似采样分布的方法呢？有，该算法便是</w:t>
      </w:r>
      <w:r w:rsidR="00C26FD5" w:rsidRPr="0041472F">
        <w:rPr>
          <w:rFonts w:hint="eastAsia"/>
        </w:rPr>
        <w:t>MH</w:t>
      </w:r>
      <w:r w:rsidR="00C26FD5" w:rsidRPr="0041472F">
        <w:rPr>
          <w:rFonts w:hint="eastAsia"/>
        </w:rPr>
        <w:t>算法</w:t>
      </w:r>
      <w:sdt>
        <w:sdtPr>
          <w:rPr>
            <w:rFonts w:hint="eastAsia"/>
            <w:vertAlign w:val="superscript"/>
          </w:rPr>
          <w:id w:val="-520703229"/>
          <w:citation/>
        </w:sdtPr>
        <w:sdtEndPr/>
        <w:sdtContent>
          <w:r w:rsidR="00C26FD5" w:rsidRPr="00E451FF">
            <w:rPr>
              <w:vertAlign w:val="superscript"/>
            </w:rPr>
            <w:fldChar w:fldCharType="begin"/>
          </w:r>
          <w:r w:rsidR="00C26FD5" w:rsidRPr="00E451FF">
            <w:rPr>
              <w:vertAlign w:val="superscript"/>
            </w:rPr>
            <w:instrText xml:space="preserve"> </w:instrText>
          </w:r>
          <w:r w:rsidR="00C26FD5" w:rsidRPr="00E451FF">
            <w:rPr>
              <w:rFonts w:hint="eastAsia"/>
              <w:vertAlign w:val="superscript"/>
            </w:rPr>
            <w:instrText>CITATION hastings1970monte \l 2052</w:instrText>
          </w:r>
          <w:r w:rsidR="00C26FD5" w:rsidRPr="00E451FF">
            <w:rPr>
              <w:vertAlign w:val="superscript"/>
            </w:rPr>
            <w:instrText xml:space="preserve"> </w:instrText>
          </w:r>
          <w:r w:rsidR="00C26FD5"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[44]</w:t>
          </w:r>
          <w:r w:rsidR="00C26FD5" w:rsidRPr="00E451FF">
            <w:rPr>
              <w:vertAlign w:val="superscript"/>
            </w:rPr>
            <w:fldChar w:fldCharType="end"/>
          </w:r>
        </w:sdtContent>
      </w:sdt>
      <w:r w:rsidR="00C26FD5" w:rsidRPr="0041472F">
        <w:rPr>
          <w:rFonts w:hint="eastAsia"/>
        </w:rPr>
        <w:t>，该算法属于</w:t>
      </w:r>
      <w:r w:rsidR="00C26FD5" w:rsidRPr="0041472F">
        <w:rPr>
          <w:rFonts w:hint="eastAsia"/>
        </w:rPr>
        <w:t>MCMC</w:t>
      </w:r>
      <w:r w:rsidR="00C26FD5" w:rsidRPr="0041472F">
        <w:rPr>
          <w:rFonts w:hint="eastAsia"/>
        </w:rPr>
        <w:t>方法，其基本想法是构建一个马尔可夫链使得其平稳分布（</w:t>
      </w:r>
      <w:r w:rsidR="00C26FD5" w:rsidRPr="0041472F">
        <w:rPr>
          <w:rFonts w:hint="eastAsia"/>
        </w:rPr>
        <w:t>stationary distribution</w:t>
      </w:r>
      <w:r w:rsidR="00C26FD5" w:rsidRPr="0041472F">
        <w:rPr>
          <w:rFonts w:hint="eastAsia"/>
        </w:rPr>
        <w:t>）等于要采样的分布，这样就可以通过随机游走的方式来近似采样，基于</w:t>
      </w:r>
      <w:r w:rsidR="00C26FD5" w:rsidRPr="0041472F">
        <w:rPr>
          <w:rFonts w:hint="eastAsia"/>
        </w:rPr>
        <w:t>MCMC</w:t>
      </w:r>
      <w:r w:rsidR="00C26FD5" w:rsidRPr="0041472F">
        <w:rPr>
          <w:rFonts w:hint="eastAsia"/>
        </w:rPr>
        <w:t>来近似</w:t>
      </w:r>
      <w:r w:rsidR="00B23571">
        <w:t>K-means</w:t>
      </w:r>
      <w:r w:rsidR="00C26FD5" w:rsidRPr="0041472F">
        <w:rPr>
          <w:rFonts w:hint="eastAsia"/>
        </w:rPr>
        <w:t>++</w:t>
      </w:r>
      <w:r w:rsidR="00C26FD5" w:rsidRPr="0041472F">
        <w:rPr>
          <w:rFonts w:hint="eastAsia"/>
        </w:rPr>
        <w:t>的方法称为</w:t>
      </w:r>
      <w:r w:rsidR="00C26FD5" w:rsidRPr="00D87BF3">
        <w:rPr>
          <w:rFonts w:hint="eastAsia"/>
        </w:rPr>
        <w:t>K-M</w:t>
      </w:r>
      <w:r w:rsidR="00C26FD5">
        <w:object w:dxaOrig="260" w:dyaOrig="260" w14:anchorId="322EE36B">
          <v:shape id="_x0000_i1245" type="#_x0000_t75" style="width:13.5pt;height:13.5pt" o:ole="">
            <v:imagedata r:id="rId76" o:title=""/>
          </v:shape>
          <o:OLEObject Type="Embed" ProgID="Equation.DSMT4" ShapeID="_x0000_i1245" DrawAspect="Content" ObjectID="_1639039959" r:id="rId403"/>
        </w:object>
      </w:r>
      <w:sdt>
        <w:sdtPr>
          <w:rPr>
            <w:rFonts w:ascii="Cambria Math" w:hAnsi="Cambria Math"/>
            <w:i/>
            <w:vertAlign w:val="superscript"/>
          </w:rPr>
          <w:id w:val="760113011"/>
          <w:citation/>
        </w:sdtPr>
        <w:sdtEndPr>
          <w:rPr>
            <w:vertAlign w:val="baseline"/>
          </w:rPr>
        </w:sdtEndPr>
        <w:sdtContent>
          <m:oMath>
            <m:r>
              <w:rPr>
                <w:rFonts w:ascii="Cambria Math" w:hAnsi="Cambria Math"/>
                <w:i/>
                <w:vertAlign w:val="superscript"/>
              </w:rPr>
              <w:fldChar w:fldCharType="begin"/>
            </m:r>
          </m:oMath>
          <w:r w:rsidR="00C26FD5" w:rsidRPr="00E451FF">
            <w:rPr>
              <w:vertAlign w:val="superscript"/>
            </w:rPr>
            <w:instrText xml:space="preserve"> </w:instrText>
          </w:r>
          <w:r w:rsidR="00C26FD5" w:rsidRPr="00E451FF">
            <w:rPr>
              <w:rFonts w:hint="eastAsia"/>
              <w:vertAlign w:val="superscript"/>
            </w:rPr>
            <w:instrText>CITATION bachem2016approximate \l 2052</w:instrText>
          </w:r>
          <w:r w:rsidR="00C26FD5" w:rsidRPr="00E451FF">
            <w:rPr>
              <w:vertAlign w:val="superscript"/>
            </w:rPr>
            <w:instrText xml:space="preserve"> </w:instrText>
          </w:r>
          <m:oMath>
            <m:r>
              <w:rPr>
                <w:rFonts w:ascii="Cambria Math" w:hAnsi="Cambria Math"/>
                <w:i/>
                <w:vertAlign w:val="superscript"/>
              </w:rPr>
              <w:fldChar w:fldCharType="separate"/>
            </m:r>
          </m:oMath>
          <w:r w:rsidR="00D50F04" w:rsidRPr="00E451FF">
            <w:rPr>
              <w:rFonts w:hint="eastAsia"/>
              <w:noProof/>
              <w:vertAlign w:val="superscript"/>
            </w:rPr>
            <w:t xml:space="preserve"> </w:t>
          </w:r>
          <w:r w:rsidR="00D50F04" w:rsidRPr="00E451FF">
            <w:rPr>
              <w:noProof/>
              <w:vertAlign w:val="superscript"/>
            </w:rPr>
            <w:t>[45]</w:t>
          </w:r>
          <m:oMath>
            <m:r>
              <w:rPr>
                <w:rFonts w:ascii="Cambria Math" w:hAnsi="Cambria Math"/>
                <w:i/>
                <w:vertAlign w:val="superscript"/>
              </w:rPr>
              <w:fldChar w:fldCharType="end"/>
            </m:r>
          </m:oMath>
        </w:sdtContent>
      </w:sdt>
      <w:r w:rsidR="00C26FD5" w:rsidRPr="00C26FD5">
        <w:rPr>
          <w:rFonts w:ascii="Cambria Math" w:hAnsi="Cambria Math" w:hint="eastAsia"/>
        </w:rPr>
        <w:t>，</w:t>
      </w:r>
      <w:proofErr w:type="spellStart"/>
      <w:r w:rsidR="00C26FD5">
        <w:rPr>
          <w:rFonts w:hint="eastAsia"/>
        </w:rPr>
        <w:t>Bachem</w:t>
      </w:r>
      <w:proofErr w:type="spellEnd"/>
      <w:r w:rsidR="00C26FD5">
        <w:rPr>
          <w:rFonts w:hint="eastAsia"/>
        </w:rPr>
        <w:t>等人通过对数据集生成的分布做出假设使得基于马尔科夫链随机游走的时间复杂度被限制在次线性时间内，从而让</w:t>
      </w:r>
      <w:r w:rsidR="00C26FD5" w:rsidRPr="00D87BF3">
        <w:rPr>
          <w:rFonts w:hint="eastAsia"/>
        </w:rPr>
        <w:t>K-M</w:t>
      </w:r>
      <w:r w:rsidR="00C26FD5">
        <w:object w:dxaOrig="260" w:dyaOrig="260" w14:anchorId="4BD75391">
          <v:shape id="_x0000_i1246" type="#_x0000_t75" style="width:13.5pt;height:13.5pt" o:ole="">
            <v:imagedata r:id="rId76" o:title=""/>
          </v:shape>
          <o:OLEObject Type="Embed" ProgID="Equation.DSMT4" ShapeID="_x0000_i1246" DrawAspect="Content" ObjectID="_1639039960" r:id="rId404"/>
        </w:object>
      </w:r>
      <w:r w:rsidR="00C26FD5">
        <w:rPr>
          <w:rFonts w:hint="eastAsia"/>
        </w:rPr>
        <w:t>在</w:t>
      </w:r>
      <w:r w:rsidR="00CF58B3">
        <w:object w:dxaOrig="1420" w:dyaOrig="360" w14:anchorId="1EADB765">
          <v:shape id="_x0000_i1247" type="#_x0000_t75" style="width:71.25pt;height:18.75pt" o:ole="">
            <v:imagedata r:id="rId405" o:title=""/>
          </v:shape>
          <o:OLEObject Type="Embed" ProgID="Equation.DSMT4" ShapeID="_x0000_i1247" DrawAspect="Content" ObjectID="_1639039961" r:id="rId406"/>
        </w:object>
      </w:r>
      <w:r w:rsidR="00CF58B3">
        <w:rPr>
          <w:rFonts w:hint="eastAsia"/>
        </w:rPr>
        <w:t>的时间复杂度下获得了</w:t>
      </w:r>
      <w:r w:rsidR="00B23571">
        <w:rPr>
          <w:rFonts w:hint="eastAsia"/>
        </w:rPr>
        <w:t>K-means</w:t>
      </w:r>
      <w:r w:rsidR="00CF58B3">
        <w:rPr>
          <w:rFonts w:hint="eastAsia"/>
        </w:rPr>
        <w:t>++</w:t>
      </w:r>
      <w:r w:rsidR="00CF58B3">
        <w:rPr>
          <w:rFonts w:hint="eastAsia"/>
        </w:rPr>
        <w:t>的近似系数。</w:t>
      </w:r>
      <w:r w:rsidR="00CF58B3" w:rsidRPr="00D87BF3">
        <w:rPr>
          <w:rFonts w:hint="eastAsia"/>
        </w:rPr>
        <w:t>K-M</w:t>
      </w:r>
      <w:r w:rsidR="00CF58B3">
        <w:object w:dxaOrig="260" w:dyaOrig="260" w14:anchorId="09616FBE">
          <v:shape id="_x0000_i1248" type="#_x0000_t75" style="width:13.5pt;height:13.5pt" o:ole="">
            <v:imagedata r:id="rId76" o:title=""/>
          </v:shape>
          <o:OLEObject Type="Embed" ProgID="Equation.DSMT4" ShapeID="_x0000_i1248" DrawAspect="Content" ObjectID="_1639039962" r:id="rId407"/>
        </w:object>
      </w:r>
      <w:r w:rsidR="00CF58B3">
        <w:rPr>
          <w:rFonts w:hint="eastAsia"/>
        </w:rPr>
        <w:t>算法见算法</w:t>
      </w:r>
      <w:r w:rsidR="00383A84">
        <w:t>9</w:t>
      </w:r>
      <w:r w:rsidR="00CF58B3">
        <w:rPr>
          <w:rFonts w:hint="eastAsia"/>
        </w:rPr>
        <w:t>。</w:t>
      </w:r>
    </w:p>
    <w:p w14:paraId="3C65C65D" w14:textId="77777777" w:rsidR="00A5296C" w:rsidRPr="002F57E1" w:rsidRDefault="00A5296C" w:rsidP="00284B4C">
      <w:pPr>
        <w:pStyle w:val="affff"/>
      </w:pPr>
      <w:r w:rsidRPr="002F57E1">
        <w:t>算法</w:t>
      </w:r>
      <w:r w:rsidR="00383A84">
        <w:t>9</w:t>
      </w:r>
      <w:r w:rsidRPr="002F57E1">
        <w:t xml:space="preserve"> </w:t>
      </w:r>
      <w:r w:rsidRPr="002F57E1">
        <w:rPr>
          <w:rFonts w:hint="eastAsia"/>
        </w:rPr>
        <w:t>K-M</w:t>
      </w:r>
      <w:r w:rsidRPr="002F57E1">
        <w:object w:dxaOrig="260" w:dyaOrig="260" w14:anchorId="7A087B86">
          <v:shape id="_x0000_i1249" type="#_x0000_t75" style="width:13.5pt;height:13.5pt" o:ole="">
            <v:imagedata r:id="rId76" o:title=""/>
          </v:shape>
          <o:OLEObject Type="Embed" ProgID="Equation.DSMT4" ShapeID="_x0000_i1249" DrawAspect="Content" ObjectID="_1639039963" r:id="rId408"/>
        </w:object>
      </w:r>
      <w:r w:rsidRPr="002F57E1">
        <w:t>seeding</w:t>
      </w:r>
    </w:p>
    <w:p w14:paraId="2777B8C0" w14:textId="450017D4" w:rsidR="00A5296C" w:rsidRDefault="00A5296C" w:rsidP="00284B4C">
      <w:pPr>
        <w:pStyle w:val="affff"/>
      </w:pPr>
      <w:r w:rsidRPr="002F57E1">
        <w:t>输入</w:t>
      </w:r>
      <w:r w:rsidRPr="002F57E1">
        <w:t xml:space="preserve">: </w:t>
      </w:r>
      <w:r w:rsidRPr="002F57E1">
        <w:t>数据集</w:t>
      </w:r>
      <w:r w:rsidRPr="002F57E1">
        <w:object w:dxaOrig="240" w:dyaOrig="220" w14:anchorId="3277CA07">
          <v:shape id="_x0000_i1250" type="#_x0000_t75" style="width:12.75pt;height:11.25pt" o:ole="">
            <v:imagedata r:id="rId39" o:title=""/>
          </v:shape>
          <o:OLEObject Type="Embed" ProgID="Equation.DSMT4" ShapeID="_x0000_i1250" DrawAspect="Content" ObjectID="_1639039964" r:id="rId409"/>
        </w:object>
      </w:r>
      <w:r w:rsidRPr="002F57E1">
        <w:rPr>
          <w:rFonts w:hint="eastAsia"/>
        </w:rPr>
        <w:t>，游走次数</w:t>
      </w:r>
      <w:r w:rsidRPr="002F57E1">
        <w:object w:dxaOrig="220" w:dyaOrig="200" w14:anchorId="388E3C3F">
          <v:shape id="_x0000_i1251" type="#_x0000_t75" style="width:11.25pt;height:10.5pt" o:ole="">
            <v:imagedata r:id="rId410" o:title=""/>
          </v:shape>
          <o:OLEObject Type="Embed" ProgID="Equation.DSMT4" ShapeID="_x0000_i1251" DrawAspect="Content" ObjectID="_1639039965" r:id="rId411"/>
        </w:object>
      </w:r>
    </w:p>
    <w:p w14:paraId="36F764DC" w14:textId="12D2D45E" w:rsidR="00A5296C" w:rsidRPr="002F57E1" w:rsidRDefault="00284B4C" w:rsidP="00284B4C">
      <w:pPr>
        <w:pStyle w:val="affff"/>
      </w:pPr>
      <w:r w:rsidRPr="002F57E1">
        <w:t>输出</w:t>
      </w:r>
      <w:r>
        <w:rPr>
          <w:rFonts w:hint="eastAsia"/>
        </w:rPr>
        <w:t>:</w:t>
      </w:r>
      <w:r w:rsidRPr="002F57E1">
        <w:t xml:space="preserve"> </w:t>
      </w:r>
      <w:r>
        <w:rPr>
          <w:rFonts w:hint="eastAsia"/>
        </w:rPr>
        <w:t>解集</w:t>
      </w:r>
      <w:r>
        <w:object w:dxaOrig="200" w:dyaOrig="240" w14:anchorId="7FD8C441">
          <v:shape id="_x0000_i1252" type="#_x0000_t75" style="width:10.5pt;height:12.75pt" o:ole="">
            <v:imagedata r:id="rId412" o:title=""/>
          </v:shape>
          <o:OLEObject Type="Embed" ProgID="Equation.DSMT4" ShapeID="_x0000_i1252" DrawAspect="Content" ObjectID="_1639039966" r:id="rId413"/>
        </w:object>
      </w:r>
    </w:p>
    <w:p w14:paraId="4BE50DDC" w14:textId="5DC76356" w:rsidR="00A5296C" w:rsidRPr="002F57E1" w:rsidRDefault="00284B4C" w:rsidP="00284B4C">
      <w:pPr>
        <w:pStyle w:val="affff"/>
      </w:pPr>
      <w:r>
        <w:t>a)</w:t>
      </w:r>
      <w:r w:rsidR="00A5296C" w:rsidRPr="002F57E1">
        <w:t xml:space="preserve"> </w:t>
      </w:r>
      <w:r w:rsidR="00A5296C" w:rsidRPr="002F57E1">
        <w:object w:dxaOrig="420" w:dyaOrig="279" w14:anchorId="43A9FE39">
          <v:shape id="_x0000_i1253" type="#_x0000_t75" style="width:21pt;height:14.25pt" o:ole="">
            <v:imagedata r:id="rId414" o:title=""/>
          </v:shape>
          <o:OLEObject Type="Embed" ProgID="Equation.DSMT4" ShapeID="_x0000_i1253" DrawAspect="Content" ObjectID="_1639039967" r:id="rId415"/>
        </w:object>
      </w:r>
      <w:r w:rsidR="00A5296C" w:rsidRPr="002F57E1">
        <w:t>在</w:t>
      </w:r>
      <w:r w:rsidR="00A5296C" w:rsidRPr="002F57E1">
        <w:object w:dxaOrig="240" w:dyaOrig="220" w14:anchorId="6B8AB988">
          <v:shape id="_x0000_i1254" type="#_x0000_t75" style="width:12.75pt;height:11.25pt" o:ole="">
            <v:imagedata r:id="rId39" o:title=""/>
          </v:shape>
          <o:OLEObject Type="Embed" ProgID="Equation.DSMT4" ShapeID="_x0000_i1254" DrawAspect="Content" ObjectID="_1639039968" r:id="rId416"/>
        </w:object>
      </w:r>
      <w:r w:rsidR="00A5296C" w:rsidRPr="002F57E1">
        <w:t>中</w:t>
      </w:r>
      <w:r w:rsidR="00A5296C" w:rsidRPr="002F57E1">
        <w:rPr>
          <w:rFonts w:hint="eastAsia"/>
        </w:rPr>
        <w:t>均匀采样</w:t>
      </w:r>
      <w:r w:rsidR="00A5296C" w:rsidRPr="002F57E1">
        <w:rPr>
          <w:rFonts w:hint="eastAsia"/>
        </w:rPr>
        <w:t>1</w:t>
      </w:r>
      <w:r w:rsidR="00A5296C" w:rsidRPr="002F57E1">
        <w:t>个</w:t>
      </w:r>
      <w:r w:rsidR="00A5296C" w:rsidRPr="002F57E1">
        <w:rPr>
          <w:rFonts w:hint="eastAsia"/>
        </w:rPr>
        <w:t>点</w:t>
      </w:r>
    </w:p>
    <w:p w14:paraId="2D5184C5" w14:textId="283FDA60" w:rsidR="00A5296C" w:rsidRPr="002F57E1" w:rsidRDefault="00284B4C" w:rsidP="00284B4C">
      <w:pPr>
        <w:pStyle w:val="affff"/>
      </w:pPr>
      <w:r>
        <w:t>b)</w:t>
      </w:r>
      <w:r w:rsidR="00A5296C" w:rsidRPr="002F57E1">
        <w:t xml:space="preserve"> </w:t>
      </w:r>
      <w:r w:rsidR="00A5296C" w:rsidRPr="002F57E1">
        <w:object w:dxaOrig="720" w:dyaOrig="279" w14:anchorId="43FC74AB">
          <v:shape id="_x0000_i1255" type="#_x0000_t75" style="width:36pt;height:14.25pt" o:ole="">
            <v:imagedata r:id="rId417" o:title=""/>
          </v:shape>
          <o:OLEObject Type="Embed" ProgID="Equation.DSMT4" ShapeID="_x0000_i1255" DrawAspect="Content" ObjectID="_1639039969" r:id="rId418"/>
        </w:object>
      </w:r>
      <w:r w:rsidR="00A5296C" w:rsidRPr="002F57E1">
        <w:t xml:space="preserve"> </w:t>
      </w:r>
    </w:p>
    <w:p w14:paraId="2B5F36DC" w14:textId="4AA3CA6D" w:rsidR="00A5296C" w:rsidRPr="002F57E1" w:rsidRDefault="00284B4C" w:rsidP="00284B4C">
      <w:pPr>
        <w:pStyle w:val="affff"/>
      </w:pPr>
      <w:r>
        <w:t>c)</w:t>
      </w:r>
      <w:r w:rsidR="00A5296C" w:rsidRPr="002F57E1">
        <w:tab/>
        <w:t xml:space="preserve">for </w:t>
      </w:r>
      <w:r w:rsidR="00A5296C" w:rsidRPr="002F57E1">
        <w:object w:dxaOrig="120" w:dyaOrig="220" w14:anchorId="47148B14">
          <v:shape id="_x0000_i1256" type="#_x0000_t75" style="width:6pt;height:11.25pt" o:ole="">
            <v:imagedata r:id="rId419" o:title=""/>
          </v:shape>
          <o:OLEObject Type="Embed" ProgID="Equation.DSMT4" ShapeID="_x0000_i1256" DrawAspect="Content" ObjectID="_1639039970" r:id="rId420"/>
        </w:object>
      </w:r>
      <w:r w:rsidR="00A5296C" w:rsidRPr="002F57E1">
        <w:t xml:space="preserve">= </w:t>
      </w:r>
      <w:proofErr w:type="gramStart"/>
      <w:r w:rsidR="00A5296C" w:rsidRPr="002F57E1">
        <w:t>2,3,…</w:t>
      </w:r>
      <w:proofErr w:type="gramEnd"/>
      <w:r w:rsidR="00A5296C" w:rsidRPr="002F57E1">
        <w:t>,k do</w:t>
      </w:r>
    </w:p>
    <w:p w14:paraId="7EC85FB9" w14:textId="73D58227" w:rsidR="00A5296C" w:rsidRPr="002F57E1" w:rsidRDefault="00284B4C" w:rsidP="00284B4C">
      <w:pPr>
        <w:pStyle w:val="affff"/>
      </w:pPr>
      <w:r>
        <w:t>d)</w:t>
      </w:r>
      <w:r w:rsidR="00A5296C" w:rsidRPr="002F57E1">
        <w:tab/>
        <w:t xml:space="preserve"> </w:t>
      </w:r>
      <w:r>
        <w:t xml:space="preserve">   </w:t>
      </w:r>
      <w:r w:rsidR="00A5296C" w:rsidRPr="002F57E1">
        <w:object w:dxaOrig="380" w:dyaOrig="200" w14:anchorId="7A2858A0">
          <v:shape id="_x0000_i1257" type="#_x0000_t75" style="width:19.5pt;height:10.5pt" o:ole="">
            <v:imagedata r:id="rId421" o:title=""/>
          </v:shape>
          <o:OLEObject Type="Embed" ProgID="Equation.DSMT4" ShapeID="_x0000_i1257" DrawAspect="Content" ObjectID="_1639039971" r:id="rId422"/>
        </w:object>
      </w:r>
      <w:r w:rsidR="00A5296C" w:rsidRPr="002F57E1">
        <w:t>在</w:t>
      </w:r>
      <w:r w:rsidR="00A5296C" w:rsidRPr="002F57E1">
        <w:object w:dxaOrig="240" w:dyaOrig="220" w14:anchorId="78DCF492">
          <v:shape id="_x0000_i1258" type="#_x0000_t75" style="width:12.75pt;height:11.25pt" o:ole="">
            <v:imagedata r:id="rId39" o:title=""/>
          </v:shape>
          <o:OLEObject Type="Embed" ProgID="Equation.DSMT4" ShapeID="_x0000_i1258" DrawAspect="Content" ObjectID="_1639039972" r:id="rId423"/>
        </w:object>
      </w:r>
      <w:r w:rsidR="00A5296C" w:rsidRPr="002F57E1">
        <w:t>中</w:t>
      </w:r>
      <w:r w:rsidR="00A5296C" w:rsidRPr="002F57E1">
        <w:rPr>
          <w:rFonts w:hint="eastAsia"/>
        </w:rPr>
        <w:t>均匀采样</w:t>
      </w:r>
      <w:r w:rsidR="00A5296C" w:rsidRPr="002F57E1">
        <w:rPr>
          <w:rFonts w:hint="eastAsia"/>
        </w:rPr>
        <w:t>1</w:t>
      </w:r>
      <w:r w:rsidR="00A5296C" w:rsidRPr="002F57E1">
        <w:t>个</w:t>
      </w:r>
      <w:r w:rsidR="00A5296C" w:rsidRPr="002F57E1">
        <w:rPr>
          <w:rFonts w:hint="eastAsia"/>
        </w:rPr>
        <w:t>点</w:t>
      </w:r>
    </w:p>
    <w:p w14:paraId="680D392F" w14:textId="765669BC" w:rsidR="00A5296C" w:rsidRPr="002F57E1" w:rsidRDefault="00284B4C" w:rsidP="00284B4C">
      <w:pPr>
        <w:pStyle w:val="affff"/>
      </w:pPr>
      <w:r>
        <w:t>e)</w:t>
      </w:r>
      <w:r w:rsidR="00A5296C" w:rsidRPr="002F57E1">
        <w:tab/>
        <w:t xml:space="preserve"> </w:t>
      </w:r>
      <w:r>
        <w:t xml:space="preserve">   </w:t>
      </w:r>
      <w:r w:rsidR="00A5296C" w:rsidRPr="002F57E1">
        <w:object w:dxaOrig="1100" w:dyaOrig="360" w14:anchorId="4F9F8E62">
          <v:shape id="_x0000_i1259" type="#_x0000_t75" style="width:55.5pt;height:18.75pt" o:ole="">
            <v:imagedata r:id="rId424" o:title=""/>
          </v:shape>
          <o:OLEObject Type="Embed" ProgID="Equation.DSMT4" ShapeID="_x0000_i1259" DrawAspect="Content" ObjectID="_1639039973" r:id="rId425"/>
        </w:object>
      </w:r>
    </w:p>
    <w:p w14:paraId="5E57BF60" w14:textId="7C08F850" w:rsidR="00A5296C" w:rsidRPr="002F57E1" w:rsidRDefault="00284B4C" w:rsidP="00284B4C">
      <w:pPr>
        <w:pStyle w:val="affff"/>
      </w:pPr>
      <w:r>
        <w:t>f)</w:t>
      </w:r>
      <w:r w:rsidR="00A5296C" w:rsidRPr="002F57E1">
        <w:t xml:space="preserve">  </w:t>
      </w:r>
      <w:r>
        <w:t xml:space="preserve">   </w:t>
      </w:r>
      <w:r w:rsidR="00A5296C" w:rsidRPr="002F57E1">
        <w:t xml:space="preserve">for </w:t>
      </w:r>
      <w:r w:rsidR="00A5296C" w:rsidRPr="002F57E1">
        <w:object w:dxaOrig="180" w:dyaOrig="240" w14:anchorId="37261D7E">
          <v:shape id="_x0000_i1260" type="#_x0000_t75" style="width:9pt;height:12.75pt" o:ole="">
            <v:imagedata r:id="rId426" o:title=""/>
          </v:shape>
          <o:OLEObject Type="Embed" ProgID="Equation.DSMT4" ShapeID="_x0000_i1260" DrawAspect="Content" ObjectID="_1639039974" r:id="rId427"/>
        </w:object>
      </w:r>
      <w:r w:rsidR="00A5296C" w:rsidRPr="002F57E1">
        <w:t xml:space="preserve">= </w:t>
      </w:r>
      <w:proofErr w:type="gramStart"/>
      <w:r w:rsidR="00A5296C" w:rsidRPr="002F57E1">
        <w:t>2,3,…</w:t>
      </w:r>
      <w:proofErr w:type="gramEnd"/>
      <w:r w:rsidR="00A5296C" w:rsidRPr="002F57E1">
        <w:t>,m do</w:t>
      </w:r>
    </w:p>
    <w:p w14:paraId="6755B704" w14:textId="25B9DBDF" w:rsidR="00A5296C" w:rsidRPr="002F57E1" w:rsidRDefault="00284B4C" w:rsidP="00284B4C">
      <w:pPr>
        <w:pStyle w:val="affff"/>
      </w:pPr>
      <w:r>
        <w:t>g)</w:t>
      </w:r>
      <w:r w:rsidR="00A5296C" w:rsidRPr="002F57E1">
        <w:tab/>
      </w:r>
      <w:r w:rsidR="00A5296C">
        <w:tab/>
      </w:r>
      <w:r>
        <w:t xml:space="preserve">   </w:t>
      </w:r>
      <w:r w:rsidR="00A5296C" w:rsidRPr="002F57E1">
        <w:object w:dxaOrig="400" w:dyaOrig="220" w14:anchorId="4C464716">
          <v:shape id="_x0000_i1261" type="#_x0000_t75" style="width:20.25pt;height:11.25pt" o:ole="">
            <v:imagedata r:id="rId428" o:title=""/>
          </v:shape>
          <o:OLEObject Type="Embed" ProgID="Equation.DSMT4" ShapeID="_x0000_i1261" DrawAspect="Content" ObjectID="_1639039975" r:id="rId429"/>
        </w:object>
      </w:r>
      <w:r w:rsidR="00A5296C" w:rsidRPr="002F57E1">
        <w:t>在</w:t>
      </w:r>
      <w:r w:rsidR="00A5296C" w:rsidRPr="002F57E1">
        <w:object w:dxaOrig="240" w:dyaOrig="220" w14:anchorId="3F21E871">
          <v:shape id="_x0000_i1262" type="#_x0000_t75" style="width:12.75pt;height:11.25pt" o:ole="">
            <v:imagedata r:id="rId39" o:title=""/>
          </v:shape>
          <o:OLEObject Type="Embed" ProgID="Equation.DSMT4" ShapeID="_x0000_i1262" DrawAspect="Content" ObjectID="_1639039976" r:id="rId430"/>
        </w:object>
      </w:r>
      <w:r w:rsidR="00A5296C" w:rsidRPr="002F57E1">
        <w:t>中</w:t>
      </w:r>
      <w:r w:rsidR="00A5296C" w:rsidRPr="002F57E1">
        <w:rPr>
          <w:rFonts w:hint="eastAsia"/>
        </w:rPr>
        <w:t>均匀采样</w:t>
      </w:r>
      <w:r w:rsidR="00A5296C" w:rsidRPr="002F57E1">
        <w:rPr>
          <w:rFonts w:hint="eastAsia"/>
        </w:rPr>
        <w:t>1</w:t>
      </w:r>
      <w:r w:rsidR="00A5296C" w:rsidRPr="002F57E1">
        <w:t>个</w:t>
      </w:r>
      <w:r w:rsidR="00A5296C" w:rsidRPr="002F57E1">
        <w:rPr>
          <w:rFonts w:hint="eastAsia"/>
        </w:rPr>
        <w:t>点</w:t>
      </w:r>
    </w:p>
    <w:p w14:paraId="5E5AF8EE" w14:textId="3AC48BD2" w:rsidR="00A5296C" w:rsidRPr="002F57E1" w:rsidRDefault="00284B4C" w:rsidP="00284B4C">
      <w:pPr>
        <w:pStyle w:val="affff"/>
      </w:pPr>
      <w:r>
        <w:t>h)</w:t>
      </w:r>
      <w:r w:rsidR="00A5296C" w:rsidRPr="002F57E1">
        <w:tab/>
      </w:r>
      <w:r w:rsidR="00A5296C" w:rsidRPr="002F57E1">
        <w:tab/>
      </w:r>
      <w:r>
        <w:t xml:space="preserve">   </w:t>
      </w:r>
      <w:r w:rsidR="00A5296C" w:rsidRPr="002F57E1">
        <w:object w:dxaOrig="1120" w:dyaOrig="360" w14:anchorId="12DEFB8A">
          <v:shape id="_x0000_i1263" type="#_x0000_t75" style="width:55.5pt;height:18.75pt" o:ole="">
            <v:imagedata r:id="rId431" o:title=""/>
          </v:shape>
          <o:OLEObject Type="Embed" ProgID="Equation.DSMT4" ShapeID="_x0000_i1263" DrawAspect="Content" ObjectID="_1639039977" r:id="rId432"/>
        </w:object>
      </w:r>
    </w:p>
    <w:p w14:paraId="630CB28D" w14:textId="02982D0B" w:rsidR="00A5296C" w:rsidRPr="002F57E1" w:rsidRDefault="00284B4C" w:rsidP="00284B4C">
      <w:pPr>
        <w:pStyle w:val="affff"/>
      </w:pPr>
      <w:proofErr w:type="spellStart"/>
      <w:r>
        <w:t>i</w:t>
      </w:r>
      <w:proofErr w:type="spellEnd"/>
      <w:r>
        <w:t>)</w:t>
      </w:r>
      <w:r w:rsidR="00A5296C" w:rsidRPr="002F57E1">
        <w:t xml:space="preserve">       </w:t>
      </w:r>
      <w:r>
        <w:t xml:space="preserve">  </w:t>
      </w:r>
      <w:r w:rsidR="00A5296C" w:rsidRPr="002F57E1">
        <w:t xml:space="preserve">if </w:t>
      </w:r>
      <w:r w:rsidR="00A5296C" w:rsidRPr="002F57E1">
        <w:object w:dxaOrig="1160" w:dyaOrig="560" w14:anchorId="0F64915C">
          <v:shape id="_x0000_i1264" type="#_x0000_t75" style="width:58.5pt;height:28.5pt" o:ole="">
            <v:imagedata r:id="rId433" o:title=""/>
          </v:shape>
          <o:OLEObject Type="Embed" ProgID="Equation.DSMT4" ShapeID="_x0000_i1264" DrawAspect="Content" ObjectID="_1639039978" r:id="rId434"/>
        </w:object>
      </w:r>
      <w:r w:rsidR="00A5296C" w:rsidRPr="002F57E1">
        <w:t xml:space="preserve"> then</w:t>
      </w:r>
    </w:p>
    <w:p w14:paraId="792AC13B" w14:textId="02CEF6FA" w:rsidR="00A5296C" w:rsidRPr="002F57E1" w:rsidRDefault="00284B4C" w:rsidP="00284B4C">
      <w:pPr>
        <w:pStyle w:val="affff"/>
      </w:pPr>
      <w:r>
        <w:t>j)</w:t>
      </w:r>
      <w:r w:rsidR="00A5296C" w:rsidRPr="002F57E1">
        <w:tab/>
      </w:r>
      <w:r w:rsidR="00A5296C" w:rsidRPr="002F57E1">
        <w:tab/>
      </w:r>
      <w:r w:rsidR="00A5296C">
        <w:tab/>
      </w:r>
      <w:r>
        <w:t xml:space="preserve">   </w:t>
      </w:r>
      <w:r w:rsidR="00A5296C" w:rsidRPr="002F57E1">
        <w:object w:dxaOrig="1180" w:dyaOrig="300" w14:anchorId="2029410D">
          <v:shape id="_x0000_i1265" type="#_x0000_t75" style="width:59.25pt;height:15pt" o:ole="">
            <v:imagedata r:id="rId435" o:title=""/>
          </v:shape>
          <o:OLEObject Type="Embed" ProgID="Equation.DSMT4" ShapeID="_x0000_i1265" DrawAspect="Content" ObjectID="_1639039979" r:id="rId436"/>
        </w:object>
      </w:r>
      <w:r w:rsidR="00A5296C" w:rsidRPr="002F57E1">
        <w:t xml:space="preserve"> </w:t>
      </w:r>
    </w:p>
    <w:p w14:paraId="7843F7DB" w14:textId="14F891FF" w:rsidR="00A5296C" w:rsidRPr="002F57E1" w:rsidRDefault="00284B4C" w:rsidP="00284B4C">
      <w:pPr>
        <w:pStyle w:val="affff"/>
      </w:pPr>
      <w:r>
        <w:lastRenderedPageBreak/>
        <w:t>k)</w:t>
      </w:r>
      <w:r w:rsidR="00A5296C" w:rsidRPr="002F57E1">
        <w:t xml:space="preserve">   </w:t>
      </w:r>
      <w:r>
        <w:t xml:space="preserve"> </w:t>
      </w:r>
      <w:r w:rsidR="00A5296C" w:rsidRPr="002F57E1">
        <w:object w:dxaOrig="999" w:dyaOrig="340" w14:anchorId="69B16643">
          <v:shape id="_x0000_i1266" type="#_x0000_t75" style="width:50.25pt;height:17.25pt" o:ole="">
            <v:imagedata r:id="rId437" o:title=""/>
          </v:shape>
          <o:OLEObject Type="Embed" ProgID="Equation.DSMT4" ShapeID="_x0000_i1266" DrawAspect="Content" ObjectID="_1639039980" r:id="rId438"/>
        </w:object>
      </w:r>
      <w:r w:rsidR="00A5296C" w:rsidRPr="002F57E1">
        <w:t xml:space="preserve"> </w:t>
      </w:r>
    </w:p>
    <w:p w14:paraId="294280F9" w14:textId="708A50CD" w:rsidR="00CF58B3" w:rsidRDefault="001B4837" w:rsidP="00005BE0">
      <w:r>
        <w:rPr>
          <w:rFonts w:hint="eastAsia"/>
        </w:rPr>
        <w:t>这里定义两个数据相关的指标</w:t>
      </w:r>
    </w:p>
    <w:p w14:paraId="775A8727" w14:textId="77777777" w:rsidR="001B4837" w:rsidRDefault="001B4837" w:rsidP="001B4837">
      <w:pPr>
        <w:pStyle w:val="MTDisplayEquation"/>
      </w:pPr>
      <w:r>
        <w:tab/>
      </w:r>
      <w:r>
        <w:object w:dxaOrig="3800" w:dyaOrig="800" w14:anchorId="6B658BBF">
          <v:shape id="_x0000_i1267" type="#_x0000_t75" style="width:190.5pt;height:40.5pt" o:ole="">
            <v:imagedata r:id="rId439" o:title=""/>
          </v:shape>
          <o:OLEObject Type="Embed" ProgID="Equation.DSMT4" ShapeID="_x0000_i1267" DrawAspect="Content" ObjectID="_1639039981" r:id="rId440"/>
        </w:object>
      </w:r>
    </w:p>
    <w:p w14:paraId="66FFD3EF" w14:textId="1DA30D65" w:rsidR="001B4837" w:rsidRDefault="001B4837" w:rsidP="001B4837">
      <w:r w:rsidRPr="007551AB">
        <w:rPr>
          <w:rFonts w:hint="eastAsia"/>
        </w:rPr>
        <w:t>假定数据是从</w:t>
      </w:r>
      <w:r>
        <w:rPr>
          <w:rFonts w:hint="eastAsia"/>
        </w:rPr>
        <w:t>生成数据的</w:t>
      </w:r>
      <w:r w:rsidRPr="007551AB">
        <w:rPr>
          <w:rFonts w:hint="eastAsia"/>
        </w:rPr>
        <w:t>分布</w:t>
      </w:r>
      <w:r>
        <w:object w:dxaOrig="220" w:dyaOrig="220" w14:anchorId="31AF027E">
          <v:shape id="_x0000_i1268" type="#_x0000_t75" style="width:11.25pt;height:11.25pt" o:ole="">
            <v:imagedata r:id="rId441" o:title=""/>
          </v:shape>
          <o:OLEObject Type="Embed" ProgID="Equation.DSMT4" ShapeID="_x0000_i1268" DrawAspect="Content" ObjectID="_1639039982" r:id="rId442"/>
        </w:object>
      </w:r>
      <w:r w:rsidRPr="007551AB">
        <w:rPr>
          <w:rFonts w:hint="eastAsia"/>
        </w:rPr>
        <w:t>中独立同分布</w:t>
      </w:r>
      <w:r>
        <w:rPr>
          <w:rFonts w:hint="eastAsia"/>
        </w:rPr>
        <w:t>的</w:t>
      </w:r>
      <w:r w:rsidRPr="007551AB">
        <w:rPr>
          <w:rFonts w:hint="eastAsia"/>
        </w:rPr>
        <w:t>采样出来的，且该分布满足以下两个假设，如果满足这些假设的话</w:t>
      </w:r>
      <w:r w:rsidR="0092378F">
        <w:object w:dxaOrig="480" w:dyaOrig="260" w14:anchorId="21FF6907">
          <v:shape id="_x0000_i1269" type="#_x0000_t75" style="width:24pt;height:13.5pt" o:ole="">
            <v:imagedata r:id="rId443" o:title=""/>
          </v:shape>
          <o:OLEObject Type="Embed" ProgID="Equation.DSMT4" ShapeID="_x0000_i1269" DrawAspect="Content" ObjectID="_1639039983" r:id="rId444"/>
        </w:object>
      </w:r>
      <w:r w:rsidR="0092378F">
        <w:rPr>
          <w:rFonts w:hint="eastAsia"/>
        </w:rPr>
        <w:t>和</w:t>
      </w:r>
      <w:r w:rsidR="0092378F">
        <w:object w:dxaOrig="460" w:dyaOrig="260" w14:anchorId="5E6CEF6F">
          <v:shape id="_x0000_i1270" type="#_x0000_t75" style="width:23.25pt;height:13.5pt" o:ole="">
            <v:imagedata r:id="rId445" o:title=""/>
          </v:shape>
          <o:OLEObject Type="Embed" ProgID="Equation.DSMT4" ShapeID="_x0000_i1270" DrawAspect="Content" ObjectID="_1639039984" r:id="rId446"/>
        </w:object>
      </w:r>
      <w:r w:rsidRPr="007551AB">
        <w:rPr>
          <w:rFonts w:hint="eastAsia"/>
        </w:rPr>
        <w:t>就可以被限定住，游走就能很快收敛到平稳分布</w:t>
      </w:r>
    </w:p>
    <w:p w14:paraId="7F725FE5" w14:textId="77777777" w:rsidR="0092378F" w:rsidRDefault="0092378F" w:rsidP="0092378F">
      <w:pPr>
        <w:ind w:firstLine="420"/>
      </w:pPr>
      <w:r w:rsidRPr="007551AB">
        <w:rPr>
          <w:rFonts w:hint="eastAsia"/>
          <w:b/>
        </w:rPr>
        <w:t>假设</w:t>
      </w:r>
      <w:r w:rsidRPr="007551AB">
        <w:rPr>
          <w:rFonts w:hint="eastAsia"/>
          <w:b/>
        </w:rPr>
        <w:t>1</w:t>
      </w:r>
      <w:r>
        <w:rPr>
          <w:b/>
        </w:rPr>
        <w:t xml:space="preserve"> </w:t>
      </w:r>
      <w:r w:rsidRPr="007551AB">
        <w:rPr>
          <w:rFonts w:hint="eastAsia"/>
        </w:rPr>
        <w:t>分布</w:t>
      </w:r>
      <w:r>
        <w:object w:dxaOrig="220" w:dyaOrig="220" w14:anchorId="142A5084">
          <v:shape id="_x0000_i1271" type="#_x0000_t75" style="width:11.25pt;height:11.25pt" o:ole="">
            <v:imagedata r:id="rId441" o:title=""/>
          </v:shape>
          <o:OLEObject Type="Embed" ProgID="Equation.DSMT4" ShapeID="_x0000_i1271" DrawAspect="Content" ObjectID="_1639039985" r:id="rId447"/>
        </w:object>
      </w:r>
      <w:r w:rsidRPr="007551AB">
        <w:rPr>
          <w:rFonts w:hint="eastAsia"/>
        </w:rPr>
        <w:t>的尾部是指数衰减的</w:t>
      </w:r>
      <w:r>
        <w:rPr>
          <w:rFonts w:hint="eastAsia"/>
        </w:rPr>
        <w:t>，即</w:t>
      </w:r>
      <w:r>
        <w:object w:dxaOrig="380" w:dyaOrig="240" w14:anchorId="365F8D9A">
          <v:shape id="_x0000_i1272" type="#_x0000_t75" style="width:19.5pt;height:12.75pt" o:ole="">
            <v:imagedata r:id="rId448" o:title=""/>
          </v:shape>
          <o:OLEObject Type="Embed" ProgID="Equation.DSMT4" ShapeID="_x0000_i1272" DrawAspect="Content" ObjectID="_1639039986" r:id="rId449"/>
        </w:object>
      </w:r>
      <w:r w:rsidRPr="007551AB">
        <w:rPr>
          <w:rFonts w:hint="eastAsia"/>
        </w:rPr>
        <w:t>使得，</w:t>
      </w:r>
      <w:r>
        <w:object w:dxaOrig="1980" w:dyaOrig="360" w14:anchorId="0AC828E3">
          <v:shape id="_x0000_i1273" type="#_x0000_t75" style="width:99.75pt;height:18.75pt" o:ole="">
            <v:imagedata r:id="rId450" o:title=""/>
          </v:shape>
          <o:OLEObject Type="Embed" ProgID="Equation.DSMT4" ShapeID="_x0000_i1273" DrawAspect="Content" ObjectID="_1639039987" r:id="rId451"/>
        </w:object>
      </w:r>
      <w:r>
        <w:rPr>
          <w:rFonts w:hint="eastAsia"/>
        </w:rPr>
        <w:t>，</w:t>
      </w:r>
      <w:r w:rsidRPr="007551AB">
        <w:rPr>
          <w:rFonts w:hint="eastAsia"/>
        </w:rPr>
        <w:t>其中</w:t>
      </w:r>
      <w:r>
        <w:object w:dxaOrig="499" w:dyaOrig="240" w14:anchorId="3BD53B12">
          <v:shape id="_x0000_i1274" type="#_x0000_t75" style="width:25.5pt;height:12.75pt" o:ole="">
            <v:imagedata r:id="rId452" o:title=""/>
          </v:shape>
          <o:OLEObject Type="Embed" ProgID="Equation.DSMT4" ShapeID="_x0000_i1274" DrawAspect="Content" ObjectID="_1639039988" r:id="rId453"/>
        </w:object>
      </w:r>
    </w:p>
    <w:p w14:paraId="61D5DFDB" w14:textId="77777777" w:rsidR="0092378F" w:rsidRDefault="0092378F" w:rsidP="0092378F">
      <w:pPr>
        <w:ind w:firstLine="420"/>
      </w:pPr>
      <w:r w:rsidRPr="007551AB">
        <w:rPr>
          <w:rFonts w:hint="eastAsia"/>
          <w:b/>
        </w:rPr>
        <w:t>假设</w:t>
      </w:r>
      <w:r w:rsidRPr="007551AB">
        <w:rPr>
          <w:rFonts w:hint="eastAsia"/>
          <w:b/>
        </w:rPr>
        <w:t>2</w:t>
      </w:r>
      <w:r w:rsidR="009D7E08" w:rsidRPr="009D7E08">
        <w:rPr>
          <w:rFonts w:hint="eastAsia"/>
          <w:b/>
        </w:rPr>
        <w:t xml:space="preserve"> </w:t>
      </w:r>
      <w:r w:rsidR="009D7E08">
        <w:object w:dxaOrig="220" w:dyaOrig="220" w14:anchorId="7E47FAA0">
          <v:shape id="_x0000_i1275" type="#_x0000_t75" style="width:11.25pt;height:11.25pt" o:ole="">
            <v:imagedata r:id="rId441" o:title=""/>
          </v:shape>
          <o:OLEObject Type="Embed" ProgID="Equation.DSMT4" ShapeID="_x0000_i1275" DrawAspect="Content" ObjectID="_1639039989" r:id="rId454"/>
        </w:object>
      </w:r>
      <w:r w:rsidR="009D7E08">
        <w:rPr>
          <w:rFonts w:hint="eastAsia"/>
        </w:rPr>
        <w:t>在一个球面上的最大和最小密度被一个常数限制</w:t>
      </w:r>
    </w:p>
    <w:p w14:paraId="64F9C493" w14:textId="70D9BC0A" w:rsidR="009D7E08" w:rsidRDefault="009D7E08" w:rsidP="009D7E08">
      <w:pPr>
        <w:ind w:firstLine="420"/>
      </w:pPr>
      <w:r w:rsidRPr="00AC0609">
        <w:rPr>
          <w:rFonts w:hint="eastAsia"/>
        </w:rPr>
        <w:t>如果满足假设</w:t>
      </w:r>
      <w:r w:rsidRPr="00AC0609">
        <w:rPr>
          <w:rFonts w:hint="eastAsia"/>
        </w:rPr>
        <w:t>1</w:t>
      </w:r>
      <w:r w:rsidRPr="00AC0609">
        <w:rPr>
          <w:rFonts w:hint="eastAsia"/>
        </w:rPr>
        <w:t>，可以证明</w:t>
      </w:r>
      <w:r>
        <w:object w:dxaOrig="1340" w:dyaOrig="279" w14:anchorId="2A66CB34">
          <v:shape id="_x0000_i1276" type="#_x0000_t75" style="width:66.75pt;height:14.25pt" o:ole="">
            <v:imagedata r:id="rId455" o:title=""/>
          </v:shape>
          <o:OLEObject Type="Embed" ProgID="Equation.DSMT4" ShapeID="_x0000_i1276" DrawAspect="Content" ObjectID="_1639039990" r:id="rId456"/>
        </w:object>
      </w:r>
      <w:r w:rsidRPr="00AC0609">
        <w:rPr>
          <w:rFonts w:hint="eastAsia"/>
        </w:rPr>
        <w:t>，如果满足假设</w:t>
      </w:r>
      <w:r w:rsidRPr="00AC0609">
        <w:rPr>
          <w:rFonts w:hint="eastAsia"/>
        </w:rPr>
        <w:t>2</w:t>
      </w:r>
      <w:r w:rsidRPr="00AC0609">
        <w:rPr>
          <w:rFonts w:hint="eastAsia"/>
        </w:rPr>
        <w:t>，可以证明</w:t>
      </w:r>
      <w:r>
        <w:object w:dxaOrig="1020" w:dyaOrig="320" w14:anchorId="448E6621">
          <v:shape id="_x0000_i1277" type="#_x0000_t75" style="width:51pt;height:16.5pt" o:ole="">
            <v:imagedata r:id="rId457" o:title=""/>
          </v:shape>
          <o:OLEObject Type="Embed" ProgID="Equation.DSMT4" ShapeID="_x0000_i1277" DrawAspect="Content" ObjectID="_1639039991" r:id="rId458"/>
        </w:object>
      </w:r>
      <w:r w:rsidRPr="00AC0609">
        <w:rPr>
          <w:rFonts w:hint="eastAsia"/>
        </w:rPr>
        <w:t>，这样就有如下定理</w:t>
      </w:r>
      <w:r>
        <w:rPr>
          <w:rFonts w:hint="eastAsia"/>
        </w:rPr>
        <w:t>。</w:t>
      </w:r>
    </w:p>
    <w:p w14:paraId="5CF72A72" w14:textId="77777777" w:rsidR="009D7E08" w:rsidRDefault="009D7E08" w:rsidP="009D7E08">
      <w:pPr>
        <w:ind w:firstLine="420"/>
      </w:pPr>
      <w:r w:rsidRPr="001E5F62">
        <w:rPr>
          <w:rFonts w:hint="eastAsia"/>
          <w:b/>
        </w:rPr>
        <w:t>定理</w:t>
      </w:r>
      <w:r w:rsidR="00E8725F">
        <w:rPr>
          <w:b/>
        </w:rPr>
        <w:t>9</w:t>
      </w:r>
      <w:r>
        <w:t xml:space="preserve"> </w:t>
      </w:r>
      <w:r w:rsidR="00293094" w:rsidRPr="00293094">
        <w:rPr>
          <w:rFonts w:hint="eastAsia"/>
          <w:b/>
          <w:szCs w:val="18"/>
        </w:rPr>
        <w:t>K-M</w:t>
      </w:r>
      <w:r w:rsidR="00293094" w:rsidRPr="00293094">
        <w:rPr>
          <w:b/>
          <w:szCs w:val="18"/>
        </w:rPr>
        <w:object w:dxaOrig="260" w:dyaOrig="260" w14:anchorId="25F0CA78">
          <v:shape id="_x0000_i1278" type="#_x0000_t75" style="width:13.5pt;height:13.5pt" o:ole="">
            <v:imagedata r:id="rId76" o:title=""/>
          </v:shape>
          <o:OLEObject Type="Embed" ProgID="Equation.DSMT4" ShapeID="_x0000_i1278" DrawAspect="Content" ObjectID="_1639039992" r:id="rId459"/>
        </w:object>
      </w:r>
      <w:r w:rsidR="00293094" w:rsidRPr="00293094">
        <w:rPr>
          <w:b/>
          <w:szCs w:val="18"/>
        </w:rPr>
        <w:t>seeding</w:t>
      </w:r>
      <w:r w:rsidR="00293094" w:rsidRPr="00293094">
        <w:rPr>
          <w:rFonts w:hint="eastAsia"/>
          <w:b/>
          <w:szCs w:val="18"/>
        </w:rPr>
        <w:t>的理论结果</w:t>
      </w:r>
      <w:r w:rsidR="00293094">
        <w:t xml:space="preserve"> </w:t>
      </w:r>
      <w:r w:rsidRPr="00AC0609">
        <w:rPr>
          <w:rFonts w:hint="eastAsia"/>
        </w:rPr>
        <w:t>在假设</w:t>
      </w:r>
      <w:r w:rsidRPr="00AC0609">
        <w:rPr>
          <w:rFonts w:hint="eastAsia"/>
        </w:rPr>
        <w:t>1</w:t>
      </w:r>
      <w:r w:rsidRPr="00AC0609">
        <w:rPr>
          <w:rFonts w:hint="eastAsia"/>
        </w:rPr>
        <w:t>和</w:t>
      </w:r>
      <w:r w:rsidRPr="00AC0609">
        <w:rPr>
          <w:rFonts w:hint="eastAsia"/>
        </w:rPr>
        <w:t>2</w:t>
      </w:r>
      <w:r w:rsidRPr="00AC0609">
        <w:rPr>
          <w:rFonts w:hint="eastAsia"/>
        </w:rPr>
        <w:t>成立的情况下</w:t>
      </w:r>
      <w:r w:rsidR="00293094">
        <w:rPr>
          <w:rFonts w:hint="eastAsia"/>
        </w:rPr>
        <w:t>，</w:t>
      </w:r>
    </w:p>
    <w:p w14:paraId="11243899" w14:textId="77777777" w:rsidR="009D7E08" w:rsidRPr="00AC0609" w:rsidRDefault="009D7E08" w:rsidP="009D7E08">
      <w:pPr>
        <w:pStyle w:val="MTDisplayEquation"/>
      </w:pPr>
      <w:r>
        <w:tab/>
      </w:r>
      <w:r>
        <w:object w:dxaOrig="2740" w:dyaOrig="360" w14:anchorId="21942634">
          <v:shape id="_x0000_i1279" type="#_x0000_t75" style="width:136.5pt;height:18.75pt" o:ole="">
            <v:imagedata r:id="rId460" o:title=""/>
          </v:shape>
          <o:OLEObject Type="Embed" ProgID="Equation.DSMT4" ShapeID="_x0000_i1279" DrawAspect="Content" ObjectID="_1639039993" r:id="rId461"/>
        </w:object>
      </w:r>
      <w:r>
        <w:t xml:space="preserve"> </w:t>
      </w:r>
    </w:p>
    <w:p w14:paraId="359C0F9D" w14:textId="4F25E750" w:rsidR="009D7E08" w:rsidRPr="001E5F62" w:rsidRDefault="009D7E08" w:rsidP="009D7E08">
      <w:pPr>
        <w:ind w:firstLine="420"/>
      </w:pPr>
      <m:oMath>
        <m:r>
          <m:rPr>
            <m:sty m:val="p"/>
          </m:rPr>
          <w:rPr>
            <w:rFonts w:ascii="Cambria Math" w:hAnsi="Cambria Math"/>
          </w:rPr>
          <m:t>C</m:t>
        </m:r>
      </m:oMath>
      <w:r w:rsidRPr="004C48B5">
        <w:rPr>
          <w:rFonts w:hint="eastAsia"/>
        </w:rPr>
        <w:t>为算法</w:t>
      </w:r>
      <w:r w:rsidR="00383A84">
        <w:t>9</w:t>
      </w:r>
      <w:r w:rsidRPr="004C48B5">
        <w:rPr>
          <w:rFonts w:hint="eastAsia"/>
        </w:rPr>
        <w:t>的返回结果，此时</w:t>
      </w:r>
      <w:r>
        <w:object w:dxaOrig="1579" w:dyaOrig="360" w14:anchorId="4B8A4CBE">
          <v:shape id="_x0000_i1280" type="#_x0000_t75" style="width:79.5pt;height:18.75pt" o:ole="">
            <v:imagedata r:id="rId462" o:title=""/>
          </v:shape>
          <o:OLEObject Type="Embed" ProgID="Equation.DSMT4" ShapeID="_x0000_i1280" DrawAspect="Content" ObjectID="_1639039994" r:id="rId463"/>
        </w:object>
      </w:r>
      <w:r>
        <w:rPr>
          <w:rFonts w:hint="eastAsia"/>
        </w:rPr>
        <w:t>，</w:t>
      </w:r>
      <w:r w:rsidRPr="004C48B5">
        <w:rPr>
          <w:rFonts w:hint="eastAsia"/>
        </w:rPr>
        <w:t>算法时间复杂度为</w:t>
      </w:r>
      <w:r>
        <w:object w:dxaOrig="1420" w:dyaOrig="360" w14:anchorId="13AEE32D">
          <v:shape id="_x0000_i1281" type="#_x0000_t75" style="width:71.25pt;height:18.75pt" o:ole="">
            <v:imagedata r:id="rId464" o:title=""/>
          </v:shape>
          <o:OLEObject Type="Embed" ProgID="Equation.DSMT4" ShapeID="_x0000_i1281" DrawAspect="Content" ObjectID="_1639039995" r:id="rId465"/>
        </w:object>
      </w:r>
      <w:r>
        <w:rPr>
          <w:rFonts w:hint="eastAsia"/>
        </w:rPr>
        <w:t>。</w:t>
      </w:r>
      <w:r w:rsidRPr="001E5F62">
        <w:rPr>
          <w:rFonts w:hint="eastAsia"/>
        </w:rPr>
        <w:t>该方法在</w:t>
      </w:r>
      <w:r>
        <w:rPr>
          <w:rFonts w:hint="eastAsia"/>
        </w:rPr>
        <w:t>次线性时间</w:t>
      </w:r>
      <w:r w:rsidRPr="001E5F62">
        <w:rPr>
          <w:rFonts w:hint="eastAsia"/>
        </w:rPr>
        <w:t>里完成了</w:t>
      </w:r>
      <w:r w:rsidR="00F040A4">
        <w:object w:dxaOrig="680" w:dyaOrig="260" w14:anchorId="374DFA22">
          <v:shape id="_x0000_i1282" type="#_x0000_t75" style="width:34.5pt;height:13.5pt" o:ole="">
            <v:imagedata r:id="rId466" o:title=""/>
          </v:shape>
          <o:OLEObject Type="Embed" ProgID="Equation.DSMT4" ShapeID="_x0000_i1282" DrawAspect="Content" ObjectID="_1639039996" r:id="rId467"/>
        </w:object>
      </w:r>
      <w:r w:rsidRPr="001E5F62">
        <w:rPr>
          <w:rFonts w:hint="eastAsia"/>
        </w:rPr>
        <w:t>的近似，因此</w:t>
      </w:r>
      <w:r w:rsidR="003B01F0">
        <w:rPr>
          <w:rFonts w:hint="eastAsia"/>
        </w:rPr>
        <w:t>在</w:t>
      </w:r>
      <w:r w:rsidR="00F040A4">
        <w:rPr>
          <w:rFonts w:hint="eastAsia"/>
        </w:rPr>
        <w:t>数据</w:t>
      </w:r>
      <w:r w:rsidR="003B01F0">
        <w:rPr>
          <w:rFonts w:hint="eastAsia"/>
        </w:rPr>
        <w:t>较大</w:t>
      </w:r>
      <w:r w:rsidRPr="001E5F62">
        <w:rPr>
          <w:rFonts w:hint="eastAsia"/>
        </w:rPr>
        <w:t>且不能很好并行的情况下应该优先使用该算法。然而，在实践中该方法有以下缺点</w:t>
      </w:r>
    </w:p>
    <w:p w14:paraId="3F0FBF32" w14:textId="77777777" w:rsidR="00F040A4" w:rsidRDefault="00F040A4" w:rsidP="00F040A4">
      <w:pPr>
        <w:pStyle w:val="affff3"/>
        <w:numPr>
          <w:ilvl w:val="0"/>
          <w:numId w:val="10"/>
        </w:numPr>
        <w:ind w:firstLineChars="0"/>
        <w:textAlignment w:val="auto"/>
      </w:pPr>
      <w:r w:rsidRPr="001E5F62">
        <w:rPr>
          <w:rFonts w:hint="eastAsia"/>
        </w:rPr>
        <w:t>如果存在小的</w:t>
      </w:r>
      <w:r w:rsidR="001046A1">
        <w:rPr>
          <w:rFonts w:hint="eastAsia"/>
        </w:rPr>
        <w:t>类</w:t>
      </w:r>
      <w:r w:rsidRPr="001E5F62">
        <w:rPr>
          <w:rFonts w:hint="eastAsia"/>
        </w:rPr>
        <w:t>且该</w:t>
      </w:r>
      <w:r w:rsidR="001046A1">
        <w:rPr>
          <w:rFonts w:hint="eastAsia"/>
        </w:rPr>
        <w:t>类</w:t>
      </w:r>
      <w:r w:rsidRPr="001E5F62">
        <w:rPr>
          <w:rFonts w:hint="eastAsia"/>
        </w:rPr>
        <w:t>离其他</w:t>
      </w:r>
      <w:r w:rsidR="001046A1">
        <w:rPr>
          <w:rFonts w:hint="eastAsia"/>
        </w:rPr>
        <w:t>类</w:t>
      </w:r>
      <w:r w:rsidRPr="001E5F62">
        <w:rPr>
          <w:rFonts w:hint="eastAsia"/>
        </w:rPr>
        <w:t>比较远，那由于均匀选择的</w:t>
      </w:r>
      <w:proofErr w:type="gramStart"/>
      <w:r w:rsidRPr="001E5F62">
        <w:rPr>
          <w:rFonts w:hint="eastAsia"/>
        </w:rPr>
        <w:t>点很难</w:t>
      </w:r>
      <w:proofErr w:type="gramEnd"/>
      <w:r w:rsidRPr="001E5F62">
        <w:rPr>
          <w:rFonts w:hint="eastAsia"/>
        </w:rPr>
        <w:t>落在小的</w:t>
      </w:r>
      <w:r w:rsidR="001046A1">
        <w:rPr>
          <w:rFonts w:hint="eastAsia"/>
        </w:rPr>
        <w:t>类</w:t>
      </w:r>
      <w:r w:rsidRPr="001E5F62">
        <w:rPr>
          <w:rFonts w:hint="eastAsia"/>
        </w:rPr>
        <w:t>里，这样该方法就会产生较大的距离和</w:t>
      </w:r>
    </w:p>
    <w:p w14:paraId="5A26ADBD" w14:textId="18988342" w:rsidR="009D7E08" w:rsidRPr="00AC0609" w:rsidRDefault="00F040A4" w:rsidP="00F040A4">
      <w:pPr>
        <w:pStyle w:val="affff3"/>
        <w:numPr>
          <w:ilvl w:val="0"/>
          <w:numId w:val="10"/>
        </w:numPr>
        <w:ind w:firstLineChars="0"/>
      </w:pPr>
      <w:r w:rsidRPr="001E5F62">
        <w:rPr>
          <w:rFonts w:hint="eastAsia"/>
        </w:rPr>
        <w:t>不少现实中的数据不满足上述假设，比如经常能观测到重尾分布（</w:t>
      </w:r>
      <w:r w:rsidRPr="001E5F62">
        <w:rPr>
          <w:rFonts w:hint="eastAsia"/>
        </w:rPr>
        <w:t>heavy</w:t>
      </w:r>
      <w:r w:rsidR="00DE0191">
        <w:t xml:space="preserve"> </w:t>
      </w:r>
      <w:r w:rsidRPr="001E5F62">
        <w:rPr>
          <w:rFonts w:hint="eastAsia"/>
        </w:rPr>
        <w:t>tailed distributions</w:t>
      </w:r>
      <w:r w:rsidRPr="001E5F62">
        <w:rPr>
          <w:rFonts w:hint="eastAsia"/>
        </w:rPr>
        <w:t>）的数</w:t>
      </w:r>
      <w:r>
        <w:rPr>
          <w:rFonts w:hint="eastAsia"/>
        </w:rPr>
        <w:t>据</w:t>
      </w:r>
    </w:p>
    <w:p w14:paraId="18E41DEE" w14:textId="77777777" w:rsidR="00F040A4" w:rsidRDefault="00F040A4" w:rsidP="00F040A4">
      <w:pPr>
        <w:pStyle w:val="affff3"/>
        <w:numPr>
          <w:ilvl w:val="0"/>
          <w:numId w:val="10"/>
        </w:numPr>
        <w:ind w:firstLineChars="0"/>
        <w:textAlignment w:val="auto"/>
      </w:pPr>
      <w:r w:rsidRPr="001E5F62">
        <w:rPr>
          <w:rFonts w:hint="eastAsia"/>
        </w:rPr>
        <w:t>验证上述假设是困难的，比如计算</w:t>
      </w:r>
      <w:r w:rsidRPr="00F040A4">
        <w:rPr>
          <w:position w:val="-8"/>
        </w:rPr>
        <w:object w:dxaOrig="480" w:dyaOrig="260" w14:anchorId="4581BA73">
          <v:shape id="_x0000_i1283" type="#_x0000_t75" style="width:24pt;height:13.5pt" o:ole="">
            <v:imagedata r:id="rId468" o:title=""/>
          </v:shape>
          <o:OLEObject Type="Embed" ProgID="Equation.DSMT4" ShapeID="_x0000_i1283" DrawAspect="Content" ObjectID="_1639039997" r:id="rId469"/>
        </w:object>
      </w:r>
      <w:r w:rsidRPr="001E5F62">
        <w:rPr>
          <w:rFonts w:hint="eastAsia"/>
        </w:rPr>
        <w:t>需要对数据进行两次遍历，计算</w:t>
      </w:r>
      <w:r w:rsidRPr="00F040A4">
        <w:rPr>
          <w:position w:val="-8"/>
        </w:rPr>
        <w:object w:dxaOrig="460" w:dyaOrig="260" w14:anchorId="1CDAAE4A">
          <v:shape id="_x0000_i1284" type="#_x0000_t75" style="width:23.25pt;height:13.5pt" o:ole="">
            <v:imagedata r:id="rId470" o:title=""/>
          </v:shape>
          <o:OLEObject Type="Embed" ProgID="Equation.DSMT4" ShapeID="_x0000_i1284" DrawAspect="Content" ObjectID="_1639039998" r:id="rId471"/>
        </w:object>
      </w:r>
      <w:r w:rsidRPr="001E5F62">
        <w:rPr>
          <w:rFonts w:hint="eastAsia"/>
        </w:rPr>
        <w:t>更是</w:t>
      </w:r>
      <w:r w:rsidRPr="001E5F62">
        <w:rPr>
          <w:rFonts w:hint="eastAsia"/>
        </w:rPr>
        <w:t>NP</w:t>
      </w:r>
      <w:r w:rsidRPr="001E5F62">
        <w:rPr>
          <w:rFonts w:hint="eastAsia"/>
        </w:rPr>
        <w:t>难的</w:t>
      </w:r>
    </w:p>
    <w:p w14:paraId="025CE704" w14:textId="3057389A" w:rsidR="00F040A4" w:rsidRPr="001E5F62" w:rsidRDefault="00F040A4" w:rsidP="00F040A4">
      <w:pPr>
        <w:pStyle w:val="affff3"/>
        <w:numPr>
          <w:ilvl w:val="0"/>
          <w:numId w:val="10"/>
        </w:numPr>
        <w:ind w:firstLineChars="0"/>
        <w:textAlignment w:val="auto"/>
      </w:pPr>
      <w:r w:rsidRPr="001E5F62">
        <w:rPr>
          <w:rFonts w:hint="eastAsia"/>
        </w:rPr>
        <w:t>定理</w:t>
      </w:r>
      <w:r w:rsidR="00E8725F">
        <w:t>9</w:t>
      </w:r>
      <w:r w:rsidRPr="001E5F62">
        <w:rPr>
          <w:rFonts w:hint="eastAsia"/>
        </w:rPr>
        <w:t>并没有描述</w:t>
      </w:r>
      <w:r>
        <w:rPr>
          <w:rFonts w:hint="eastAsia"/>
        </w:rPr>
        <w:t>游走次数</w:t>
      </w:r>
      <w:r w:rsidRPr="00F040A4">
        <w:rPr>
          <w:position w:val="-6"/>
        </w:rPr>
        <w:object w:dxaOrig="220" w:dyaOrig="200" w14:anchorId="0C5CFE90">
          <v:shape id="_x0000_i1285" type="#_x0000_t75" style="width:11.25pt;height:10.5pt" o:ole="">
            <v:imagedata r:id="rId472" o:title=""/>
          </v:shape>
          <o:OLEObject Type="Embed" ProgID="Equation.DSMT4" ShapeID="_x0000_i1285" DrawAspect="Content" ObjectID="_1639039999" r:id="rId473"/>
        </w:object>
      </w:r>
      <w:r w:rsidRPr="001E5F62">
        <w:rPr>
          <w:rFonts w:hint="eastAsia"/>
        </w:rPr>
        <w:t>和算法解</w:t>
      </w:r>
      <w:r>
        <w:rPr>
          <w:rFonts w:hint="eastAsia"/>
        </w:rPr>
        <w:t>的</w:t>
      </w:r>
      <w:r w:rsidRPr="001E5F62">
        <w:rPr>
          <w:rFonts w:hint="eastAsia"/>
        </w:rPr>
        <w:t>质量之间的</w:t>
      </w:r>
      <w:r>
        <w:rPr>
          <w:rFonts w:hint="eastAsia"/>
        </w:rPr>
        <w:t>权衡</w:t>
      </w:r>
      <w:r w:rsidRPr="001E5F62">
        <w:rPr>
          <w:rFonts w:hint="eastAsia"/>
        </w:rPr>
        <w:t>，只有选择特定的</w:t>
      </w:r>
      <w:r w:rsidR="00D65370">
        <w:rPr>
          <w:rFonts w:hint="eastAsia"/>
        </w:rPr>
        <w:t>游走次数</w:t>
      </w:r>
      <w:r w:rsidRPr="001E5F62">
        <w:rPr>
          <w:rFonts w:hint="eastAsia"/>
        </w:rPr>
        <w:t>才有效，因此，如果假设不成立，就得不到</w:t>
      </w:r>
      <w:r>
        <w:rPr>
          <w:rFonts w:hint="eastAsia"/>
        </w:rPr>
        <w:t>任何</w:t>
      </w:r>
      <w:r w:rsidRPr="001E5F62">
        <w:rPr>
          <w:rFonts w:hint="eastAsia"/>
        </w:rPr>
        <w:t>理论上的保证</w:t>
      </w:r>
    </w:p>
    <w:p w14:paraId="411736BB" w14:textId="6D3901B0" w:rsidR="00F040A4" w:rsidRDefault="00F040A4" w:rsidP="00F040A4">
      <w:pPr>
        <w:textAlignment w:val="auto"/>
      </w:pPr>
      <w:r>
        <w:rPr>
          <w:rFonts w:hint="eastAsia"/>
        </w:rPr>
        <w:t>因此，需要提出新的算法解决这些问题。</w:t>
      </w:r>
    </w:p>
    <w:p w14:paraId="329B7935" w14:textId="53F0ED82" w:rsidR="00F163D9" w:rsidRPr="00F040A4" w:rsidRDefault="00D65370" w:rsidP="00293094">
      <w:pPr>
        <w:ind w:firstLine="420"/>
        <w:textAlignment w:val="auto"/>
      </w:pPr>
      <w:r w:rsidRPr="00D87BF3">
        <w:rPr>
          <w:rFonts w:hint="eastAsia"/>
        </w:rPr>
        <w:t>AFK-M</w:t>
      </w:r>
      <w:r w:rsidRPr="00D65370">
        <w:rPr>
          <w:position w:val="-6"/>
        </w:rPr>
        <w:object w:dxaOrig="260" w:dyaOrig="260" w14:anchorId="669E9E32">
          <v:shape id="_x0000_i1286" type="#_x0000_t75" style="width:13.5pt;height:13.5pt" o:ole="">
            <v:imagedata r:id="rId474" o:title=""/>
          </v:shape>
          <o:OLEObject Type="Embed" ProgID="Equation.DSMT4" ShapeID="_x0000_i1286" DrawAspect="Content" ObjectID="_1639040000" r:id="rId475"/>
        </w:object>
      </w:r>
      <w:sdt>
        <w:sdtPr>
          <w:rPr>
            <w:rFonts w:ascii="Cambria Math" w:hAnsi="Cambria Math"/>
            <w:i/>
            <w:vertAlign w:val="superscript"/>
          </w:rPr>
          <w:id w:val="1193957896"/>
          <w:citation/>
        </w:sdtPr>
        <w:sdtEndPr/>
        <w:sdtContent>
          <m:oMath>
            <m:r>
              <w:rPr>
                <w:rFonts w:ascii="Cambria Math" w:hAnsi="Cambria Math"/>
                <w:i/>
                <w:vertAlign w:val="superscript"/>
              </w:rPr>
              <w:fldChar w:fldCharType="begin"/>
            </m:r>
          </m:oMath>
          <w:r w:rsidRPr="00E451FF">
            <w:rPr>
              <w:vertAlign w:val="superscript"/>
            </w:rPr>
            <w:instrText xml:space="preserve"> </w:instrText>
          </w:r>
          <w:r w:rsidRPr="00E451FF">
            <w:rPr>
              <w:rFonts w:hint="eastAsia"/>
              <w:vertAlign w:val="superscript"/>
            </w:rPr>
            <w:instrText>CITATION bachem2016fast \l 2052</w:instrText>
          </w:r>
          <w:r w:rsidRPr="00E451FF">
            <w:rPr>
              <w:vertAlign w:val="superscript"/>
            </w:rPr>
            <w:instrText xml:space="preserve"> </w:instrText>
          </w:r>
          <m:oMath>
            <m:r>
              <w:rPr>
                <w:rFonts w:ascii="Cambria Math" w:hAnsi="Cambria Math"/>
                <w:i/>
                <w:vertAlign w:val="superscript"/>
              </w:rPr>
              <w:fldChar w:fldCharType="separate"/>
            </m:r>
          </m:oMath>
          <w:r w:rsidR="00D50F04" w:rsidRPr="00E451FF">
            <w:rPr>
              <w:rFonts w:hint="eastAsia"/>
              <w:noProof/>
              <w:vertAlign w:val="superscript"/>
            </w:rPr>
            <w:t xml:space="preserve"> </w:t>
          </w:r>
          <w:r w:rsidR="00D50F04" w:rsidRPr="00E451FF">
            <w:rPr>
              <w:noProof/>
              <w:vertAlign w:val="superscript"/>
            </w:rPr>
            <w:t>[46]</w:t>
          </w:r>
          <m:oMath>
            <m:r>
              <w:rPr>
                <w:rFonts w:ascii="Cambria Math" w:hAnsi="Cambria Math"/>
                <w:i/>
                <w:vertAlign w:val="superscript"/>
              </w:rPr>
              <w:fldChar w:fldCharType="end"/>
            </m:r>
          </m:oMath>
        </w:sdtContent>
      </w:sdt>
      <w:r>
        <w:rPr>
          <w:rFonts w:hint="eastAsia"/>
        </w:rPr>
        <w:t>通过使用提议分布（</w:t>
      </w:r>
      <w:r>
        <w:rPr>
          <w:rFonts w:hint="eastAsia"/>
        </w:rPr>
        <w:t>proposal distribution</w:t>
      </w:r>
      <w:r>
        <w:rPr>
          <w:rFonts w:hint="eastAsia"/>
        </w:rPr>
        <w:t>）很好的解决了这些问题，首先通过该提议分布，</w:t>
      </w:r>
      <w:r w:rsidRPr="00F040A4">
        <w:rPr>
          <w:position w:val="-8"/>
        </w:rPr>
        <w:object w:dxaOrig="480" w:dyaOrig="260" w14:anchorId="6E27D3BB">
          <v:shape id="_x0000_i1287" type="#_x0000_t75" style="width:24pt;height:13.5pt" o:ole="">
            <v:imagedata r:id="rId468" o:title=""/>
          </v:shape>
          <o:OLEObject Type="Embed" ProgID="Equation.DSMT4" ShapeID="_x0000_i1287" DrawAspect="Content" ObjectID="_1639040001" r:id="rId476"/>
        </w:object>
      </w:r>
      <w:r>
        <w:rPr>
          <w:rFonts w:hint="eastAsia"/>
        </w:rPr>
        <w:t>的假设得以废弃，第二，一种新的理论分析</w:t>
      </w:r>
      <w:r w:rsidR="00EA2230">
        <w:rPr>
          <w:rFonts w:hint="eastAsia"/>
        </w:rPr>
        <w:t>使得</w:t>
      </w:r>
      <w:r>
        <w:rPr>
          <w:rFonts w:hint="eastAsia"/>
        </w:rPr>
        <w:t>在不假设</w:t>
      </w:r>
      <w:r w:rsidRPr="00F040A4">
        <w:rPr>
          <w:position w:val="-8"/>
        </w:rPr>
        <w:object w:dxaOrig="460" w:dyaOrig="260" w14:anchorId="08F29889">
          <v:shape id="_x0000_i1288" type="#_x0000_t75" style="width:23.25pt;height:13.5pt" o:ole="">
            <v:imagedata r:id="rId470" o:title=""/>
          </v:shape>
          <o:OLEObject Type="Embed" ProgID="Equation.DSMT4" ShapeID="_x0000_i1288" DrawAspect="Content" ObjectID="_1639040002" r:id="rId477"/>
        </w:object>
      </w:r>
      <w:r>
        <w:rPr>
          <w:rFonts w:hint="eastAsia"/>
        </w:rPr>
        <w:t>的情况下</w:t>
      </w:r>
      <w:r w:rsidR="00EA2230">
        <w:rPr>
          <w:rFonts w:hint="eastAsia"/>
        </w:rPr>
        <w:t>也能</w:t>
      </w:r>
      <w:r>
        <w:rPr>
          <w:rFonts w:hint="eastAsia"/>
        </w:rPr>
        <w:t>获得解</w:t>
      </w:r>
      <w:r w:rsidR="00EA2230">
        <w:rPr>
          <w:rFonts w:hint="eastAsia"/>
        </w:rPr>
        <w:t>的</w:t>
      </w:r>
      <w:r>
        <w:rPr>
          <w:rFonts w:hint="eastAsia"/>
        </w:rPr>
        <w:t>质量的理论保证，最后，</w:t>
      </w:r>
      <w:r w:rsidR="00EA2230">
        <w:rPr>
          <w:rFonts w:hint="eastAsia"/>
        </w:rPr>
        <w:t>新</w:t>
      </w:r>
      <w:r>
        <w:rPr>
          <w:rFonts w:hint="eastAsia"/>
        </w:rPr>
        <w:t>的结果表明了游走次数</w:t>
      </w:r>
      <w:r w:rsidRPr="00D65370">
        <w:rPr>
          <w:position w:val="-6"/>
        </w:rPr>
        <w:object w:dxaOrig="220" w:dyaOrig="200" w14:anchorId="5DD26CF3">
          <v:shape id="_x0000_i1289" type="#_x0000_t75" style="width:11.25pt;height:10.5pt" o:ole="">
            <v:imagedata r:id="rId478" o:title=""/>
          </v:shape>
          <o:OLEObject Type="Embed" ProgID="Equation.DSMT4" ShapeID="_x0000_i1289" DrawAspect="Content" ObjectID="_1639040003" r:id="rId479"/>
        </w:object>
      </w:r>
      <w:r>
        <w:rPr>
          <w:rFonts w:hint="eastAsia"/>
        </w:rPr>
        <w:t>和算法质量之间的权衡。</w:t>
      </w:r>
      <w:r w:rsidRPr="00D87BF3">
        <w:rPr>
          <w:rFonts w:hint="eastAsia"/>
        </w:rPr>
        <w:t>AFK-M</w:t>
      </w:r>
      <w:r w:rsidR="00F163D9" w:rsidRPr="00F163D9">
        <w:rPr>
          <w:position w:val="-6"/>
        </w:rPr>
        <w:object w:dxaOrig="260" w:dyaOrig="260" w14:anchorId="6CAA946B">
          <v:shape id="_x0000_i1290" type="#_x0000_t75" style="width:13.5pt;height:13.5pt" o:ole="">
            <v:imagedata r:id="rId480" o:title=""/>
          </v:shape>
          <o:OLEObject Type="Embed" ProgID="Equation.DSMT4" ShapeID="_x0000_i1290" DrawAspect="Content" ObjectID="_1639040004" r:id="rId481"/>
        </w:object>
      </w:r>
      <w:r>
        <w:rPr>
          <w:rFonts w:hint="eastAsia"/>
        </w:rPr>
        <w:t>描述如</w:t>
      </w:r>
      <w:r w:rsidR="00F163D9">
        <w:rPr>
          <w:rFonts w:hint="eastAsia"/>
        </w:rPr>
        <w:t>下</w:t>
      </w:r>
    </w:p>
    <w:p w14:paraId="1185A57F" w14:textId="18301D4C" w:rsidR="00F163D9" w:rsidRPr="00640088" w:rsidRDefault="00474DB1" w:rsidP="00284B4C">
      <w:pPr>
        <w:pStyle w:val="affff"/>
      </w:pPr>
      <w:r w:rsidRPr="00640088">
        <w:rPr>
          <w:rFonts w:hint="eastAsia"/>
        </w:rPr>
        <w:t>算法</w:t>
      </w:r>
      <w:r w:rsidR="00E8725F" w:rsidRPr="00640088">
        <w:t>10</w:t>
      </w:r>
      <w:r w:rsidR="00F163D9" w:rsidRPr="00640088">
        <w:t xml:space="preserve"> AF</w:t>
      </w:r>
      <w:r w:rsidR="00F163D9" w:rsidRPr="00640088">
        <w:rPr>
          <w:rFonts w:hint="eastAsia"/>
        </w:rPr>
        <w:t>K-M</w:t>
      </w:r>
      <w:r w:rsidR="009B6EA3">
        <w:object w:dxaOrig="260" w:dyaOrig="260" w14:anchorId="3DF761DF">
          <v:shape id="_x0000_i1291" type="#_x0000_t75" style="width:13.15pt;height:13.15pt" o:ole="">
            <v:imagedata r:id="rId482" o:title=""/>
          </v:shape>
          <o:OLEObject Type="Embed" ProgID="Equation.DSMT4" ShapeID="_x0000_i1291" DrawAspect="Content" ObjectID="_1639040005" r:id="rId483"/>
        </w:object>
      </w:r>
      <w:r w:rsidR="009B6EA3">
        <w:t xml:space="preserve"> </w:t>
      </w:r>
      <w:r w:rsidR="00F163D9" w:rsidRPr="00640088">
        <w:t>seeding</w:t>
      </w:r>
    </w:p>
    <w:p w14:paraId="34ED4088" w14:textId="2AE61C5F" w:rsidR="00474DB1" w:rsidRPr="00640088" w:rsidRDefault="00474DB1" w:rsidP="00284B4C">
      <w:pPr>
        <w:pStyle w:val="affff"/>
      </w:pPr>
      <w:r w:rsidRPr="00640088">
        <w:rPr>
          <w:rFonts w:hint="eastAsia"/>
        </w:rPr>
        <w:t>输入</w:t>
      </w:r>
      <w:r w:rsidR="00F163D9" w:rsidRPr="00640088">
        <w:t xml:space="preserve">: </w:t>
      </w:r>
      <w:r w:rsidRPr="00640088">
        <w:rPr>
          <w:rFonts w:hint="eastAsia"/>
        </w:rPr>
        <w:t>数据集</w:t>
      </w:r>
      <w:r w:rsidRPr="00640088">
        <w:object w:dxaOrig="240" w:dyaOrig="220" w14:anchorId="713562DF">
          <v:shape id="_x0000_i1292" type="#_x0000_t75" style="width:12.75pt;height:11.25pt" o:ole="">
            <v:imagedata r:id="rId484" o:title=""/>
          </v:shape>
          <o:OLEObject Type="Embed" ProgID="Equation.DSMT4" ShapeID="_x0000_i1292" DrawAspect="Content" ObjectID="_1639040006" r:id="rId485"/>
        </w:object>
      </w:r>
      <w:r w:rsidRPr="00640088">
        <w:rPr>
          <w:rFonts w:hint="eastAsia"/>
        </w:rPr>
        <w:t>，游走次数</w:t>
      </w:r>
      <w:r w:rsidRPr="00640088">
        <w:object w:dxaOrig="220" w:dyaOrig="200" w14:anchorId="281EF302">
          <v:shape id="_x0000_i1293" type="#_x0000_t75" style="width:11.25pt;height:10.5pt" o:ole="">
            <v:imagedata r:id="rId486" o:title=""/>
          </v:shape>
          <o:OLEObject Type="Embed" ProgID="Equation.DSMT4" ShapeID="_x0000_i1293" DrawAspect="Content" ObjectID="_1639040007" r:id="rId487"/>
        </w:object>
      </w:r>
    </w:p>
    <w:p w14:paraId="58DB32FD" w14:textId="225D9DCB" w:rsidR="00284B4C" w:rsidRPr="00284B4C" w:rsidRDefault="00284B4C" w:rsidP="00284B4C">
      <w:pPr>
        <w:pStyle w:val="affff"/>
      </w:pPr>
      <w:r w:rsidRPr="00640088">
        <w:rPr>
          <w:rFonts w:hint="eastAsia"/>
        </w:rPr>
        <w:t>输出</w:t>
      </w:r>
      <w:r w:rsidRPr="00640088">
        <w:rPr>
          <w:rFonts w:hint="eastAsia"/>
        </w:rPr>
        <w:t>:</w:t>
      </w:r>
      <w:r w:rsidRPr="00640088">
        <w:t xml:space="preserve"> </w:t>
      </w:r>
      <w:r w:rsidRPr="00640088">
        <w:rPr>
          <w:rFonts w:hint="eastAsia"/>
        </w:rPr>
        <w:t>解集</w:t>
      </w:r>
      <w:r w:rsidRPr="00640088">
        <w:object w:dxaOrig="200" w:dyaOrig="240" w14:anchorId="6C4002E0">
          <v:shape id="_x0000_i1294" type="#_x0000_t75" style="width:10.5pt;height:12.75pt" o:ole="">
            <v:imagedata r:id="rId488" o:title=""/>
          </v:shape>
          <o:OLEObject Type="Embed" ProgID="Equation.DSMT4" ShapeID="_x0000_i1294" DrawAspect="Content" ObjectID="_1639040008" r:id="rId489"/>
        </w:object>
      </w:r>
    </w:p>
    <w:p w14:paraId="0CD18417" w14:textId="77777777" w:rsidR="00F163D9" w:rsidRPr="00474DB1" w:rsidRDefault="00F163D9" w:rsidP="00284B4C">
      <w:pPr>
        <w:pStyle w:val="affff"/>
        <w:rPr>
          <w:i/>
        </w:rPr>
      </w:pPr>
      <w:r w:rsidRPr="00474DB1">
        <w:rPr>
          <w:rFonts w:hint="eastAsia"/>
        </w:rPr>
        <w:t xml:space="preserve"> </w:t>
      </w:r>
      <w:r w:rsidRPr="00474DB1">
        <w:t xml:space="preserve">  </w:t>
      </w:r>
      <w:r w:rsidRPr="00474DB1">
        <w:rPr>
          <w:i/>
        </w:rPr>
        <w:t xml:space="preserve">// </w:t>
      </w:r>
      <w:r w:rsidR="00474DB1">
        <w:rPr>
          <w:rFonts w:hint="eastAsia"/>
          <w:i/>
        </w:rPr>
        <w:t>预处理</w:t>
      </w:r>
    </w:p>
    <w:p w14:paraId="5CC5224C" w14:textId="7FED5078" w:rsidR="00474DB1" w:rsidRPr="00640088" w:rsidRDefault="00284B4C" w:rsidP="00284B4C">
      <w:pPr>
        <w:pStyle w:val="affff"/>
      </w:pPr>
      <w:r w:rsidRPr="00640088">
        <w:rPr>
          <w:rFonts w:hint="eastAsia"/>
        </w:rPr>
        <w:t>a</w:t>
      </w:r>
      <w:r w:rsidRPr="00640088">
        <w:t>)</w:t>
      </w:r>
      <w:r w:rsidR="00474DB1" w:rsidRPr="00640088">
        <w:t xml:space="preserve"> </w:t>
      </w:r>
      <w:r w:rsidR="00474DB1" w:rsidRPr="00640088">
        <w:object w:dxaOrig="420" w:dyaOrig="279" w14:anchorId="465D6014">
          <v:shape id="_x0000_i1295" type="#_x0000_t75" style="width:21pt;height:14.25pt" o:ole="">
            <v:imagedata r:id="rId490" o:title=""/>
          </v:shape>
          <o:OLEObject Type="Embed" ProgID="Equation.DSMT4" ShapeID="_x0000_i1295" DrawAspect="Content" ObjectID="_1639040009" r:id="rId491"/>
        </w:object>
      </w:r>
      <w:r w:rsidR="00474DB1" w:rsidRPr="00640088">
        <w:t>在</w:t>
      </w:r>
      <w:r w:rsidR="00474DB1" w:rsidRPr="00640088">
        <w:object w:dxaOrig="240" w:dyaOrig="220" w14:anchorId="073BBCA1">
          <v:shape id="_x0000_i1296" type="#_x0000_t75" style="width:12.75pt;height:11.25pt" o:ole="">
            <v:imagedata r:id="rId39" o:title=""/>
          </v:shape>
          <o:OLEObject Type="Embed" ProgID="Equation.DSMT4" ShapeID="_x0000_i1296" DrawAspect="Content" ObjectID="_1639040010" r:id="rId492"/>
        </w:object>
      </w:r>
      <w:r w:rsidR="00474DB1" w:rsidRPr="00640088">
        <w:t>中</w:t>
      </w:r>
      <w:r w:rsidR="00474DB1" w:rsidRPr="00640088">
        <w:rPr>
          <w:rFonts w:hint="eastAsia"/>
        </w:rPr>
        <w:t>均匀采样</w:t>
      </w:r>
      <w:r w:rsidR="00474DB1" w:rsidRPr="00640088">
        <w:rPr>
          <w:rFonts w:hint="eastAsia"/>
        </w:rPr>
        <w:t>1</w:t>
      </w:r>
      <w:r w:rsidR="00474DB1" w:rsidRPr="00640088">
        <w:t>个</w:t>
      </w:r>
      <w:r w:rsidR="00474DB1" w:rsidRPr="00640088">
        <w:rPr>
          <w:rFonts w:hint="eastAsia"/>
        </w:rPr>
        <w:t>点</w:t>
      </w:r>
    </w:p>
    <w:p w14:paraId="11C1A371" w14:textId="2DBBAA71" w:rsidR="00474DB1" w:rsidRPr="00640088" w:rsidRDefault="00284B4C" w:rsidP="00284B4C">
      <w:pPr>
        <w:pStyle w:val="affff"/>
      </w:pPr>
      <w:r w:rsidRPr="00640088">
        <w:t xml:space="preserve">b) </w:t>
      </w:r>
      <w:r w:rsidR="00F163D9" w:rsidRPr="00640088">
        <w:t xml:space="preserve">for </w:t>
      </w:r>
      <w:r w:rsidR="00474DB1" w:rsidRPr="00640088">
        <w:object w:dxaOrig="499" w:dyaOrig="240" w14:anchorId="19C02C68">
          <v:shape id="_x0000_i1297" type="#_x0000_t75" style="width:25.5pt;height:12.75pt" o:ole="">
            <v:imagedata r:id="rId493" o:title=""/>
          </v:shape>
          <o:OLEObject Type="Embed" ProgID="Equation.DSMT4" ShapeID="_x0000_i1297" DrawAspect="Content" ObjectID="_1639040011" r:id="rId494"/>
        </w:object>
      </w:r>
      <w:r w:rsidR="00474DB1" w:rsidRPr="00640088">
        <w:t xml:space="preserve"> </w:t>
      </w:r>
      <w:r w:rsidR="00F163D9" w:rsidRPr="00640088">
        <w:t>do</w:t>
      </w:r>
    </w:p>
    <w:p w14:paraId="4CA7D3C2" w14:textId="7D45FB16" w:rsidR="00F163D9" w:rsidRPr="00640088" w:rsidRDefault="00284B4C" w:rsidP="00284B4C">
      <w:pPr>
        <w:pStyle w:val="affff"/>
      </w:pPr>
      <w:r w:rsidRPr="00640088">
        <w:t>c)</w:t>
      </w:r>
      <w:r w:rsidR="00474DB1" w:rsidRPr="00640088">
        <w:t xml:space="preserve">   </w:t>
      </w:r>
      <w:r w:rsidRPr="00640088">
        <w:t xml:space="preserve">  </w:t>
      </w:r>
      <w:r w:rsidR="00474DB1" w:rsidRPr="00640088">
        <w:object w:dxaOrig="2840" w:dyaOrig="540" w14:anchorId="7C7442EE">
          <v:shape id="_x0000_i1298" type="#_x0000_t75" style="width:142.5pt;height:27.75pt" o:ole="">
            <v:imagedata r:id="rId495" o:title=""/>
          </v:shape>
          <o:OLEObject Type="Embed" ProgID="Equation.DSMT4" ShapeID="_x0000_i1298" DrawAspect="Content" ObjectID="_1639040012" r:id="rId496"/>
        </w:object>
      </w:r>
    </w:p>
    <w:p w14:paraId="5D738BAC" w14:textId="77777777" w:rsidR="00F163D9" w:rsidRPr="00640088" w:rsidRDefault="00F163D9" w:rsidP="00284B4C">
      <w:pPr>
        <w:pStyle w:val="affff"/>
        <w:rPr>
          <w:i/>
        </w:rPr>
      </w:pPr>
      <w:r w:rsidRPr="00640088">
        <w:rPr>
          <w:rFonts w:hint="eastAsia"/>
        </w:rPr>
        <w:t xml:space="preserve"> </w:t>
      </w:r>
      <w:r w:rsidRPr="00640088">
        <w:t xml:space="preserve">  </w:t>
      </w:r>
      <w:r w:rsidRPr="00640088">
        <w:rPr>
          <w:i/>
        </w:rPr>
        <w:t xml:space="preserve">// </w:t>
      </w:r>
      <w:r w:rsidR="00474DB1" w:rsidRPr="00640088">
        <w:rPr>
          <w:rFonts w:hint="eastAsia"/>
          <w:i/>
        </w:rPr>
        <w:t>主循环</w:t>
      </w:r>
    </w:p>
    <w:p w14:paraId="34C2294A" w14:textId="15081550" w:rsidR="00F163D9" w:rsidRPr="00640088" w:rsidRDefault="00284B4C" w:rsidP="00284B4C">
      <w:pPr>
        <w:pStyle w:val="affff"/>
      </w:pPr>
      <w:r w:rsidRPr="00640088">
        <w:t>d)</w:t>
      </w:r>
      <w:r w:rsidR="00F163D9" w:rsidRPr="00640088">
        <w:t xml:space="preserve"> </w:t>
      </w:r>
      <w:r w:rsidR="00474DB1" w:rsidRPr="00640088">
        <w:object w:dxaOrig="720" w:dyaOrig="279" w14:anchorId="1338AAA9">
          <v:shape id="_x0000_i1299" type="#_x0000_t75" style="width:36pt;height:14.25pt" o:ole="">
            <v:imagedata r:id="rId497" o:title=""/>
          </v:shape>
          <o:OLEObject Type="Embed" ProgID="Equation.DSMT4" ShapeID="_x0000_i1299" DrawAspect="Content" ObjectID="_1639040013" r:id="rId498"/>
        </w:object>
      </w:r>
      <w:r w:rsidR="00474DB1" w:rsidRPr="00640088">
        <w:t xml:space="preserve"> </w:t>
      </w:r>
    </w:p>
    <w:p w14:paraId="17B6D3A0" w14:textId="6AC621C3" w:rsidR="00F163D9" w:rsidRPr="00640088" w:rsidRDefault="00284B4C" w:rsidP="00284B4C">
      <w:pPr>
        <w:pStyle w:val="affff"/>
      </w:pPr>
      <w:r w:rsidRPr="00640088">
        <w:t>e)</w:t>
      </w:r>
      <w:r w:rsidR="00F163D9" w:rsidRPr="00640088">
        <w:tab/>
        <w:t xml:space="preserve">for </w:t>
      </w:r>
      <w:r w:rsidR="00474DB1" w:rsidRPr="00640088">
        <w:object w:dxaOrig="120" w:dyaOrig="220" w14:anchorId="7FF7D528">
          <v:shape id="_x0000_i1300" type="#_x0000_t75" style="width:6pt;height:11.25pt" o:ole="">
            <v:imagedata r:id="rId499" o:title=""/>
          </v:shape>
          <o:OLEObject Type="Embed" ProgID="Equation.DSMT4" ShapeID="_x0000_i1300" DrawAspect="Content" ObjectID="_1639040014" r:id="rId500"/>
        </w:object>
      </w:r>
      <w:r w:rsidR="00474DB1" w:rsidRPr="00640088">
        <w:t xml:space="preserve"> </w:t>
      </w:r>
      <w:r w:rsidR="00F163D9" w:rsidRPr="00640088">
        <w:t xml:space="preserve">= </w:t>
      </w:r>
      <w:proofErr w:type="gramStart"/>
      <w:r w:rsidR="00F163D9" w:rsidRPr="00640088">
        <w:t>2,3,…</w:t>
      </w:r>
      <w:proofErr w:type="gramEnd"/>
      <w:r w:rsidR="00F163D9" w:rsidRPr="00640088">
        <w:t>,k do</w:t>
      </w:r>
    </w:p>
    <w:p w14:paraId="5BE16F80" w14:textId="559C4B7E" w:rsidR="00F163D9" w:rsidRPr="00640088" w:rsidRDefault="00284B4C" w:rsidP="00284B4C">
      <w:pPr>
        <w:pStyle w:val="affff"/>
      </w:pPr>
      <w:r w:rsidRPr="00640088">
        <w:t>f)</w:t>
      </w:r>
      <w:r w:rsidR="00F163D9" w:rsidRPr="00640088">
        <w:tab/>
        <w:t xml:space="preserve">  </w:t>
      </w:r>
      <w:r w:rsidRPr="00640088">
        <w:t xml:space="preserve">  </w:t>
      </w:r>
      <w:r w:rsidR="00474DB1" w:rsidRPr="00640088">
        <w:object w:dxaOrig="380" w:dyaOrig="240" w14:anchorId="61B94F79">
          <v:shape id="_x0000_i1301" type="#_x0000_t75" style="width:19.5pt;height:12.75pt" o:ole="">
            <v:imagedata r:id="rId501" o:title=""/>
          </v:shape>
          <o:OLEObject Type="Embed" ProgID="Equation.DSMT4" ShapeID="_x0000_i1301" DrawAspect="Content" ObjectID="_1639040015" r:id="rId502"/>
        </w:object>
      </w:r>
      <w:del w:id="110" w:author="任远航" w:date="2019-10-11T23:47:00Z">
        <w:r w:rsidR="00474DB1" w:rsidRPr="00640088" w:rsidDel="005D285E">
          <w:delText xml:space="preserve"> </w:delText>
        </w:r>
      </w:del>
      <w:r w:rsidR="00474DB1" w:rsidRPr="00640088">
        <w:rPr>
          <w:rFonts w:hint="eastAsia"/>
        </w:rPr>
        <w:t>以</w:t>
      </w:r>
      <w:r w:rsidR="00474DB1" w:rsidRPr="00640088">
        <w:object w:dxaOrig="400" w:dyaOrig="260" w14:anchorId="1D2ABD2F">
          <v:shape id="_x0000_i1302" type="#_x0000_t75" style="width:20.25pt;height:13.5pt" o:ole="">
            <v:imagedata r:id="rId503" o:title=""/>
          </v:shape>
          <o:OLEObject Type="Embed" ProgID="Equation.DSMT4" ShapeID="_x0000_i1302" DrawAspect="Content" ObjectID="_1639040016" r:id="rId504"/>
        </w:object>
      </w:r>
      <w:r w:rsidR="00474DB1" w:rsidRPr="00640088">
        <w:rPr>
          <w:rFonts w:hint="eastAsia"/>
        </w:rPr>
        <w:t>的概率从</w:t>
      </w:r>
      <w:r w:rsidR="00474DB1" w:rsidRPr="00640088">
        <w:object w:dxaOrig="240" w:dyaOrig="220" w14:anchorId="0BA880F4">
          <v:shape id="_x0000_i1303" type="#_x0000_t75" style="width:12.75pt;height:11.25pt" o:ole="">
            <v:imagedata r:id="rId484" o:title=""/>
          </v:shape>
          <o:OLEObject Type="Embed" ProgID="Equation.DSMT4" ShapeID="_x0000_i1303" DrawAspect="Content" ObjectID="_1639040017" r:id="rId505"/>
        </w:object>
      </w:r>
      <w:r w:rsidR="00474DB1" w:rsidRPr="00640088">
        <w:rPr>
          <w:rFonts w:hint="eastAsia"/>
        </w:rPr>
        <w:t>中采样一个点</w:t>
      </w:r>
    </w:p>
    <w:p w14:paraId="727F5B30" w14:textId="54AAB60E" w:rsidR="00F163D9" w:rsidRPr="00640088" w:rsidRDefault="00284B4C" w:rsidP="00284B4C">
      <w:pPr>
        <w:pStyle w:val="affff"/>
      </w:pPr>
      <w:r w:rsidRPr="00640088">
        <w:t>g)</w:t>
      </w:r>
      <w:r w:rsidR="00F163D9" w:rsidRPr="00640088">
        <w:tab/>
        <w:t xml:space="preserve">  </w:t>
      </w:r>
      <w:r w:rsidRPr="00640088">
        <w:t xml:space="preserve">  </w:t>
      </w:r>
      <w:r w:rsidR="00474DB1" w:rsidRPr="00640088">
        <w:object w:dxaOrig="1100" w:dyaOrig="360" w14:anchorId="5A67D20D">
          <v:shape id="_x0000_i1304" type="#_x0000_t75" style="width:55.5pt;height:18.75pt" o:ole="">
            <v:imagedata r:id="rId506" o:title=""/>
          </v:shape>
          <o:OLEObject Type="Embed" ProgID="Equation.DSMT4" ShapeID="_x0000_i1304" DrawAspect="Content" ObjectID="_1639040018" r:id="rId507"/>
        </w:object>
      </w:r>
    </w:p>
    <w:p w14:paraId="1ADA2A8A" w14:textId="0EC031DB" w:rsidR="00F163D9" w:rsidRPr="00640088" w:rsidRDefault="00284B4C" w:rsidP="00284B4C">
      <w:pPr>
        <w:pStyle w:val="affff"/>
      </w:pPr>
      <w:r w:rsidRPr="00640088">
        <w:t>h)</w:t>
      </w:r>
      <w:r w:rsidR="00F163D9" w:rsidRPr="00640088">
        <w:t xml:space="preserve">    </w:t>
      </w:r>
      <w:r w:rsidR="00474DB1" w:rsidRPr="00640088">
        <w:t xml:space="preserve"> </w:t>
      </w:r>
      <w:r w:rsidR="00F163D9" w:rsidRPr="00640088">
        <w:t xml:space="preserve">for </w:t>
      </w:r>
      <w:r w:rsidR="00562971" w:rsidRPr="00640088">
        <w:object w:dxaOrig="180" w:dyaOrig="240" w14:anchorId="5BF22C84">
          <v:shape id="_x0000_i1305" type="#_x0000_t75" style="width:9pt;height:12.75pt" o:ole="">
            <v:imagedata r:id="rId508" o:title=""/>
          </v:shape>
          <o:OLEObject Type="Embed" ProgID="Equation.DSMT4" ShapeID="_x0000_i1305" DrawAspect="Content" ObjectID="_1639040019" r:id="rId509"/>
        </w:object>
      </w:r>
      <w:r w:rsidR="00F163D9" w:rsidRPr="00640088">
        <w:rPr>
          <w:rFonts w:hint="eastAsia"/>
        </w:rPr>
        <w:t xml:space="preserve"> </w:t>
      </w:r>
      <w:r w:rsidR="00F163D9" w:rsidRPr="00640088">
        <w:t xml:space="preserve">= </w:t>
      </w:r>
      <w:proofErr w:type="gramStart"/>
      <w:r w:rsidR="00F163D9" w:rsidRPr="00640088">
        <w:t>2,3,…</w:t>
      </w:r>
      <w:proofErr w:type="gramEnd"/>
      <w:r w:rsidR="00F163D9" w:rsidRPr="00640088">
        <w:t>,m do</w:t>
      </w:r>
    </w:p>
    <w:p w14:paraId="3E9EAB67" w14:textId="51DB7A2D" w:rsidR="00F163D9" w:rsidRPr="00640088" w:rsidRDefault="00284B4C" w:rsidP="00284B4C">
      <w:pPr>
        <w:pStyle w:val="affff"/>
      </w:pPr>
      <w:proofErr w:type="spellStart"/>
      <w:r w:rsidRPr="00640088">
        <w:t>i</w:t>
      </w:r>
      <w:proofErr w:type="spellEnd"/>
      <w:r w:rsidRPr="00640088">
        <w:t>)</w:t>
      </w:r>
      <w:r w:rsidR="00640088">
        <w:t xml:space="preserve">         </w:t>
      </w:r>
      <w:r w:rsidR="00474DB1" w:rsidRPr="00640088">
        <w:object w:dxaOrig="400" w:dyaOrig="240" w14:anchorId="74A29E17">
          <v:shape id="_x0000_i1306" type="#_x0000_t75" style="width:20.25pt;height:12.75pt" o:ole="">
            <v:imagedata r:id="rId510" o:title=""/>
          </v:shape>
          <o:OLEObject Type="Embed" ProgID="Equation.DSMT4" ShapeID="_x0000_i1306" DrawAspect="Content" ObjectID="_1639040020" r:id="rId511"/>
        </w:object>
      </w:r>
      <w:r w:rsidR="00474DB1" w:rsidRPr="00640088">
        <w:rPr>
          <w:rFonts w:hint="eastAsia"/>
        </w:rPr>
        <w:t>以</w:t>
      </w:r>
      <w:r w:rsidR="00474DB1" w:rsidRPr="00640088">
        <w:object w:dxaOrig="400" w:dyaOrig="260" w14:anchorId="1D97C5E7">
          <v:shape id="_x0000_i1307" type="#_x0000_t75" style="width:20.25pt;height:13.5pt" o:ole="">
            <v:imagedata r:id="rId512" o:title=""/>
          </v:shape>
          <o:OLEObject Type="Embed" ProgID="Equation.DSMT4" ShapeID="_x0000_i1307" DrawAspect="Content" ObjectID="_1639040021" r:id="rId513"/>
        </w:object>
      </w:r>
      <w:r w:rsidR="00474DB1" w:rsidRPr="00640088">
        <w:rPr>
          <w:rFonts w:hint="eastAsia"/>
        </w:rPr>
        <w:t>的概率从</w:t>
      </w:r>
      <w:r w:rsidR="00474DB1" w:rsidRPr="00640088">
        <w:object w:dxaOrig="240" w:dyaOrig="220" w14:anchorId="628FF7F9">
          <v:shape id="_x0000_i1308" type="#_x0000_t75" style="width:12.75pt;height:11.25pt" o:ole="">
            <v:imagedata r:id="rId484" o:title=""/>
          </v:shape>
          <o:OLEObject Type="Embed" ProgID="Equation.DSMT4" ShapeID="_x0000_i1308" DrawAspect="Content" ObjectID="_1639040022" r:id="rId514"/>
        </w:object>
      </w:r>
      <w:r w:rsidR="00474DB1" w:rsidRPr="00640088">
        <w:rPr>
          <w:rFonts w:hint="eastAsia"/>
        </w:rPr>
        <w:t>中采样一个点</w:t>
      </w:r>
    </w:p>
    <w:p w14:paraId="68225BE4" w14:textId="6BEAE3E4" w:rsidR="00F163D9" w:rsidRPr="00640088" w:rsidRDefault="00284B4C" w:rsidP="00284B4C">
      <w:pPr>
        <w:pStyle w:val="affff"/>
      </w:pPr>
      <w:r w:rsidRPr="00640088">
        <w:t>j)</w:t>
      </w:r>
      <w:r w:rsidR="00F163D9" w:rsidRPr="00640088">
        <w:tab/>
      </w:r>
      <w:r w:rsidR="00F163D9" w:rsidRPr="00640088">
        <w:tab/>
      </w:r>
      <w:r w:rsidR="00474DB1" w:rsidRPr="00640088">
        <w:t xml:space="preserve"> </w:t>
      </w:r>
      <w:r w:rsidR="00640088">
        <w:t xml:space="preserve"> </w:t>
      </w:r>
      <w:r w:rsidR="00474DB1" w:rsidRPr="00640088">
        <w:object w:dxaOrig="1120" w:dyaOrig="360" w14:anchorId="4828E91E">
          <v:shape id="_x0000_i1309" type="#_x0000_t75" style="width:55.5pt;height:18.75pt" o:ole="">
            <v:imagedata r:id="rId515" o:title=""/>
          </v:shape>
          <o:OLEObject Type="Embed" ProgID="Equation.DSMT4" ShapeID="_x0000_i1309" DrawAspect="Content" ObjectID="_1639040023" r:id="rId516"/>
        </w:object>
      </w:r>
    </w:p>
    <w:p w14:paraId="092C32FE" w14:textId="2D358FF9" w:rsidR="00F163D9" w:rsidRPr="00640088" w:rsidRDefault="00284B4C" w:rsidP="00284B4C">
      <w:pPr>
        <w:pStyle w:val="affff"/>
      </w:pPr>
      <w:r w:rsidRPr="00640088">
        <w:t>k)</w:t>
      </w:r>
      <w:r w:rsidR="00F163D9" w:rsidRPr="00640088">
        <w:t xml:space="preserve">        </w:t>
      </w:r>
      <w:r w:rsidR="00640088">
        <w:t xml:space="preserve"> </w:t>
      </w:r>
      <w:r w:rsidR="00F163D9" w:rsidRPr="00640088">
        <w:t xml:space="preserve">if </w:t>
      </w:r>
      <w:r w:rsidR="00474DB1" w:rsidRPr="00640088">
        <w:object w:dxaOrig="1500" w:dyaOrig="600" w14:anchorId="6483FFAF">
          <v:shape id="_x0000_i1310" type="#_x0000_t75" style="width:74.25pt;height:30pt" o:ole="">
            <v:imagedata r:id="rId517" o:title=""/>
          </v:shape>
          <o:OLEObject Type="Embed" ProgID="Equation.DSMT4" ShapeID="_x0000_i1310" DrawAspect="Content" ObjectID="_1639040024" r:id="rId518"/>
        </w:object>
      </w:r>
      <w:r w:rsidR="00474DB1" w:rsidRPr="00640088">
        <w:t xml:space="preserve"> </w:t>
      </w:r>
      <w:r w:rsidR="00F163D9" w:rsidRPr="00640088">
        <w:t>then</w:t>
      </w:r>
    </w:p>
    <w:p w14:paraId="7FACE2BB" w14:textId="461F501E" w:rsidR="00F163D9" w:rsidRPr="00640088" w:rsidRDefault="00284B4C" w:rsidP="00284B4C">
      <w:pPr>
        <w:pStyle w:val="affff"/>
      </w:pPr>
      <w:r w:rsidRPr="00640088">
        <w:t>l)</w:t>
      </w:r>
      <w:r w:rsidR="00F163D9" w:rsidRPr="00640088">
        <w:tab/>
      </w:r>
      <w:r w:rsidR="00F163D9" w:rsidRPr="00640088">
        <w:tab/>
        <w:t xml:space="preserve"> </w:t>
      </w:r>
      <w:r w:rsidR="00640088">
        <w:t xml:space="preserve">     </w:t>
      </w:r>
      <w:r w:rsidR="00474DB1" w:rsidRPr="00640088">
        <w:object w:dxaOrig="1180" w:dyaOrig="300" w14:anchorId="36F4C9F8">
          <v:shape id="_x0000_i1311" type="#_x0000_t75" style="width:59.25pt;height:15pt" o:ole="">
            <v:imagedata r:id="rId519" o:title=""/>
          </v:shape>
          <o:OLEObject Type="Embed" ProgID="Equation.DSMT4" ShapeID="_x0000_i1311" DrawAspect="Content" ObjectID="_1639040025" r:id="rId520"/>
        </w:object>
      </w:r>
      <w:r w:rsidR="00474DB1" w:rsidRPr="00640088">
        <w:t xml:space="preserve"> </w:t>
      </w:r>
    </w:p>
    <w:p w14:paraId="2683236F" w14:textId="01E495AF" w:rsidR="00F163D9" w:rsidRPr="00474DB1" w:rsidRDefault="00284B4C" w:rsidP="00284B4C">
      <w:pPr>
        <w:pStyle w:val="affff"/>
      </w:pPr>
      <w:r w:rsidRPr="00640088">
        <w:t>m)</w:t>
      </w:r>
      <w:r w:rsidR="00F163D9" w:rsidRPr="00640088">
        <w:t xml:space="preserve">    </w:t>
      </w:r>
      <w:r w:rsidR="00640088">
        <w:t xml:space="preserve"> </w:t>
      </w:r>
      <w:r w:rsidR="00F3425D" w:rsidRPr="00640088">
        <w:object w:dxaOrig="999" w:dyaOrig="340" w14:anchorId="67F5106C">
          <v:shape id="_x0000_i1312" type="#_x0000_t75" style="width:50.25pt;height:17.25pt" o:ole="">
            <v:imagedata r:id="rId521" o:title=""/>
          </v:shape>
          <o:OLEObject Type="Embed" ProgID="Equation.DSMT4" ShapeID="_x0000_i1312" DrawAspect="Content" ObjectID="_1639040026" r:id="rId522"/>
        </w:object>
      </w:r>
    </w:p>
    <w:p w14:paraId="7EBCB269" w14:textId="0BBAA5DF" w:rsidR="009D7E08" w:rsidRPr="009D7E08" w:rsidRDefault="00474DB1" w:rsidP="00F040A4">
      <w:r w:rsidRPr="00C92381">
        <w:rPr>
          <w:rFonts w:hint="eastAsia"/>
        </w:rPr>
        <w:t>可以看出点的选择依赖</w:t>
      </w:r>
      <w:r>
        <w:rPr>
          <w:rFonts w:hint="eastAsia"/>
        </w:rPr>
        <w:t>提议分布</w:t>
      </w:r>
      <w:r w:rsidR="00562971">
        <w:object w:dxaOrig="400" w:dyaOrig="260" w14:anchorId="45A36098">
          <v:shape id="_x0000_i1313" type="#_x0000_t75" style="width:20.25pt;height:13.5pt" o:ole="">
            <v:imagedata r:id="rId523" o:title=""/>
          </v:shape>
          <o:OLEObject Type="Embed" ProgID="Equation.DSMT4" ShapeID="_x0000_i1313" DrawAspect="Content" ObjectID="_1639040027" r:id="rId524"/>
        </w:object>
      </w:r>
      <w:r w:rsidR="00562971">
        <w:rPr>
          <w:rFonts w:hint="eastAsia"/>
        </w:rPr>
        <w:t>，</w:t>
      </w:r>
      <w:r w:rsidRPr="00C92381">
        <w:rPr>
          <w:rFonts w:hint="eastAsia"/>
        </w:rPr>
        <w:t>因此小的</w:t>
      </w:r>
      <w:r w:rsidR="00562971">
        <w:rPr>
          <w:rFonts w:hint="eastAsia"/>
        </w:rPr>
        <w:t>类</w:t>
      </w:r>
      <w:r w:rsidRPr="00C92381">
        <w:rPr>
          <w:rFonts w:hint="eastAsia"/>
        </w:rPr>
        <w:t>也能被选到点，从而解决了</w:t>
      </w:r>
      <w:r w:rsidRPr="00C92381">
        <w:rPr>
          <w:rFonts w:hint="eastAsia"/>
        </w:rPr>
        <w:t>K-M</w:t>
      </w:r>
      <w:r w:rsidR="00562971">
        <w:object w:dxaOrig="260" w:dyaOrig="260" w14:anchorId="27BD748C">
          <v:shape id="_x0000_i1314" type="#_x0000_t75" style="width:13.5pt;height:13.5pt" o:ole="">
            <v:imagedata r:id="rId525" o:title=""/>
          </v:shape>
          <o:OLEObject Type="Embed" ProgID="Equation.DSMT4" ShapeID="_x0000_i1314" DrawAspect="Content" ObjectID="_1639040028" r:id="rId526"/>
        </w:object>
      </w:r>
      <w:r w:rsidRPr="00C92381">
        <w:rPr>
          <w:rFonts w:hint="eastAsia"/>
        </w:rPr>
        <w:t>seeding</w:t>
      </w:r>
      <w:r w:rsidRPr="00C92381">
        <w:rPr>
          <w:rFonts w:hint="eastAsia"/>
        </w:rPr>
        <w:t>方法中的问题</w:t>
      </w:r>
      <w:r w:rsidRPr="00C92381">
        <w:rPr>
          <w:rFonts w:hint="eastAsia"/>
        </w:rPr>
        <w:t>1</w:t>
      </w:r>
      <w:r w:rsidRPr="00C92381">
        <w:rPr>
          <w:rFonts w:hint="eastAsia"/>
        </w:rPr>
        <w:t>。对于</w:t>
      </w:r>
      <w:r w:rsidRPr="00C92381">
        <w:rPr>
          <w:rFonts w:hint="eastAsia"/>
        </w:rPr>
        <w:t>AFK-M</w:t>
      </w:r>
      <w:r w:rsidR="00562971">
        <w:object w:dxaOrig="260" w:dyaOrig="260" w14:anchorId="2A2CE3B8">
          <v:shape id="_x0000_i1315" type="#_x0000_t75" style="width:13.5pt;height:13.5pt" o:ole="">
            <v:imagedata r:id="rId525" o:title=""/>
          </v:shape>
          <o:OLEObject Type="Embed" ProgID="Equation.DSMT4" ShapeID="_x0000_i1315" DrawAspect="Content" ObjectID="_1639040029" r:id="rId527"/>
        </w:object>
      </w:r>
      <w:r w:rsidRPr="00C92381">
        <w:rPr>
          <w:rFonts w:hint="eastAsia"/>
        </w:rPr>
        <w:t>，有如下定理</w:t>
      </w:r>
    </w:p>
    <w:p w14:paraId="28156719" w14:textId="77777777" w:rsidR="00562971" w:rsidRDefault="00562971" w:rsidP="00562971">
      <w:pPr>
        <w:ind w:firstLine="420"/>
      </w:pPr>
      <w:r w:rsidRPr="00931E48">
        <w:rPr>
          <w:rFonts w:hint="eastAsia"/>
          <w:b/>
        </w:rPr>
        <w:t>定理</w:t>
      </w:r>
      <w:r w:rsidR="00E8725F">
        <w:rPr>
          <w:b/>
        </w:rPr>
        <w:t>10</w:t>
      </w:r>
      <w:r w:rsidR="00293094">
        <w:rPr>
          <w:b/>
        </w:rPr>
        <w:t xml:space="preserve"> </w:t>
      </w:r>
      <w:r w:rsidR="00293094" w:rsidRPr="00293094">
        <w:rPr>
          <w:rFonts w:hint="eastAsia"/>
          <w:b/>
        </w:rPr>
        <w:t>AFK-M</w:t>
      </w:r>
      <w:r w:rsidR="00293094" w:rsidRPr="00293094">
        <w:rPr>
          <w:b/>
        </w:rPr>
        <w:object w:dxaOrig="260" w:dyaOrig="260" w14:anchorId="1728E0EA">
          <v:shape id="_x0000_i1316" type="#_x0000_t75" style="width:13.5pt;height:13.5pt" o:ole="">
            <v:imagedata r:id="rId525" o:title=""/>
          </v:shape>
          <o:OLEObject Type="Embed" ProgID="Equation.DSMT4" ShapeID="_x0000_i1316" DrawAspect="Content" ObjectID="_1639040030" r:id="rId528"/>
        </w:object>
      </w:r>
      <w:r w:rsidR="00293094" w:rsidRPr="00293094">
        <w:rPr>
          <w:rFonts w:hint="eastAsia"/>
          <w:b/>
        </w:rPr>
        <w:t>的理论结果</w:t>
      </w:r>
      <w:r>
        <w:t xml:space="preserve"> </w:t>
      </w:r>
      <w:r w:rsidRPr="00C92381">
        <w:rPr>
          <w:rFonts w:hint="eastAsia"/>
        </w:rPr>
        <w:t>令</w:t>
      </w:r>
      <w:r>
        <w:object w:dxaOrig="660" w:dyaOrig="320" w14:anchorId="16492709">
          <v:shape id="_x0000_i1317" type="#_x0000_t75" style="width:33.75pt;height:16.5pt" o:ole="">
            <v:imagedata r:id="rId529" o:title=""/>
          </v:shape>
          <o:OLEObject Type="Embed" ProgID="Equation.DSMT4" ShapeID="_x0000_i1317" DrawAspect="Content" ObjectID="_1639040031" r:id="rId530"/>
        </w:object>
      </w:r>
      <w:r w:rsidRPr="00C92381">
        <w:rPr>
          <w:rFonts w:hint="eastAsia"/>
        </w:rPr>
        <w:t>且</w:t>
      </w:r>
      <w:r>
        <w:object w:dxaOrig="480" w:dyaOrig="240" w14:anchorId="0F6B3653">
          <v:shape id="_x0000_i1318" type="#_x0000_t75" style="width:24pt;height:12.75pt" o:ole="">
            <v:imagedata r:id="rId531" o:title=""/>
          </v:shape>
          <o:OLEObject Type="Embed" ProgID="Equation.DSMT4" ShapeID="_x0000_i1318" DrawAspect="Content" ObjectID="_1639040032" r:id="rId532"/>
        </w:object>
      </w:r>
      <w:r>
        <w:rPr>
          <w:rFonts w:hint="eastAsia"/>
        </w:rPr>
        <w:t>，</w:t>
      </w:r>
      <w:r w:rsidRPr="00C92381">
        <w:rPr>
          <w:rFonts w:hint="eastAsia"/>
        </w:rPr>
        <w:t>数据集</w:t>
      </w:r>
      <w:r>
        <w:object w:dxaOrig="660" w:dyaOrig="279" w14:anchorId="1F0FCE85">
          <v:shape id="_x0000_i1319" type="#_x0000_t75" style="width:33.75pt;height:14.25pt" o:ole="">
            <v:imagedata r:id="rId533" o:title=""/>
          </v:shape>
          <o:OLEObject Type="Embed" ProgID="Equation.DSMT4" ShapeID="_x0000_i1319" DrawAspect="Content" ObjectID="_1639040033" r:id="rId534"/>
        </w:object>
      </w:r>
      <w:r>
        <w:rPr>
          <w:rFonts w:hint="eastAsia"/>
        </w:rPr>
        <w:t>，</w:t>
      </w:r>
      <w:r>
        <w:object w:dxaOrig="600" w:dyaOrig="260" w14:anchorId="3C7278EB">
          <v:shape id="_x0000_i1320" type="#_x0000_t75" style="width:30pt;height:13.5pt" o:ole="">
            <v:imagedata r:id="rId535" o:title=""/>
          </v:shape>
          <o:OLEObject Type="Embed" ProgID="Equation.DSMT4" ShapeID="_x0000_i1320" DrawAspect="Content" ObjectID="_1639040034" r:id="rId536"/>
        </w:object>
      </w:r>
      <w:r w:rsidRPr="00C92381">
        <w:rPr>
          <w:rFonts w:hint="eastAsia"/>
        </w:rPr>
        <w:t>，</w:t>
      </w:r>
      <w:r>
        <w:object w:dxaOrig="200" w:dyaOrig="240" w14:anchorId="0E95967B">
          <v:shape id="_x0000_i1321" type="#_x0000_t75" style="width:10.5pt;height:12.75pt" o:ole="">
            <v:imagedata r:id="rId537" o:title=""/>
          </v:shape>
          <o:OLEObject Type="Embed" ProgID="Equation.DSMT4" ShapeID="_x0000_i1321" DrawAspect="Content" ObjectID="_1639040035" r:id="rId538"/>
        </w:object>
      </w:r>
      <w:r>
        <w:t xml:space="preserve"> </w:t>
      </w:r>
      <w:r w:rsidRPr="00C92381">
        <w:rPr>
          <w:rFonts w:hint="eastAsia"/>
        </w:rPr>
        <w:t>是算法</w:t>
      </w:r>
      <w:r w:rsidR="00293094">
        <w:rPr>
          <w:rFonts w:hint="eastAsia"/>
        </w:rPr>
        <w:t>10</w:t>
      </w:r>
      <w:r w:rsidRPr="00C92381">
        <w:rPr>
          <w:rFonts w:hint="eastAsia"/>
        </w:rPr>
        <w:t>的输出</w:t>
      </w:r>
      <w:r>
        <w:rPr>
          <w:rFonts w:hint="eastAsia"/>
        </w:rPr>
        <w:t>，</w:t>
      </w:r>
      <w:r>
        <w:object w:dxaOrig="1219" w:dyaOrig="499" w14:anchorId="1BBAAE9F">
          <v:shape id="_x0000_i1322" type="#_x0000_t75" style="width:61.5pt;height:25.5pt" o:ole="">
            <v:imagedata r:id="rId539" o:title=""/>
          </v:shape>
          <o:OLEObject Type="Embed" ProgID="Equation.DSMT4" ShapeID="_x0000_i1322" DrawAspect="Content" ObjectID="_1639040036" r:id="rId540"/>
        </w:object>
      </w:r>
      <w:r w:rsidRPr="00C92381">
        <w:rPr>
          <w:rFonts w:hint="eastAsia"/>
        </w:rPr>
        <w:t>，则</w:t>
      </w:r>
    </w:p>
    <w:p w14:paraId="5820F4C9" w14:textId="77777777" w:rsidR="00562971" w:rsidRPr="00C92381" w:rsidRDefault="00562971" w:rsidP="00562971">
      <w:pPr>
        <w:pStyle w:val="MTDisplayEquation"/>
      </w:pPr>
      <w:r>
        <w:tab/>
      </w:r>
      <w:r>
        <w:object w:dxaOrig="3820" w:dyaOrig="360" w14:anchorId="63C9DD9B">
          <v:shape id="_x0000_i1323" type="#_x0000_t75" style="width:191.25pt;height:18.75pt" o:ole="">
            <v:imagedata r:id="rId541" o:title=""/>
          </v:shape>
          <o:OLEObject Type="Embed" ProgID="Equation.DSMT4" ShapeID="_x0000_i1323" DrawAspect="Content" ObjectID="_1639040037" r:id="rId542"/>
        </w:object>
      </w:r>
    </w:p>
    <w:p w14:paraId="035BA089" w14:textId="77777777" w:rsidR="0092378F" w:rsidRDefault="00562971" w:rsidP="00562971">
      <w:r>
        <w:rPr>
          <w:rFonts w:hint="eastAsia"/>
        </w:rPr>
        <w:t>其中</w:t>
      </w:r>
      <w:r>
        <w:object w:dxaOrig="1920" w:dyaOrig="460" w14:anchorId="524766F6">
          <v:shape id="_x0000_i1324" type="#_x0000_t75" style="width:96pt;height:23.25pt" o:ole="">
            <v:imagedata r:id="rId543" o:title=""/>
          </v:shape>
          <o:OLEObject Type="Embed" ProgID="Equation.DSMT4" ShapeID="_x0000_i1324" DrawAspect="Content" ObjectID="_1639040038" r:id="rId544"/>
        </w:object>
      </w:r>
    </w:p>
    <w:p w14:paraId="6D2A4F41" w14:textId="1F703455" w:rsidR="00562971" w:rsidRDefault="00562971" w:rsidP="00562971">
      <w:pPr>
        <w:ind w:firstLine="420"/>
      </w:pPr>
      <w:r w:rsidRPr="00931E48">
        <w:rPr>
          <w:rFonts w:hint="eastAsia"/>
        </w:rPr>
        <w:t>容易分析得，算法中预处理花费时间为</w:t>
      </w:r>
      <w:r>
        <w:object w:dxaOrig="540" w:dyaOrig="260" w14:anchorId="1845DB8A">
          <v:shape id="_x0000_i1325" type="#_x0000_t75" style="width:27.75pt;height:13.5pt" o:ole="">
            <v:imagedata r:id="rId545" o:title=""/>
          </v:shape>
          <o:OLEObject Type="Embed" ProgID="Equation.DSMT4" ShapeID="_x0000_i1325" DrawAspect="Content" ObjectID="_1639040039" r:id="rId546"/>
        </w:object>
      </w:r>
      <w:r w:rsidRPr="00931E48">
        <w:rPr>
          <w:rFonts w:hint="eastAsia"/>
        </w:rPr>
        <w:t>，主要循环花费时间为</w:t>
      </w:r>
      <w:r>
        <w:object w:dxaOrig="1160" w:dyaOrig="540" w14:anchorId="4B03ED63">
          <v:shape id="_x0000_i1326" type="#_x0000_t75" style="width:58.5pt;height:27.75pt" o:ole="">
            <v:imagedata r:id="rId547" o:title=""/>
          </v:shape>
          <o:OLEObject Type="Embed" ProgID="Equation.DSMT4" ShapeID="_x0000_i1326" DrawAspect="Content" ObjectID="_1639040040" r:id="rId548"/>
        </w:object>
      </w:r>
      <w:r w:rsidRPr="00931E48">
        <w:rPr>
          <w:rFonts w:hint="eastAsia"/>
        </w:rPr>
        <w:t>。虽然预处理需要花费线性的时间，时间复杂度比</w:t>
      </w:r>
      <w:r w:rsidRPr="00931E48">
        <w:rPr>
          <w:rFonts w:hint="eastAsia"/>
        </w:rPr>
        <w:t>K-</w:t>
      </w:r>
      <w:r>
        <w:rPr>
          <w:rFonts w:hint="eastAsia"/>
        </w:rPr>
        <w:t>M</w:t>
      </w:r>
      <w:r>
        <w:object w:dxaOrig="260" w:dyaOrig="260" w14:anchorId="70B6C7E7">
          <v:shape id="_x0000_i1327" type="#_x0000_t75" style="width:13.5pt;height:13.5pt" o:ole="">
            <v:imagedata r:id="rId549" o:title=""/>
          </v:shape>
          <o:OLEObject Type="Embed" ProgID="Equation.DSMT4" ShapeID="_x0000_i1327" DrawAspect="Content" ObjectID="_1639040041" r:id="rId550"/>
        </w:object>
      </w:r>
      <w:r w:rsidRPr="00931E48">
        <w:rPr>
          <w:rFonts w:hint="eastAsia"/>
        </w:rPr>
        <w:t>高，但</w:t>
      </w:r>
      <w:r w:rsidR="00643CE5">
        <w:rPr>
          <w:rFonts w:hint="eastAsia"/>
        </w:rPr>
        <w:t>实际情况中</w:t>
      </w:r>
      <w:r w:rsidRPr="00931E48">
        <w:rPr>
          <w:rFonts w:hint="eastAsia"/>
        </w:rPr>
        <w:t>有以下理由</w:t>
      </w:r>
      <w:r w:rsidR="00643CE5">
        <w:rPr>
          <w:rFonts w:hint="eastAsia"/>
        </w:rPr>
        <w:t>说明</w:t>
      </w:r>
      <w:r w:rsidRPr="00931E48">
        <w:rPr>
          <w:rFonts w:hint="eastAsia"/>
        </w:rPr>
        <w:t>该步骤问题不会很大</w:t>
      </w:r>
    </w:p>
    <w:p w14:paraId="0B2F6641" w14:textId="77777777" w:rsidR="00562971" w:rsidRDefault="00562971" w:rsidP="00562971">
      <w:pPr>
        <w:pStyle w:val="affff3"/>
        <w:numPr>
          <w:ilvl w:val="0"/>
          <w:numId w:val="12"/>
        </w:numPr>
        <w:ind w:firstLineChars="0"/>
        <w:textAlignment w:val="auto"/>
      </w:pPr>
      <w:r w:rsidRPr="00931E48">
        <w:rPr>
          <w:rFonts w:hint="eastAsia"/>
        </w:rPr>
        <w:t>对所有数据只需遍历一次</w:t>
      </w:r>
    </w:p>
    <w:p w14:paraId="347285FC" w14:textId="77777777" w:rsidR="00562971" w:rsidRDefault="00562971" w:rsidP="00562971">
      <w:pPr>
        <w:pStyle w:val="affff3"/>
        <w:numPr>
          <w:ilvl w:val="0"/>
          <w:numId w:val="12"/>
        </w:numPr>
        <w:ind w:firstLineChars="0"/>
        <w:textAlignment w:val="auto"/>
      </w:pPr>
      <w:r w:rsidRPr="00931E48">
        <w:rPr>
          <w:rFonts w:hint="eastAsia"/>
        </w:rPr>
        <w:t>该步骤很容易并行</w:t>
      </w:r>
    </w:p>
    <w:p w14:paraId="288ADB22" w14:textId="77777777" w:rsidR="00562971" w:rsidRPr="00931E48" w:rsidRDefault="00562971" w:rsidP="00562971">
      <w:pPr>
        <w:pStyle w:val="affff3"/>
        <w:numPr>
          <w:ilvl w:val="0"/>
          <w:numId w:val="12"/>
        </w:numPr>
        <w:ind w:firstLineChars="0"/>
        <w:textAlignment w:val="auto"/>
      </w:pPr>
      <w:r w:rsidRPr="00931E48">
        <w:rPr>
          <w:rFonts w:hint="eastAsia"/>
        </w:rPr>
        <w:t>从定理可以看到，预处理后游走的步数从</w:t>
      </w:r>
      <w:r w:rsidRPr="00562971">
        <w:rPr>
          <w:position w:val="-8"/>
        </w:rPr>
        <w:object w:dxaOrig="499" w:dyaOrig="279" w14:anchorId="2F1FDA10">
          <v:shape id="_x0000_i1328" type="#_x0000_t75" style="width:25.5pt;height:14.25pt" o:ole="">
            <v:imagedata r:id="rId551" o:title=""/>
          </v:shape>
          <o:OLEObject Type="Embed" ProgID="Equation.DSMT4" ShapeID="_x0000_i1328" DrawAspect="Content" ObjectID="_1639040042" r:id="rId552"/>
        </w:object>
      </w:r>
      <w:r w:rsidRPr="00931E48">
        <w:rPr>
          <w:rFonts w:hint="eastAsia"/>
        </w:rPr>
        <w:t>变到了常数</w:t>
      </w:r>
    </w:p>
    <w:p w14:paraId="72055EDF" w14:textId="3CE14E7A" w:rsidR="00322C02" w:rsidRDefault="00322C02" w:rsidP="00322C02">
      <w:r w:rsidRPr="00931E48">
        <w:rPr>
          <w:rFonts w:hint="eastAsia"/>
        </w:rPr>
        <w:t>因此该算法和</w:t>
      </w:r>
      <w:r w:rsidRPr="00931E48">
        <w:rPr>
          <w:rFonts w:hint="eastAsia"/>
        </w:rPr>
        <w:t>K-</w:t>
      </w:r>
      <w:r>
        <w:rPr>
          <w:rFonts w:hint="eastAsia"/>
        </w:rPr>
        <w:t>M</w:t>
      </w:r>
      <w:r>
        <w:object w:dxaOrig="260" w:dyaOrig="260" w14:anchorId="73FD5613">
          <v:shape id="_x0000_i1329" type="#_x0000_t75" style="width:13.5pt;height:13.5pt" o:ole="">
            <v:imagedata r:id="rId549" o:title=""/>
          </v:shape>
          <o:OLEObject Type="Embed" ProgID="Equation.DSMT4" ShapeID="_x0000_i1329" DrawAspect="Content" ObjectID="_1639040043" r:id="rId553"/>
        </w:object>
      </w:r>
      <w:r w:rsidRPr="00931E48">
        <w:rPr>
          <w:rFonts w:hint="eastAsia"/>
        </w:rPr>
        <w:t>一样，在实际中有良好的适用性，另外，定理</w:t>
      </w:r>
      <w:r w:rsidR="00E8725F">
        <w:t>10</w:t>
      </w:r>
      <w:r w:rsidRPr="00931E48">
        <w:rPr>
          <w:rFonts w:hint="eastAsia"/>
        </w:rPr>
        <w:t>良好的揭示</w:t>
      </w:r>
      <w:r>
        <w:rPr>
          <w:rFonts w:hint="eastAsia"/>
        </w:rPr>
        <w:t>了</w:t>
      </w:r>
      <w:r w:rsidRPr="00931E48">
        <w:rPr>
          <w:rFonts w:hint="eastAsia"/>
        </w:rPr>
        <w:t>游走次数同</w:t>
      </w:r>
      <w:r>
        <w:rPr>
          <w:rFonts w:hint="eastAsia"/>
        </w:rPr>
        <w:t>聚类质量</w:t>
      </w:r>
      <w:r w:rsidRPr="00931E48">
        <w:rPr>
          <w:rFonts w:hint="eastAsia"/>
        </w:rPr>
        <w:t>间的联系，可以看到随着</w:t>
      </w:r>
      <w:r w:rsidR="00085F68">
        <w:object w:dxaOrig="139" w:dyaOrig="160" w14:anchorId="58DC14EE">
          <v:shape id="_x0000_i1330" type="#_x0000_t75" style="width:7.5pt;height:8.25pt" o:ole="">
            <v:imagedata r:id="rId554" o:title=""/>
          </v:shape>
          <o:OLEObject Type="Embed" ProgID="Equation.DSMT4" ShapeID="_x0000_i1330" DrawAspect="Content" ObjectID="_1639040044" r:id="rId555"/>
        </w:object>
      </w:r>
      <w:r w:rsidRPr="00931E48">
        <w:rPr>
          <w:rFonts w:hint="eastAsia"/>
        </w:rPr>
        <w:t>的减小，游走步数</w:t>
      </w:r>
      <w:r w:rsidR="00085F68">
        <w:object w:dxaOrig="220" w:dyaOrig="200" w14:anchorId="0E1BDC62">
          <v:shape id="_x0000_i1331" type="#_x0000_t75" style="width:11.25pt;height:10.5pt" o:ole="">
            <v:imagedata r:id="rId556" o:title=""/>
          </v:shape>
          <o:OLEObject Type="Embed" ProgID="Equation.DSMT4" ShapeID="_x0000_i1331" DrawAspect="Content" ObjectID="_1639040045" r:id="rId557"/>
        </w:object>
      </w:r>
      <w:r w:rsidRPr="00931E48">
        <w:rPr>
          <w:rFonts w:hint="eastAsia"/>
        </w:rPr>
        <w:t>逐渐增大，</w:t>
      </w:r>
      <w:r w:rsidR="00085F68">
        <w:rPr>
          <w:rFonts w:hint="eastAsia"/>
        </w:rPr>
        <w:t>聚类质量</w:t>
      </w:r>
      <w:r w:rsidRPr="00931E48">
        <w:rPr>
          <w:rFonts w:hint="eastAsia"/>
        </w:rPr>
        <w:t>逐渐向</w:t>
      </w:r>
      <w:r w:rsidR="00B23571">
        <w:rPr>
          <w:rFonts w:hint="eastAsia"/>
        </w:rPr>
        <w:t>K-means</w:t>
      </w:r>
      <w:r w:rsidRPr="00931E48">
        <w:rPr>
          <w:rFonts w:hint="eastAsia"/>
        </w:rPr>
        <w:t>++</w:t>
      </w:r>
      <w:r w:rsidRPr="00931E48">
        <w:rPr>
          <w:rFonts w:hint="eastAsia"/>
        </w:rPr>
        <w:t>的</w:t>
      </w:r>
      <w:r w:rsidR="00085F68">
        <w:rPr>
          <w:rFonts w:hint="eastAsia"/>
        </w:rPr>
        <w:t>质量</w:t>
      </w:r>
      <w:r w:rsidRPr="00931E48">
        <w:rPr>
          <w:rFonts w:hint="eastAsia"/>
        </w:rPr>
        <w:t>靠拢。同时，如果对数据的假设</w:t>
      </w:r>
      <w:r w:rsidR="00085F68">
        <w:object w:dxaOrig="460" w:dyaOrig="260" w14:anchorId="5DE260FC">
          <v:shape id="_x0000_i1332" type="#_x0000_t75" style="width:23.25pt;height:13.5pt" o:ole="">
            <v:imagedata r:id="rId558" o:title=""/>
          </v:shape>
          <o:OLEObject Type="Embed" ProgID="Equation.DSMT4" ShapeID="_x0000_i1332" DrawAspect="Content" ObjectID="_1639040046" r:id="rId559"/>
        </w:object>
      </w:r>
      <w:r w:rsidRPr="00931E48">
        <w:rPr>
          <w:rFonts w:hint="eastAsia"/>
        </w:rPr>
        <w:t>满足的话，可以得到下述推论。</w:t>
      </w:r>
    </w:p>
    <w:p w14:paraId="531581B4" w14:textId="77777777" w:rsidR="00085F68" w:rsidRDefault="00085F68" w:rsidP="00085F68">
      <w:pPr>
        <w:ind w:firstLine="420"/>
      </w:pPr>
      <w:r w:rsidRPr="00CB4BEE">
        <w:rPr>
          <w:rFonts w:hint="eastAsia"/>
          <w:b/>
        </w:rPr>
        <w:lastRenderedPageBreak/>
        <w:t>推论</w:t>
      </w:r>
      <w:r w:rsidR="00E8725F">
        <w:rPr>
          <w:b/>
        </w:rPr>
        <w:t>10</w:t>
      </w:r>
      <w:r w:rsidRPr="00CB4BEE">
        <w:rPr>
          <w:rFonts w:hint="eastAsia"/>
          <w:b/>
        </w:rPr>
        <w:t>.1</w:t>
      </w:r>
      <w:r>
        <w:t xml:space="preserve"> </w:t>
      </w:r>
      <w:r w:rsidRPr="006143D3">
        <w:rPr>
          <w:rFonts w:hint="eastAsia"/>
        </w:rPr>
        <w:t>令</w:t>
      </w:r>
      <w:r>
        <w:object w:dxaOrig="480" w:dyaOrig="240" w14:anchorId="50AF8507">
          <v:shape id="_x0000_i1333" type="#_x0000_t75" style="width:24pt;height:12.75pt" o:ole="">
            <v:imagedata r:id="rId560" o:title=""/>
          </v:shape>
          <o:OLEObject Type="Embed" ProgID="Equation.DSMT4" ShapeID="_x0000_i1333" DrawAspect="Content" ObjectID="_1639040047" r:id="rId561"/>
        </w:object>
      </w:r>
      <w:r w:rsidRPr="006143D3">
        <w:rPr>
          <w:rFonts w:hint="eastAsia"/>
        </w:rPr>
        <w:t>，数据集</w:t>
      </w:r>
      <w:r>
        <w:object w:dxaOrig="660" w:dyaOrig="279" w14:anchorId="788F4371">
          <v:shape id="_x0000_i1334" type="#_x0000_t75" style="width:33.75pt;height:14.25pt" o:ole="">
            <v:imagedata r:id="rId533" o:title=""/>
          </v:shape>
          <o:OLEObject Type="Embed" ProgID="Equation.DSMT4" ShapeID="_x0000_i1334" DrawAspect="Content" ObjectID="_1639040048" r:id="rId562"/>
        </w:object>
      </w:r>
      <w:r>
        <w:rPr>
          <w:rFonts w:hint="eastAsia"/>
        </w:rPr>
        <w:t>，</w:t>
      </w:r>
      <w:r>
        <w:object w:dxaOrig="600" w:dyaOrig="260" w14:anchorId="2B1B4774">
          <v:shape id="_x0000_i1335" type="#_x0000_t75" style="width:30pt;height:13.5pt" o:ole="">
            <v:imagedata r:id="rId535" o:title=""/>
          </v:shape>
          <o:OLEObject Type="Embed" ProgID="Equation.DSMT4" ShapeID="_x0000_i1335" DrawAspect="Content" ObjectID="_1639040049" r:id="rId563"/>
        </w:object>
      </w:r>
      <w:r>
        <w:rPr>
          <w:rFonts w:hint="eastAsia"/>
        </w:rPr>
        <w:t>，</w:t>
      </w:r>
      <w:r w:rsidRPr="006143D3">
        <w:rPr>
          <w:rFonts w:hint="eastAsia"/>
        </w:rPr>
        <w:t>且满足</w:t>
      </w:r>
      <w:r>
        <w:object w:dxaOrig="1020" w:dyaOrig="320" w14:anchorId="5090FB4A">
          <v:shape id="_x0000_i1336" type="#_x0000_t75" style="width:51pt;height:16.5pt" o:ole="">
            <v:imagedata r:id="rId457" o:title=""/>
          </v:shape>
          <o:OLEObject Type="Embed" ProgID="Equation.DSMT4" ShapeID="_x0000_i1336" DrawAspect="Content" ObjectID="_1639040050" r:id="rId564"/>
        </w:object>
      </w:r>
      <w:r w:rsidRPr="006143D3">
        <w:rPr>
          <w:rFonts w:hint="eastAsia"/>
        </w:rPr>
        <w:t>，</w:t>
      </w:r>
      <w:r>
        <w:object w:dxaOrig="200" w:dyaOrig="240" w14:anchorId="65053107">
          <v:shape id="_x0000_i1337" type="#_x0000_t75" style="width:10.5pt;height:12.75pt" o:ole="">
            <v:imagedata r:id="rId565" o:title=""/>
          </v:shape>
          <o:OLEObject Type="Embed" ProgID="Equation.DSMT4" ShapeID="_x0000_i1337" DrawAspect="Content" ObjectID="_1639040051" r:id="rId566"/>
        </w:object>
      </w:r>
      <w:r w:rsidRPr="006143D3">
        <w:rPr>
          <w:rFonts w:hint="eastAsia"/>
        </w:rPr>
        <w:t>是算法</w:t>
      </w:r>
      <w:r w:rsidR="00E8725F">
        <w:t>10</w:t>
      </w:r>
      <w:r w:rsidRPr="006143D3">
        <w:rPr>
          <w:rFonts w:hint="eastAsia"/>
        </w:rPr>
        <w:t>的输出</w:t>
      </w:r>
      <w:r>
        <w:rPr>
          <w:rFonts w:hint="eastAsia"/>
        </w:rPr>
        <w:t>，</w:t>
      </w:r>
      <w:r>
        <w:object w:dxaOrig="1140" w:dyaOrig="320" w14:anchorId="1336D002">
          <v:shape id="_x0000_i1338" type="#_x0000_t75" style="width:57pt;height:16.5pt" o:ole="">
            <v:imagedata r:id="rId567" o:title=""/>
          </v:shape>
          <o:OLEObject Type="Embed" ProgID="Equation.DSMT4" ShapeID="_x0000_i1338" DrawAspect="Content" ObjectID="_1639040052" r:id="rId568"/>
        </w:object>
      </w:r>
      <w:r>
        <w:rPr>
          <w:rFonts w:hint="eastAsia"/>
        </w:rPr>
        <w:t>，</w:t>
      </w:r>
      <w:r w:rsidRPr="006143D3">
        <w:rPr>
          <w:rFonts w:hint="eastAsia"/>
        </w:rPr>
        <w:t>则</w:t>
      </w:r>
    </w:p>
    <w:p w14:paraId="7B1DB76B" w14:textId="77777777" w:rsidR="00085F68" w:rsidRDefault="00085F68" w:rsidP="00085F68">
      <w:pPr>
        <w:pStyle w:val="MTDisplayEquation"/>
      </w:pPr>
      <w:r>
        <w:tab/>
      </w:r>
      <w:r>
        <w:object w:dxaOrig="3019" w:dyaOrig="360" w14:anchorId="38D696DF">
          <v:shape id="_x0000_i1339" type="#_x0000_t75" style="width:151.15pt;height:18.75pt" o:ole="">
            <v:imagedata r:id="rId569" o:title=""/>
          </v:shape>
          <o:OLEObject Type="Embed" ProgID="Equation.DSMT4" ShapeID="_x0000_i1339" DrawAspect="Content" ObjectID="_1639040053" r:id="rId570"/>
        </w:object>
      </w:r>
    </w:p>
    <w:p w14:paraId="3E128CB1" w14:textId="681BCEDA" w:rsidR="00085F68" w:rsidRDefault="00085F68" w:rsidP="00085F68">
      <w:r w:rsidRPr="002F3E48">
        <w:rPr>
          <w:rFonts w:hint="eastAsia"/>
        </w:rPr>
        <w:t>此时，算法中预处理花费时间为</w:t>
      </w:r>
      <w:r>
        <w:object w:dxaOrig="540" w:dyaOrig="260" w14:anchorId="1B66C10E">
          <v:shape id="_x0000_i1340" type="#_x0000_t75" style="width:27.75pt;height:13.5pt" o:ole="">
            <v:imagedata r:id="rId571" o:title=""/>
          </v:shape>
          <o:OLEObject Type="Embed" ProgID="Equation.DSMT4" ShapeID="_x0000_i1340" DrawAspect="Content" ObjectID="_1639040054" r:id="rId572"/>
        </w:object>
      </w:r>
      <w:r w:rsidRPr="002F3E48">
        <w:rPr>
          <w:rFonts w:hint="eastAsia"/>
        </w:rPr>
        <w:t>，主要循环花费时间为</w:t>
      </w:r>
      <w:r>
        <w:object w:dxaOrig="960" w:dyaOrig="279" w14:anchorId="5008F9F8">
          <v:shape id="_x0000_i1341" type="#_x0000_t75" style="width:48pt;height:14.25pt" o:ole="">
            <v:imagedata r:id="rId573" o:title=""/>
          </v:shape>
          <o:OLEObject Type="Embed" ProgID="Equation.DSMT4" ShapeID="_x0000_i1341" DrawAspect="Content" ObjectID="_1639040055" r:id="rId574"/>
        </w:object>
      </w:r>
      <w:r w:rsidRPr="002F3E48">
        <w:rPr>
          <w:rFonts w:hint="eastAsia"/>
        </w:rPr>
        <w:t>。实验结果表明，对于大数据集，在</w:t>
      </w:r>
      <w:r w:rsidRPr="002F3E48">
        <w:rPr>
          <w:rFonts w:hint="eastAsia"/>
        </w:rPr>
        <w:t>0</w:t>
      </w:r>
      <w:r w:rsidRPr="002F3E48">
        <w:rPr>
          <w:rFonts w:hint="eastAsia"/>
        </w:rPr>
        <w:t>到</w:t>
      </w:r>
      <w:r w:rsidRPr="002F3E48">
        <w:rPr>
          <w:rFonts w:hint="eastAsia"/>
        </w:rPr>
        <w:t>1%</w:t>
      </w:r>
      <w:r w:rsidRPr="002F3E48">
        <w:rPr>
          <w:rFonts w:hint="eastAsia"/>
        </w:rPr>
        <w:t>的相对误差下，</w:t>
      </w:r>
      <w:r w:rsidRPr="002F3E48">
        <w:rPr>
          <w:rFonts w:hint="eastAsia"/>
        </w:rPr>
        <w:t>AF</w:t>
      </w:r>
      <w:r w:rsidRPr="00931E48">
        <w:rPr>
          <w:rFonts w:hint="eastAsia"/>
        </w:rPr>
        <w:t>K-</w:t>
      </w:r>
      <w:r>
        <w:rPr>
          <w:rFonts w:hint="eastAsia"/>
        </w:rPr>
        <w:t>M</w:t>
      </w:r>
      <w:r>
        <w:object w:dxaOrig="260" w:dyaOrig="260" w14:anchorId="036A8EAA">
          <v:shape id="_x0000_i1342" type="#_x0000_t75" style="width:13.5pt;height:13.5pt" o:ole="">
            <v:imagedata r:id="rId549" o:title=""/>
          </v:shape>
          <o:OLEObject Type="Embed" ProgID="Equation.DSMT4" ShapeID="_x0000_i1342" DrawAspect="Content" ObjectID="_1639040056" r:id="rId575"/>
        </w:object>
      </w:r>
      <w:r w:rsidRPr="002F3E48">
        <w:rPr>
          <w:rFonts w:hint="eastAsia"/>
        </w:rPr>
        <w:t>算法要比</w:t>
      </w:r>
      <w:r w:rsidR="00B23571">
        <w:rPr>
          <w:rFonts w:hint="eastAsia"/>
        </w:rPr>
        <w:t>K-means</w:t>
      </w:r>
      <w:r w:rsidRPr="002F3E48">
        <w:rPr>
          <w:rFonts w:hint="eastAsia"/>
        </w:rPr>
        <w:t>++</w:t>
      </w:r>
      <w:r w:rsidRPr="002F3E48">
        <w:rPr>
          <w:rFonts w:hint="eastAsia"/>
        </w:rPr>
        <w:t>快</w:t>
      </w:r>
      <w:r w:rsidRPr="002F3E48">
        <w:rPr>
          <w:rFonts w:hint="eastAsia"/>
        </w:rPr>
        <w:t>200</w:t>
      </w:r>
      <w:r w:rsidRPr="002F3E48">
        <w:rPr>
          <w:rFonts w:hint="eastAsia"/>
        </w:rPr>
        <w:t>到</w:t>
      </w:r>
      <w:r w:rsidRPr="002F3E48">
        <w:rPr>
          <w:rFonts w:hint="eastAsia"/>
        </w:rPr>
        <w:t>1000</w:t>
      </w:r>
      <w:r w:rsidRPr="002F3E48">
        <w:rPr>
          <w:rFonts w:hint="eastAsia"/>
        </w:rPr>
        <w:t>倍</w:t>
      </w:r>
      <w:r w:rsidR="006D3DF3">
        <w:rPr>
          <w:rFonts w:hint="eastAsia"/>
        </w:rPr>
        <w:t>。</w:t>
      </w:r>
    </w:p>
    <w:p w14:paraId="48C24FC9" w14:textId="6A18AA35" w:rsidR="002969A9" w:rsidRDefault="009034D2" w:rsidP="009034D2">
      <w:pPr>
        <w:ind w:firstLine="420"/>
      </w:pPr>
      <w:r>
        <w:rPr>
          <w:rFonts w:hint="eastAsia"/>
        </w:rPr>
        <w:t>除去前述的假设</w:t>
      </w:r>
      <w:r>
        <w:rPr>
          <w:rFonts w:hint="eastAsia"/>
        </w:rPr>
        <w:t>1</w:t>
      </w:r>
      <w:r>
        <w:rPr>
          <w:rFonts w:hint="eastAsia"/>
        </w:rPr>
        <w:t>和</w:t>
      </w:r>
      <w:r>
        <w:rPr>
          <w:rFonts w:hint="eastAsia"/>
        </w:rPr>
        <w:t>2</w:t>
      </w:r>
      <w:r>
        <w:rPr>
          <w:rFonts w:hint="eastAsia"/>
        </w:rPr>
        <w:t>，也有些其他假设值得注意。</w:t>
      </w:r>
      <w:r>
        <w:rPr>
          <w:rFonts w:hint="eastAsia"/>
        </w:rPr>
        <w:t>Ben-David</w:t>
      </w:r>
      <w:sdt>
        <w:sdtPr>
          <w:rPr>
            <w:rFonts w:hint="eastAsia"/>
            <w:vertAlign w:val="superscript"/>
          </w:rPr>
          <w:id w:val="458625510"/>
          <w:citation/>
        </w:sdtPr>
        <w:sdtEndPr/>
        <w:sdtContent>
          <w:r w:rsidRPr="00E451FF">
            <w:rPr>
              <w:vertAlign w:val="superscript"/>
            </w:rPr>
            <w:fldChar w:fldCharType="begin"/>
          </w:r>
          <w:r w:rsidRPr="00E451FF">
            <w:rPr>
              <w:vertAlign w:val="superscript"/>
            </w:rPr>
            <w:instrText xml:space="preserve"> </w:instrText>
          </w:r>
          <w:r w:rsidRPr="00E451FF">
            <w:rPr>
              <w:rFonts w:hint="eastAsia"/>
              <w:vertAlign w:val="superscript"/>
            </w:rPr>
            <w:instrText>CITATION ben2004framework \l 2052</w:instrText>
          </w:r>
          <w:r w:rsidRPr="00E451FF">
            <w:rPr>
              <w:vertAlign w:val="superscript"/>
            </w:rPr>
            <w:instrText xml:space="preserve"> </w:instrText>
          </w:r>
          <w:r w:rsidRPr="00E451FF">
            <w:rPr>
              <w:vertAlign w:val="superscript"/>
            </w:rPr>
            <w:fldChar w:fldCharType="separate"/>
          </w:r>
          <w:r w:rsidR="00D50F04" w:rsidRPr="00E451FF">
            <w:rPr>
              <w:rFonts w:hint="eastAsia"/>
              <w:noProof/>
              <w:vertAlign w:val="superscript"/>
            </w:rPr>
            <w:t xml:space="preserve"> </w:t>
          </w:r>
          <w:r w:rsidR="00D50F04" w:rsidRPr="00E451FF">
            <w:rPr>
              <w:noProof/>
              <w:vertAlign w:val="superscript"/>
            </w:rPr>
            <w:t>[47]</w:t>
          </w:r>
          <w:r w:rsidRPr="00E451FF">
            <w:rPr>
              <w:vertAlign w:val="superscript"/>
            </w:rPr>
            <w:fldChar w:fldCharType="end"/>
          </w:r>
        </w:sdtContent>
      </w:sdt>
      <w:r>
        <w:rPr>
          <w:rFonts w:hint="eastAsia"/>
        </w:rPr>
        <w:t>通过引入聚类描述方案（</w:t>
      </w:r>
      <w:r>
        <w:rPr>
          <w:rFonts w:hint="eastAsia"/>
        </w:rPr>
        <w:t>clustering</w:t>
      </w:r>
      <w:r>
        <w:t xml:space="preserve"> </w:t>
      </w:r>
      <w:r>
        <w:rPr>
          <w:rFonts w:hint="eastAsia"/>
        </w:rPr>
        <w:t>description</w:t>
      </w:r>
      <w:r>
        <w:t xml:space="preserve"> </w:t>
      </w:r>
      <w:r>
        <w:rPr>
          <w:rFonts w:hint="eastAsia"/>
        </w:rPr>
        <w:t>scheme</w:t>
      </w:r>
      <w:r>
        <w:rPr>
          <w:rFonts w:hint="eastAsia"/>
        </w:rPr>
        <w:t>）并在其上添加性质，获得了常数时间复杂度的算法，且该算法有常数近似系数的解。文献</w:t>
      </w:r>
      <w:sdt>
        <w:sdtPr>
          <w:rPr>
            <w:rFonts w:hint="eastAsia"/>
          </w:rPr>
          <w:id w:val="-1830668506"/>
          <w:citation/>
        </w:sdtPr>
        <w:sdtEndPr/>
        <w:sdtContent>
          <w:r>
            <w:fldChar w:fldCharType="begin"/>
          </w:r>
          <w:r>
            <w:instrText xml:space="preserve"> </w:instrText>
          </w:r>
          <w:r>
            <w:rPr>
              <w:rFonts w:hint="eastAsia"/>
            </w:rPr>
            <w:instrText>CITATION ben2004framework \l 2052</w:instrText>
          </w:r>
          <w:r>
            <w:instrText xml:space="preserve"> </w:instrText>
          </w:r>
          <w:r>
            <w:fldChar w:fldCharType="separate"/>
          </w:r>
          <w:r w:rsidR="00D50F04">
            <w:rPr>
              <w:rFonts w:hint="eastAsia"/>
              <w:noProof/>
            </w:rPr>
            <w:t xml:space="preserve"> </w:t>
          </w:r>
          <w:r w:rsidR="00D50F04">
            <w:rPr>
              <w:noProof/>
            </w:rPr>
            <w:t>[47]</w:t>
          </w:r>
          <w:r>
            <w:fldChar w:fldCharType="end"/>
          </w:r>
        </w:sdtContent>
      </w:sdt>
      <w:r>
        <w:rPr>
          <w:rFonts w:hint="eastAsia"/>
        </w:rPr>
        <w:t>的主要假设叫做</w:t>
      </w:r>
      <w:r w:rsidR="00FE0B2C">
        <w:object w:dxaOrig="200" w:dyaOrig="200" w14:anchorId="620641DE">
          <v:shape id="_x0000_i1343" type="#_x0000_t75" style="width:10.15pt;height:10.15pt" o:ole="">
            <v:imagedata r:id="rId576" o:title=""/>
          </v:shape>
          <o:OLEObject Type="Embed" ProgID="Equation.DSMT4" ShapeID="_x0000_i1343" DrawAspect="Content" ObjectID="_1639040057" r:id="rId577"/>
        </w:object>
      </w:r>
      <w:r>
        <w:rPr>
          <w:rFonts w:hint="eastAsia"/>
        </w:rPr>
        <w:t>-</w:t>
      </w:r>
      <w:r>
        <w:t>m-covering</w:t>
      </w:r>
      <w:r>
        <w:rPr>
          <w:rFonts w:hint="eastAsia"/>
        </w:rPr>
        <w:t>，它要求</w:t>
      </w:r>
      <w:proofErr w:type="gramStart"/>
      <w:r>
        <w:rPr>
          <w:rFonts w:hint="eastAsia"/>
        </w:rPr>
        <w:t>对领域</w:t>
      </w:r>
      <w:proofErr w:type="gramEnd"/>
      <w:r>
        <w:rPr>
          <w:rFonts w:hint="eastAsia"/>
        </w:rPr>
        <w:t>集合（</w:t>
      </w:r>
      <w:r>
        <w:rPr>
          <w:rFonts w:hint="eastAsia"/>
        </w:rPr>
        <w:t>domain</w:t>
      </w:r>
      <w:r>
        <w:t xml:space="preserve"> </w:t>
      </w:r>
      <w:r>
        <w:rPr>
          <w:rFonts w:hint="eastAsia"/>
        </w:rPr>
        <w:t>set</w:t>
      </w:r>
      <w:r>
        <w:rPr>
          <w:rFonts w:hint="eastAsia"/>
        </w:rPr>
        <w:t>）中的任何子集</w:t>
      </w:r>
      <w:r>
        <w:object w:dxaOrig="180" w:dyaOrig="240" w14:anchorId="656FC7E0">
          <v:shape id="_x0000_i1344" type="#_x0000_t75" style="width:9pt;height:12.75pt" o:ole="">
            <v:imagedata r:id="rId578" o:title=""/>
          </v:shape>
          <o:OLEObject Type="Embed" ProgID="Equation.DSMT4" ShapeID="_x0000_i1344" DrawAspect="Content" ObjectID="_1639040058" r:id="rId579"/>
        </w:object>
      </w:r>
      <w:r>
        <w:rPr>
          <w:rFonts w:hint="eastAsia"/>
        </w:rPr>
        <w:t>，通过应用聚类描述方案到</w:t>
      </w:r>
      <w:r>
        <w:object w:dxaOrig="180" w:dyaOrig="240" w14:anchorId="0C53CBB9">
          <v:shape id="_x0000_i1345" type="#_x0000_t75" style="width:9pt;height:12.75pt" o:ole="">
            <v:imagedata r:id="rId578" o:title=""/>
          </v:shape>
          <o:OLEObject Type="Embed" ProgID="Equation.DSMT4" ShapeID="_x0000_i1345" DrawAspect="Content" ObjectID="_1639040059" r:id="rId580"/>
        </w:object>
      </w:r>
      <w:r>
        <w:rPr>
          <w:rFonts w:hint="eastAsia"/>
        </w:rPr>
        <w:t>的一个</w:t>
      </w:r>
      <w:r>
        <w:object w:dxaOrig="139" w:dyaOrig="240" w14:anchorId="05BB288A">
          <v:shape id="_x0000_i1346" type="#_x0000_t75" style="width:7.5pt;height:12.75pt" o:ole="">
            <v:imagedata r:id="rId581" o:title=""/>
          </v:shape>
          <o:OLEObject Type="Embed" ProgID="Equation.DSMT4" ShapeID="_x0000_i1346" DrawAspect="Content" ObjectID="_1639040060" r:id="rId582"/>
        </w:object>
      </w:r>
      <w:r>
        <w:rPr>
          <w:rFonts w:hint="eastAsia"/>
        </w:rPr>
        <w:t>元组上，</w:t>
      </w:r>
      <w:r>
        <w:object w:dxaOrig="180" w:dyaOrig="240" w14:anchorId="780EEFAD">
          <v:shape id="_x0000_i1347" type="#_x0000_t75" style="width:9pt;height:12.75pt" o:ole="">
            <v:imagedata r:id="rId578" o:title=""/>
          </v:shape>
          <o:OLEObject Type="Embed" ProgID="Equation.DSMT4" ShapeID="_x0000_i1347" DrawAspect="Content" ObjectID="_1639040061" r:id="rId583"/>
        </w:object>
      </w:r>
      <w:r>
        <w:rPr>
          <w:rFonts w:hint="eastAsia"/>
        </w:rPr>
        <w:t>的最优聚类能被</w:t>
      </w:r>
      <w:r>
        <w:object w:dxaOrig="200" w:dyaOrig="200" w14:anchorId="700DACDE">
          <v:shape id="_x0000_i1348" type="#_x0000_t75" style="width:10.5pt;height:10.5pt" o:ole="">
            <v:imagedata r:id="rId584" o:title=""/>
          </v:shape>
          <o:OLEObject Type="Embed" ProgID="Equation.DSMT4" ShapeID="_x0000_i1348" DrawAspect="Content" ObjectID="_1639040062" r:id="rId585"/>
        </w:object>
      </w:r>
      <w:r>
        <w:rPr>
          <w:rFonts w:hint="eastAsia"/>
        </w:rPr>
        <w:t>近似。</w:t>
      </w:r>
    </w:p>
    <w:p w14:paraId="2967035E" w14:textId="1EF7843B" w:rsidR="009034D2" w:rsidRDefault="009034D2" w:rsidP="009034D2">
      <w:pPr>
        <w:pStyle w:val="2"/>
      </w:pPr>
      <w:r>
        <w:rPr>
          <w:rFonts w:hint="eastAsia"/>
        </w:rPr>
        <w:t>实验</w:t>
      </w:r>
      <w:r w:rsidR="00DE0191">
        <w:rPr>
          <w:rFonts w:hint="eastAsia"/>
        </w:rPr>
        <w:t>效果</w:t>
      </w:r>
    </w:p>
    <w:p w14:paraId="6E15D653" w14:textId="1AC81C97" w:rsidR="00FE7269" w:rsidRPr="00FE7269" w:rsidRDefault="00FE7269" w:rsidP="00FE7269">
      <w:r>
        <w:rPr>
          <w:rFonts w:hint="eastAsia"/>
        </w:rPr>
        <w:t>本小节对</w:t>
      </w:r>
      <w:r w:rsidR="00B830DD">
        <w:rPr>
          <w:rFonts w:hint="eastAsia"/>
        </w:rPr>
        <w:t>加速算法</w:t>
      </w:r>
      <w:r w:rsidR="00F91296">
        <w:rPr>
          <w:rFonts w:hint="eastAsia"/>
        </w:rPr>
        <w:t>的</w:t>
      </w:r>
      <w:r w:rsidR="00B830DD">
        <w:rPr>
          <w:rFonts w:hint="eastAsia"/>
        </w:rPr>
        <w:t>实验结果进行比较分析，使用的数据集有</w:t>
      </w:r>
      <w:r w:rsidR="00B830DD">
        <w:rPr>
          <w:rFonts w:hint="eastAsia"/>
        </w:rPr>
        <w:t>SPAM</w:t>
      </w:r>
      <w:r w:rsidR="00B830DD">
        <w:rPr>
          <w:rFonts w:hint="eastAsia"/>
        </w:rPr>
        <w:t>，</w:t>
      </w:r>
      <w:r w:rsidR="00BF144F">
        <w:rPr>
          <w:rFonts w:hint="eastAsia"/>
        </w:rPr>
        <w:t>KDD</w:t>
      </w:r>
      <w:r w:rsidR="00BF144F">
        <w:rPr>
          <w:rFonts w:hint="eastAsia"/>
        </w:rPr>
        <w:t>，</w:t>
      </w:r>
      <w:r w:rsidR="00BF144F">
        <w:rPr>
          <w:rFonts w:hint="eastAsia"/>
        </w:rPr>
        <w:t>CSN</w:t>
      </w:r>
      <w:r w:rsidR="00BF144F">
        <w:rPr>
          <w:rFonts w:hint="eastAsia"/>
        </w:rPr>
        <w:t>。</w:t>
      </w:r>
      <w:r w:rsidR="00BF144F">
        <w:rPr>
          <w:rFonts w:hint="eastAsia"/>
        </w:rPr>
        <w:t>SPAM</w:t>
      </w:r>
      <w:r w:rsidR="00BF144F">
        <w:rPr>
          <w:rFonts w:hint="eastAsia"/>
        </w:rPr>
        <w:t>有</w:t>
      </w:r>
      <w:r w:rsidR="00BF144F">
        <w:rPr>
          <w:rFonts w:hint="eastAsia"/>
        </w:rPr>
        <w:t>4601</w:t>
      </w:r>
      <w:r w:rsidR="00BF144F">
        <w:rPr>
          <w:rFonts w:hint="eastAsia"/>
        </w:rPr>
        <w:t>个点，每个点</w:t>
      </w:r>
      <w:r w:rsidR="00BF144F">
        <w:rPr>
          <w:rFonts w:hint="eastAsia"/>
        </w:rPr>
        <w:t>58</w:t>
      </w:r>
      <w:r w:rsidR="00BF144F">
        <w:rPr>
          <w:rFonts w:hint="eastAsia"/>
        </w:rPr>
        <w:t>维，</w:t>
      </w:r>
      <w:r w:rsidR="00BF144F">
        <w:rPr>
          <w:rFonts w:hint="eastAsia"/>
        </w:rPr>
        <w:t>KDD</w:t>
      </w:r>
      <w:r w:rsidR="00BF144F">
        <w:rPr>
          <w:rFonts w:hint="eastAsia"/>
        </w:rPr>
        <w:t>有</w:t>
      </w:r>
      <w:r w:rsidR="00BF144F">
        <w:rPr>
          <w:rFonts w:hint="eastAsia"/>
        </w:rPr>
        <w:t>145751</w:t>
      </w:r>
      <w:r w:rsidR="00BF144F">
        <w:rPr>
          <w:rFonts w:hint="eastAsia"/>
        </w:rPr>
        <w:t>个点，每个</w:t>
      </w:r>
      <w:r w:rsidR="00BF144F">
        <w:rPr>
          <w:rFonts w:hint="eastAsia"/>
        </w:rPr>
        <w:t>74</w:t>
      </w:r>
      <w:r w:rsidR="00BF144F">
        <w:rPr>
          <w:rFonts w:hint="eastAsia"/>
        </w:rPr>
        <w:t>维，</w:t>
      </w:r>
      <w:r w:rsidR="00BF144F">
        <w:rPr>
          <w:rFonts w:hint="eastAsia"/>
        </w:rPr>
        <w:t>CSN</w:t>
      </w:r>
      <w:r w:rsidR="00BF144F">
        <w:rPr>
          <w:rFonts w:hint="eastAsia"/>
        </w:rPr>
        <w:t>有</w:t>
      </w:r>
      <w:r w:rsidR="00BF144F">
        <w:rPr>
          <w:rFonts w:hint="eastAsia"/>
        </w:rPr>
        <w:t>80000</w:t>
      </w:r>
      <w:r w:rsidR="00BF144F">
        <w:rPr>
          <w:rFonts w:hint="eastAsia"/>
        </w:rPr>
        <w:t>个点，每个点</w:t>
      </w:r>
      <w:r w:rsidR="00BF144F">
        <w:rPr>
          <w:rFonts w:hint="eastAsia"/>
        </w:rPr>
        <w:t>17</w:t>
      </w:r>
      <w:r w:rsidR="00BF144F">
        <w:rPr>
          <w:rFonts w:hint="eastAsia"/>
        </w:rPr>
        <w:t>维。先对减少数据量的</w:t>
      </w:r>
      <w:r w:rsidR="00BF144F">
        <w:rPr>
          <w:rFonts w:hint="eastAsia"/>
        </w:rPr>
        <w:t>3</w:t>
      </w:r>
      <w:r w:rsidR="00BF144F">
        <w:rPr>
          <w:rFonts w:hint="eastAsia"/>
        </w:rPr>
        <w:t>种算法进行比较。</w:t>
      </w:r>
    </w:p>
    <w:p w14:paraId="45993441" w14:textId="21374FC3" w:rsidR="002969A9" w:rsidRDefault="009034D2" w:rsidP="009034D2">
      <w:pPr>
        <w:jc w:val="center"/>
      </w:pPr>
      <w:r>
        <w:rPr>
          <w:noProof/>
        </w:rPr>
        <w:drawing>
          <wp:inline distT="0" distB="0" distL="0" distR="0" wp14:anchorId="62F8E2D9" wp14:editId="4D4562D0">
            <wp:extent cx="2585897" cy="98107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6"/>
                    <a:stretch>
                      <a:fillRect/>
                    </a:stretch>
                  </pic:blipFill>
                  <pic:spPr>
                    <a:xfrm>
                      <a:off x="0" y="0"/>
                      <a:ext cx="2585897" cy="981075"/>
                    </a:xfrm>
                    <a:prstGeom prst="rect">
                      <a:avLst/>
                    </a:prstGeom>
                  </pic:spPr>
                </pic:pic>
              </a:graphicData>
            </a:graphic>
          </wp:inline>
        </w:drawing>
      </w:r>
    </w:p>
    <w:p w14:paraId="61FBAF59" w14:textId="42E63923" w:rsidR="009034D2" w:rsidRDefault="009034D2" w:rsidP="009034D2">
      <w:pPr>
        <w:jc w:val="center"/>
      </w:pPr>
      <w:r>
        <w:rPr>
          <w:rFonts w:hint="eastAsia"/>
        </w:rPr>
        <w:t>表</w:t>
      </w:r>
      <w:r>
        <w:rPr>
          <w:rFonts w:hint="eastAsia"/>
        </w:rPr>
        <w:t>2</w:t>
      </w:r>
      <w:r>
        <w:t xml:space="preserve"> </w:t>
      </w:r>
      <w:r w:rsidR="00B23571">
        <w:rPr>
          <w:rFonts w:hint="eastAsia"/>
        </w:rPr>
        <w:t>K-means</w:t>
      </w:r>
      <w:r>
        <w:rPr>
          <w:rFonts w:hint="eastAsia"/>
        </w:rPr>
        <w:t>||</w:t>
      </w:r>
      <w:r>
        <w:rPr>
          <w:rFonts w:hint="eastAsia"/>
        </w:rPr>
        <w:t>和</w:t>
      </w:r>
      <w:r w:rsidR="00B23571">
        <w:rPr>
          <w:rFonts w:hint="eastAsia"/>
        </w:rPr>
        <w:t>K-means</w:t>
      </w:r>
      <w:r>
        <w:rPr>
          <w:rFonts w:hint="eastAsia"/>
        </w:rPr>
        <w:t>++</w:t>
      </w:r>
      <w:r>
        <w:rPr>
          <w:rFonts w:hint="eastAsia"/>
        </w:rPr>
        <w:t>实验比较</w:t>
      </w:r>
    </w:p>
    <w:p w14:paraId="152AD427" w14:textId="306DD77A" w:rsidR="00B23571" w:rsidRPr="002969A9" w:rsidRDefault="00B23571" w:rsidP="009034D2">
      <w:pPr>
        <w:jc w:val="center"/>
      </w:pPr>
      <w:r>
        <w:rPr>
          <w:rFonts w:hint="eastAsia"/>
        </w:rPr>
        <w:t>T</w:t>
      </w:r>
      <w:r>
        <w:t>ab</w:t>
      </w:r>
      <w:r w:rsidR="00FE0B2C">
        <w:t>.</w:t>
      </w:r>
      <w:r>
        <w:t xml:space="preserve"> 2 Compare K-means|| with K-means++ on </w:t>
      </w:r>
      <w:r w:rsidR="00610501">
        <w:t>SPAM datasets</w:t>
      </w:r>
    </w:p>
    <w:p w14:paraId="68AC2FD9" w14:textId="5E0AE782" w:rsidR="00562971" w:rsidRDefault="00B67EBB" w:rsidP="00B67EBB">
      <w:pPr>
        <w:jc w:val="center"/>
      </w:pPr>
      <w:r>
        <w:rPr>
          <w:noProof/>
        </w:rPr>
        <w:drawing>
          <wp:inline distT="0" distB="0" distL="0" distR="0" wp14:anchorId="2256ECA6" wp14:editId="571AA14B">
            <wp:extent cx="2719387" cy="1538462"/>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7"/>
                    <a:stretch>
                      <a:fillRect/>
                    </a:stretch>
                  </pic:blipFill>
                  <pic:spPr>
                    <a:xfrm>
                      <a:off x="0" y="0"/>
                      <a:ext cx="2731002" cy="1545033"/>
                    </a:xfrm>
                    <a:prstGeom prst="rect">
                      <a:avLst/>
                    </a:prstGeom>
                  </pic:spPr>
                </pic:pic>
              </a:graphicData>
            </a:graphic>
          </wp:inline>
        </w:drawing>
      </w:r>
    </w:p>
    <w:p w14:paraId="636059EA" w14:textId="30304E40" w:rsidR="00BF144F" w:rsidRDefault="00BF144F" w:rsidP="00B67EBB">
      <w:pPr>
        <w:jc w:val="center"/>
      </w:pPr>
      <w:r>
        <w:rPr>
          <w:rFonts w:hint="eastAsia"/>
        </w:rPr>
        <w:t>图</w:t>
      </w:r>
      <w:r>
        <w:rPr>
          <w:rFonts w:hint="eastAsia"/>
        </w:rPr>
        <w:t>2</w:t>
      </w:r>
      <w:r>
        <w:t xml:space="preserve"> </w:t>
      </w:r>
      <w:r>
        <w:rPr>
          <w:rFonts w:hint="eastAsia"/>
        </w:rPr>
        <w:t>Coreset</w:t>
      </w:r>
      <w:r>
        <w:rPr>
          <w:rFonts w:hint="eastAsia"/>
        </w:rPr>
        <w:t>和</w:t>
      </w:r>
      <w:r>
        <w:rPr>
          <w:rFonts w:hint="eastAsia"/>
        </w:rPr>
        <w:t>Uniform</w:t>
      </w:r>
      <w:r>
        <w:t xml:space="preserve"> </w:t>
      </w:r>
      <w:r>
        <w:rPr>
          <w:rFonts w:hint="eastAsia"/>
        </w:rPr>
        <w:t>sampling</w:t>
      </w:r>
      <w:r>
        <w:rPr>
          <w:rFonts w:hint="eastAsia"/>
        </w:rPr>
        <w:t>实验比较</w:t>
      </w:r>
    </w:p>
    <w:p w14:paraId="4836ABD1" w14:textId="2A377E6A" w:rsidR="00610501" w:rsidRDefault="00610501" w:rsidP="00B67EBB">
      <w:pPr>
        <w:jc w:val="center"/>
      </w:pPr>
      <w:r>
        <w:rPr>
          <w:rFonts w:hint="eastAsia"/>
        </w:rPr>
        <w:t>F</w:t>
      </w:r>
      <w:r>
        <w:t>ig</w:t>
      </w:r>
      <w:r w:rsidR="00FE0B2C">
        <w:t>.</w:t>
      </w:r>
      <w:r>
        <w:t xml:space="preserve"> 2 Compare Coreset with Uniform sampling on KDD and CSN datasets</w:t>
      </w:r>
    </w:p>
    <w:p w14:paraId="0D977EA0" w14:textId="362360FC" w:rsidR="00BF144F" w:rsidRDefault="00BF144F" w:rsidP="00BF144F">
      <w:r>
        <w:rPr>
          <w:rFonts w:hint="eastAsia"/>
        </w:rPr>
        <w:t>表</w:t>
      </w:r>
      <w:r>
        <w:rPr>
          <w:rFonts w:hint="eastAsia"/>
        </w:rPr>
        <w:t>2</w:t>
      </w:r>
      <w:r>
        <w:rPr>
          <w:rFonts w:hint="eastAsia"/>
        </w:rPr>
        <w:t>展示了</w:t>
      </w:r>
      <w:r w:rsidR="00B23571">
        <w:rPr>
          <w:rFonts w:hint="eastAsia"/>
        </w:rPr>
        <w:t>K-means</w:t>
      </w:r>
      <w:r>
        <w:rPr>
          <w:rFonts w:hint="eastAsia"/>
        </w:rPr>
        <w:t>||</w:t>
      </w:r>
      <w:r>
        <w:rPr>
          <w:rFonts w:hint="eastAsia"/>
        </w:rPr>
        <w:t>采样在</w:t>
      </w:r>
      <w:r>
        <w:rPr>
          <w:rFonts w:hint="eastAsia"/>
        </w:rPr>
        <w:t>SPAM</w:t>
      </w:r>
      <w:r>
        <w:rPr>
          <w:rFonts w:hint="eastAsia"/>
        </w:rPr>
        <w:t>数据上的效果，对比</w:t>
      </w:r>
      <w:r w:rsidR="00B23571">
        <w:rPr>
          <w:rFonts w:hint="eastAsia"/>
        </w:rPr>
        <w:t>K-means</w:t>
      </w:r>
      <w:r>
        <w:rPr>
          <w:rFonts w:hint="eastAsia"/>
        </w:rPr>
        <w:t>++</w:t>
      </w:r>
      <w:r>
        <w:rPr>
          <w:rFonts w:hint="eastAsia"/>
        </w:rPr>
        <w:t>，只需更少的迭代次数就能让</w:t>
      </w:r>
      <w:r>
        <w:rPr>
          <w:rFonts w:hint="eastAsia"/>
        </w:rPr>
        <w:t>Lloyd</w:t>
      </w:r>
      <w:r>
        <w:rPr>
          <w:rFonts w:hint="eastAsia"/>
        </w:rPr>
        <w:t>算法收敛，说明其采样更有代表性。图</w:t>
      </w:r>
      <w:r>
        <w:rPr>
          <w:rFonts w:hint="eastAsia"/>
        </w:rPr>
        <w:t>2</w:t>
      </w:r>
      <w:r>
        <w:rPr>
          <w:rFonts w:hint="eastAsia"/>
        </w:rPr>
        <w:t>在</w:t>
      </w:r>
      <w:r>
        <w:rPr>
          <w:rFonts w:hint="eastAsia"/>
        </w:rPr>
        <w:t>KDD</w:t>
      </w:r>
      <w:r>
        <w:rPr>
          <w:rFonts w:hint="eastAsia"/>
        </w:rPr>
        <w:t>和</w:t>
      </w:r>
      <w:r>
        <w:rPr>
          <w:rFonts w:hint="eastAsia"/>
        </w:rPr>
        <w:t>CSN</w:t>
      </w:r>
      <w:r>
        <w:rPr>
          <w:rFonts w:hint="eastAsia"/>
        </w:rPr>
        <w:t>上对比了</w:t>
      </w:r>
      <w:r w:rsidR="00B9085C">
        <w:rPr>
          <w:rFonts w:hint="eastAsia"/>
        </w:rPr>
        <w:t>Coreset</w:t>
      </w:r>
      <w:r w:rsidR="00B9085C">
        <w:rPr>
          <w:rFonts w:hint="eastAsia"/>
        </w:rPr>
        <w:t>和</w:t>
      </w:r>
      <w:r w:rsidR="00B9085C">
        <w:rPr>
          <w:rFonts w:hint="eastAsia"/>
        </w:rPr>
        <w:t>Uniform</w:t>
      </w:r>
      <w:r w:rsidR="00B9085C">
        <w:rPr>
          <w:rFonts w:hint="eastAsia"/>
        </w:rPr>
        <w:t>采样算法，图中的点代表了</w:t>
      </w:r>
      <w:r w:rsidR="00B9085C">
        <w:rPr>
          <w:rFonts w:hint="eastAsia"/>
        </w:rPr>
        <w:t>5</w:t>
      </w:r>
      <w:r w:rsidR="00B9085C">
        <w:rPr>
          <w:rFonts w:hint="eastAsia"/>
        </w:rPr>
        <w:t>种规格的采样数目，分别是</w:t>
      </w:r>
      <w:r w:rsidR="00B9085C">
        <w:t>{1000, 2000, 5000, 10 000, 20 000}</w:t>
      </w:r>
      <w:r w:rsidR="00B9085C">
        <w:rPr>
          <w:rFonts w:hint="eastAsia"/>
        </w:rPr>
        <w:t>，可以看到，只有当采样数目</w:t>
      </w:r>
      <w:r w:rsidR="00F91296">
        <w:rPr>
          <w:rFonts w:hint="eastAsia"/>
        </w:rPr>
        <w:t>比较</w:t>
      </w:r>
      <w:r w:rsidR="00B9085C">
        <w:rPr>
          <w:rFonts w:hint="eastAsia"/>
        </w:rPr>
        <w:t>大的时候</w:t>
      </w:r>
      <w:r w:rsidR="00B9085C">
        <w:rPr>
          <w:rFonts w:hint="eastAsia"/>
        </w:rPr>
        <w:t>Uniform</w:t>
      </w:r>
      <w:r w:rsidR="00B9085C">
        <w:rPr>
          <w:rFonts w:hint="eastAsia"/>
        </w:rPr>
        <w:t>采样才和</w:t>
      </w:r>
      <w:r w:rsidR="00B9085C">
        <w:rPr>
          <w:rFonts w:hint="eastAsia"/>
        </w:rPr>
        <w:t>Coreset</w:t>
      </w:r>
      <w:r w:rsidR="00B9085C">
        <w:rPr>
          <w:rFonts w:hint="eastAsia"/>
        </w:rPr>
        <w:t>有相当的聚类效果，</w:t>
      </w:r>
      <w:r w:rsidR="00B9085C">
        <w:rPr>
          <w:rFonts w:hint="eastAsia"/>
        </w:rPr>
        <w:t>Coreset</w:t>
      </w:r>
      <w:r w:rsidR="00B9085C">
        <w:rPr>
          <w:rFonts w:hint="eastAsia"/>
        </w:rPr>
        <w:t>，尤其是</w:t>
      </w:r>
      <w:r w:rsidR="00B9085C">
        <w:rPr>
          <w:rFonts w:hint="eastAsia"/>
        </w:rPr>
        <w:t>Lightweight</w:t>
      </w:r>
      <w:r w:rsidR="00B9085C">
        <w:t xml:space="preserve"> </w:t>
      </w:r>
      <w:r w:rsidR="00B9085C">
        <w:rPr>
          <w:rFonts w:hint="eastAsia"/>
        </w:rPr>
        <w:t>Coreset</w:t>
      </w:r>
      <w:r w:rsidR="00B9085C">
        <w:rPr>
          <w:rFonts w:hint="eastAsia"/>
        </w:rPr>
        <w:t>能在很少的采样上就取得好的聚类效果。</w:t>
      </w:r>
    </w:p>
    <w:p w14:paraId="0E2E0730" w14:textId="4FB97219" w:rsidR="00B9085C" w:rsidRDefault="00B9085C" w:rsidP="00BF144F">
      <w:r>
        <w:rPr>
          <w:noProof/>
        </w:rPr>
        <w:drawing>
          <wp:inline distT="0" distB="0" distL="0" distR="0" wp14:anchorId="42670032" wp14:editId="1553ED0B">
            <wp:extent cx="3124835" cy="1220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8"/>
                    <a:stretch>
                      <a:fillRect/>
                    </a:stretch>
                  </pic:blipFill>
                  <pic:spPr>
                    <a:xfrm>
                      <a:off x="0" y="0"/>
                      <a:ext cx="3124835" cy="1220470"/>
                    </a:xfrm>
                    <a:prstGeom prst="rect">
                      <a:avLst/>
                    </a:prstGeom>
                  </pic:spPr>
                </pic:pic>
              </a:graphicData>
            </a:graphic>
          </wp:inline>
        </w:drawing>
      </w:r>
    </w:p>
    <w:p w14:paraId="185AFE47" w14:textId="27FEF3F6" w:rsidR="00B9085C" w:rsidRDefault="00B9085C" w:rsidP="00B9085C">
      <w:pPr>
        <w:jc w:val="center"/>
        <w:rPr>
          <w:szCs w:val="18"/>
        </w:rPr>
      </w:pPr>
      <w:r>
        <w:rPr>
          <w:rFonts w:hint="eastAsia"/>
        </w:rPr>
        <w:t>图</w:t>
      </w:r>
      <w:r>
        <w:rPr>
          <w:rFonts w:hint="eastAsia"/>
        </w:rPr>
        <w:t>3</w:t>
      </w:r>
      <w:r>
        <w:t xml:space="preserve"> </w:t>
      </w:r>
      <w:r w:rsidRPr="002F57E1">
        <w:rPr>
          <w:rFonts w:hint="eastAsia"/>
          <w:szCs w:val="18"/>
        </w:rPr>
        <w:t>K-M</w:t>
      </w:r>
      <w:r w:rsidRPr="002F57E1">
        <w:rPr>
          <w:szCs w:val="18"/>
        </w:rPr>
        <w:object w:dxaOrig="260" w:dyaOrig="260" w14:anchorId="42378360">
          <v:shape id="_x0000_i1349" type="#_x0000_t75" style="width:13.5pt;height:13.5pt" o:ole="">
            <v:imagedata r:id="rId76" o:title=""/>
          </v:shape>
          <o:OLEObject Type="Embed" ProgID="Equation.DSMT4" ShapeID="_x0000_i1349" DrawAspect="Content" ObjectID="_1639040063" r:id="rId589"/>
        </w:object>
      </w:r>
      <w:r>
        <w:rPr>
          <w:rFonts w:hint="eastAsia"/>
          <w:szCs w:val="18"/>
        </w:rPr>
        <w:t>和</w:t>
      </w:r>
      <w:r>
        <w:rPr>
          <w:szCs w:val="18"/>
        </w:rPr>
        <w:t>AF</w:t>
      </w:r>
      <w:r w:rsidRPr="002F57E1">
        <w:rPr>
          <w:rFonts w:hint="eastAsia"/>
          <w:szCs w:val="18"/>
        </w:rPr>
        <w:t>K</w:t>
      </w:r>
      <w:r>
        <w:rPr>
          <w:szCs w:val="18"/>
        </w:rPr>
        <w:t>-M</w:t>
      </w:r>
      <w:r w:rsidRPr="002F57E1">
        <w:rPr>
          <w:szCs w:val="18"/>
        </w:rPr>
        <w:object w:dxaOrig="260" w:dyaOrig="260" w14:anchorId="2F250324">
          <v:shape id="_x0000_i1350" type="#_x0000_t75" style="width:13.5pt;height:13.5pt" o:ole="">
            <v:imagedata r:id="rId76" o:title=""/>
          </v:shape>
          <o:OLEObject Type="Embed" ProgID="Equation.DSMT4" ShapeID="_x0000_i1350" DrawAspect="Content" ObjectID="_1639040064" r:id="rId590"/>
        </w:object>
      </w:r>
      <w:r>
        <w:rPr>
          <w:rFonts w:hint="eastAsia"/>
          <w:szCs w:val="18"/>
        </w:rPr>
        <w:t>实验比较</w:t>
      </w:r>
    </w:p>
    <w:p w14:paraId="7AE1F0B7" w14:textId="2D36CA05" w:rsidR="00610501" w:rsidRDefault="00610501" w:rsidP="00B9085C">
      <w:pPr>
        <w:jc w:val="center"/>
        <w:rPr>
          <w:szCs w:val="18"/>
        </w:rPr>
      </w:pPr>
      <w:r>
        <w:rPr>
          <w:rFonts w:hint="eastAsia"/>
          <w:szCs w:val="18"/>
        </w:rPr>
        <w:t>F</w:t>
      </w:r>
      <w:r>
        <w:rPr>
          <w:szCs w:val="18"/>
        </w:rPr>
        <w:t>ig</w:t>
      </w:r>
      <w:r w:rsidR="00FE0B2C">
        <w:rPr>
          <w:szCs w:val="18"/>
        </w:rPr>
        <w:t>.</w:t>
      </w:r>
      <w:r>
        <w:rPr>
          <w:szCs w:val="18"/>
        </w:rPr>
        <w:t xml:space="preserve"> 3 Compare </w:t>
      </w:r>
      <w:r w:rsidRPr="002F57E1">
        <w:rPr>
          <w:rFonts w:hint="eastAsia"/>
          <w:szCs w:val="18"/>
        </w:rPr>
        <w:t>K-M</w:t>
      </w:r>
      <w:r w:rsidRPr="002F57E1">
        <w:rPr>
          <w:szCs w:val="18"/>
        </w:rPr>
        <w:object w:dxaOrig="260" w:dyaOrig="260" w14:anchorId="6AE7FEA3">
          <v:shape id="_x0000_i1351" type="#_x0000_t75" style="width:13.5pt;height:13.5pt" o:ole="">
            <v:imagedata r:id="rId76" o:title=""/>
          </v:shape>
          <o:OLEObject Type="Embed" ProgID="Equation.DSMT4" ShapeID="_x0000_i1351" DrawAspect="Content" ObjectID="_1639040065" r:id="rId591"/>
        </w:object>
      </w:r>
      <w:r>
        <w:rPr>
          <w:szCs w:val="18"/>
        </w:rPr>
        <w:t>with AF</w:t>
      </w:r>
      <w:r w:rsidRPr="002F57E1">
        <w:rPr>
          <w:rFonts w:hint="eastAsia"/>
          <w:szCs w:val="18"/>
        </w:rPr>
        <w:t>K</w:t>
      </w:r>
      <w:r>
        <w:rPr>
          <w:szCs w:val="18"/>
        </w:rPr>
        <w:t>-M</w:t>
      </w:r>
      <w:r w:rsidRPr="002F57E1">
        <w:rPr>
          <w:szCs w:val="18"/>
        </w:rPr>
        <w:object w:dxaOrig="260" w:dyaOrig="260" w14:anchorId="4B5F25F8">
          <v:shape id="_x0000_i1352" type="#_x0000_t75" style="width:13.5pt;height:13.5pt" o:ole="">
            <v:imagedata r:id="rId76" o:title=""/>
          </v:shape>
          <o:OLEObject Type="Embed" ProgID="Equation.DSMT4" ShapeID="_x0000_i1352" DrawAspect="Content" ObjectID="_1639040066" r:id="rId592"/>
        </w:object>
      </w:r>
      <w:r>
        <w:rPr>
          <w:szCs w:val="18"/>
        </w:rPr>
        <w:t>on CSN and KDD datasets</w:t>
      </w:r>
    </w:p>
    <w:p w14:paraId="2E14968D" w14:textId="0D01C3F3" w:rsidR="00B9085C" w:rsidRDefault="00B9085C" w:rsidP="00B9085C">
      <w:r>
        <w:rPr>
          <w:rFonts w:hint="eastAsia"/>
        </w:rPr>
        <w:t>接着比较</w:t>
      </w:r>
      <w:r w:rsidRPr="002F57E1">
        <w:rPr>
          <w:rFonts w:hint="eastAsia"/>
          <w:szCs w:val="18"/>
        </w:rPr>
        <w:t>K-M</w:t>
      </w:r>
      <w:r w:rsidRPr="002F57E1">
        <w:rPr>
          <w:szCs w:val="18"/>
        </w:rPr>
        <w:object w:dxaOrig="260" w:dyaOrig="260" w14:anchorId="565FAFFA">
          <v:shape id="_x0000_i1353" type="#_x0000_t75" style="width:13.5pt;height:13.5pt" o:ole="">
            <v:imagedata r:id="rId76" o:title=""/>
          </v:shape>
          <o:OLEObject Type="Embed" ProgID="Equation.DSMT4" ShapeID="_x0000_i1353" DrawAspect="Content" ObjectID="_1639040067" r:id="rId593"/>
        </w:object>
      </w:r>
      <w:r>
        <w:rPr>
          <w:rFonts w:hint="eastAsia"/>
          <w:szCs w:val="18"/>
        </w:rPr>
        <w:t>和</w:t>
      </w:r>
      <w:r>
        <w:rPr>
          <w:szCs w:val="18"/>
        </w:rPr>
        <w:t>AF</w:t>
      </w:r>
      <w:r w:rsidRPr="002F57E1">
        <w:rPr>
          <w:rFonts w:hint="eastAsia"/>
          <w:szCs w:val="18"/>
        </w:rPr>
        <w:t>K</w:t>
      </w:r>
      <w:r>
        <w:rPr>
          <w:szCs w:val="18"/>
        </w:rPr>
        <w:t>-M</w:t>
      </w:r>
      <w:r w:rsidRPr="002F57E1">
        <w:rPr>
          <w:szCs w:val="18"/>
        </w:rPr>
        <w:object w:dxaOrig="260" w:dyaOrig="260" w14:anchorId="2FEEE349">
          <v:shape id="_x0000_i1354" type="#_x0000_t75" style="width:13.5pt;height:13.5pt" o:ole="">
            <v:imagedata r:id="rId76" o:title=""/>
          </v:shape>
          <o:OLEObject Type="Embed" ProgID="Equation.DSMT4" ShapeID="_x0000_i1354" DrawAspect="Content" ObjectID="_1639040068" r:id="rId594"/>
        </w:object>
      </w:r>
      <w:r>
        <w:rPr>
          <w:rFonts w:hint="eastAsia"/>
          <w:szCs w:val="18"/>
        </w:rPr>
        <w:t>，结果见图</w:t>
      </w:r>
      <w:r>
        <w:rPr>
          <w:rFonts w:hint="eastAsia"/>
          <w:szCs w:val="18"/>
        </w:rPr>
        <w:t>3</w:t>
      </w:r>
      <w:r>
        <w:rPr>
          <w:rFonts w:hint="eastAsia"/>
          <w:szCs w:val="18"/>
        </w:rPr>
        <w:t>，横轴代表运行时间，可以看到</w:t>
      </w:r>
      <w:r>
        <w:rPr>
          <w:szCs w:val="18"/>
        </w:rPr>
        <w:t>AF</w:t>
      </w:r>
      <w:r w:rsidRPr="002F57E1">
        <w:rPr>
          <w:rFonts w:hint="eastAsia"/>
          <w:szCs w:val="18"/>
        </w:rPr>
        <w:t>K</w:t>
      </w:r>
      <w:r>
        <w:rPr>
          <w:szCs w:val="18"/>
        </w:rPr>
        <w:t>-M</w:t>
      </w:r>
      <w:r w:rsidRPr="002F57E1">
        <w:rPr>
          <w:szCs w:val="18"/>
        </w:rPr>
        <w:object w:dxaOrig="260" w:dyaOrig="260" w14:anchorId="35DD1326">
          <v:shape id="_x0000_i1355" type="#_x0000_t75" style="width:13.5pt;height:13.5pt" o:ole="">
            <v:imagedata r:id="rId76" o:title=""/>
          </v:shape>
          <o:OLEObject Type="Embed" ProgID="Equation.DSMT4" ShapeID="_x0000_i1355" DrawAspect="Content" ObjectID="_1639040069" r:id="rId595"/>
        </w:object>
      </w:r>
      <w:r>
        <w:rPr>
          <w:rFonts w:hint="eastAsia"/>
          <w:szCs w:val="18"/>
        </w:rPr>
        <w:t>在加了预处理步骤后相比</w:t>
      </w:r>
      <w:r w:rsidR="00111331" w:rsidRPr="002F57E1">
        <w:rPr>
          <w:rFonts w:hint="eastAsia"/>
          <w:szCs w:val="18"/>
        </w:rPr>
        <w:t>K-M</w:t>
      </w:r>
      <w:r w:rsidR="00111331" w:rsidRPr="002F57E1">
        <w:rPr>
          <w:szCs w:val="18"/>
        </w:rPr>
        <w:object w:dxaOrig="260" w:dyaOrig="260" w14:anchorId="2B5B5FE3">
          <v:shape id="_x0000_i1356" type="#_x0000_t75" style="width:13.5pt;height:13.5pt" o:ole="">
            <v:imagedata r:id="rId76" o:title=""/>
          </v:shape>
          <o:OLEObject Type="Embed" ProgID="Equation.DSMT4" ShapeID="_x0000_i1356" DrawAspect="Content" ObjectID="_1639040070" r:id="rId596"/>
        </w:object>
      </w:r>
      <w:r w:rsidR="00111331">
        <w:rPr>
          <w:rFonts w:hint="eastAsia"/>
          <w:szCs w:val="18"/>
        </w:rPr>
        <w:t>能在更少的时间内取得相同的聚类效果，在能够并行的情况下应该优先使用</w:t>
      </w:r>
      <w:r w:rsidR="00111331">
        <w:rPr>
          <w:szCs w:val="18"/>
        </w:rPr>
        <w:t>AF</w:t>
      </w:r>
      <w:r w:rsidR="00111331" w:rsidRPr="002F57E1">
        <w:rPr>
          <w:rFonts w:hint="eastAsia"/>
          <w:szCs w:val="18"/>
        </w:rPr>
        <w:t>K</w:t>
      </w:r>
      <w:r w:rsidR="00111331">
        <w:rPr>
          <w:szCs w:val="18"/>
        </w:rPr>
        <w:t>-M</w:t>
      </w:r>
      <w:r w:rsidR="00111331" w:rsidRPr="002F57E1">
        <w:rPr>
          <w:szCs w:val="18"/>
        </w:rPr>
        <w:object w:dxaOrig="260" w:dyaOrig="260" w14:anchorId="1A242BF4">
          <v:shape id="_x0000_i1357" type="#_x0000_t75" style="width:13.5pt;height:13.5pt" o:ole="">
            <v:imagedata r:id="rId76" o:title=""/>
          </v:shape>
          <o:OLEObject Type="Embed" ProgID="Equation.DSMT4" ShapeID="_x0000_i1357" DrawAspect="Content" ObjectID="_1639040071" r:id="rId597"/>
        </w:object>
      </w:r>
      <w:r w:rsidR="00111331">
        <w:rPr>
          <w:rFonts w:hint="eastAsia"/>
          <w:szCs w:val="18"/>
        </w:rPr>
        <w:t>。</w:t>
      </w:r>
      <w:r w:rsidR="006D3DF3">
        <w:rPr>
          <w:rFonts w:hint="eastAsia"/>
        </w:rPr>
        <w:t>但是</w:t>
      </w:r>
      <w:r w:rsidR="006D3DF3">
        <w:rPr>
          <w:szCs w:val="18"/>
        </w:rPr>
        <w:t>AF</w:t>
      </w:r>
      <w:r w:rsidR="006D3DF3" w:rsidRPr="002F57E1">
        <w:rPr>
          <w:rFonts w:hint="eastAsia"/>
          <w:szCs w:val="18"/>
        </w:rPr>
        <w:t>K</w:t>
      </w:r>
      <w:r w:rsidR="006D3DF3">
        <w:rPr>
          <w:szCs w:val="18"/>
        </w:rPr>
        <w:t>-M</w:t>
      </w:r>
      <w:r w:rsidR="006D3DF3" w:rsidRPr="002F57E1">
        <w:rPr>
          <w:szCs w:val="18"/>
        </w:rPr>
        <w:object w:dxaOrig="260" w:dyaOrig="260" w14:anchorId="6880DDB3">
          <v:shape id="_x0000_i1358" type="#_x0000_t75" style="width:13.5pt;height:13.5pt" o:ole="">
            <v:imagedata r:id="rId76" o:title=""/>
          </v:shape>
          <o:OLEObject Type="Embed" ProgID="Equation.DSMT4" ShapeID="_x0000_i1358" DrawAspect="Content" ObjectID="_1639040072" r:id="rId598"/>
        </w:object>
      </w:r>
      <w:r w:rsidR="006D3DF3">
        <w:rPr>
          <w:rFonts w:hint="eastAsia"/>
          <w:szCs w:val="18"/>
        </w:rPr>
        <w:t>依然有缺点，</w:t>
      </w:r>
      <w:r w:rsidR="00195675">
        <w:rPr>
          <w:rFonts w:hint="eastAsia"/>
          <w:szCs w:val="18"/>
        </w:rPr>
        <w:t>那</w:t>
      </w:r>
      <w:r w:rsidR="006D3DF3">
        <w:rPr>
          <w:rFonts w:hint="eastAsia"/>
        </w:rPr>
        <w:t>就是在它的理论保证里依然有方差项，且没有假设无法去除，而该项可能由于数据分布的关系而很大，如何去除该项将会是后续工作之一。</w:t>
      </w:r>
    </w:p>
    <w:p w14:paraId="30B497F6" w14:textId="77777777" w:rsidR="00085F68" w:rsidRDefault="00085F68" w:rsidP="00085F68">
      <w:pPr>
        <w:pStyle w:val="1"/>
      </w:pPr>
      <w:r>
        <w:rPr>
          <w:rFonts w:hint="eastAsia"/>
        </w:rPr>
        <w:t>总结及展望</w:t>
      </w:r>
    </w:p>
    <w:p w14:paraId="1B368313" w14:textId="3DF7A1B5" w:rsidR="00562971" w:rsidRDefault="00085F68" w:rsidP="00804E68">
      <w:pPr>
        <w:ind w:firstLine="420"/>
      </w:pPr>
      <w:r>
        <w:rPr>
          <w:rFonts w:hint="eastAsia"/>
        </w:rPr>
        <w:t>至此</w:t>
      </w:r>
      <w:r w:rsidR="00673027">
        <w:rPr>
          <w:rFonts w:hint="eastAsia"/>
        </w:rPr>
        <w:t>本篇文章</w:t>
      </w:r>
      <w:r w:rsidR="009F3876">
        <w:rPr>
          <w:rFonts w:hint="eastAsia"/>
        </w:rPr>
        <w:t>从有理论保证和加速两个方面</w:t>
      </w:r>
      <w:r w:rsidRPr="00687BEE">
        <w:rPr>
          <w:rFonts w:hint="eastAsia"/>
        </w:rPr>
        <w:t>梳理</w:t>
      </w:r>
      <w:r w:rsidR="009F3876">
        <w:rPr>
          <w:rFonts w:hint="eastAsia"/>
        </w:rPr>
        <w:t>了</w:t>
      </w:r>
      <w:r w:rsidR="00B23571">
        <w:rPr>
          <w:rFonts w:hint="eastAsia"/>
        </w:rPr>
        <w:t>K-means</w:t>
      </w:r>
      <w:r w:rsidR="009F3876">
        <w:rPr>
          <w:rFonts w:hint="eastAsia"/>
        </w:rPr>
        <w:t>问题的相关算法，相关结论整理在下面的表</w:t>
      </w:r>
      <w:r w:rsidR="006E6ED0">
        <w:t>3</w:t>
      </w:r>
      <w:r w:rsidR="009F3876">
        <w:rPr>
          <w:rFonts w:hint="eastAsia"/>
        </w:rPr>
        <w:t>中</w:t>
      </w:r>
    </w:p>
    <w:tbl>
      <w:tblPr>
        <w:tblW w:w="5000" w:type="pct"/>
        <w:jc w:val="center"/>
        <w:tblBorders>
          <w:top w:val="single" w:sz="2" w:space="0" w:color="000000"/>
          <w:bottom w:val="single" w:sz="2" w:space="0" w:color="000000"/>
        </w:tblBorders>
        <w:tblLayout w:type="fixed"/>
        <w:tblCellMar>
          <w:left w:w="0" w:type="dxa"/>
          <w:right w:w="0" w:type="dxa"/>
        </w:tblCellMar>
        <w:tblLook w:val="04A0" w:firstRow="1" w:lastRow="0" w:firstColumn="1" w:lastColumn="0" w:noHBand="0" w:noVBand="1"/>
      </w:tblPr>
      <w:tblGrid>
        <w:gridCol w:w="851"/>
        <w:gridCol w:w="1710"/>
        <w:gridCol w:w="1400"/>
        <w:gridCol w:w="960"/>
      </w:tblGrid>
      <w:tr w:rsidR="0001413F" w:rsidRPr="00846250" w14:paraId="3E1BC039" w14:textId="77777777" w:rsidTr="00843ADB">
        <w:trPr>
          <w:jc w:val="center"/>
        </w:trPr>
        <w:tc>
          <w:tcPr>
            <w:tcW w:w="865" w:type="pct"/>
            <w:tcBorders>
              <w:top w:val="single" w:sz="2" w:space="0" w:color="000000"/>
              <w:bottom w:val="single" w:sz="4" w:space="0" w:color="auto"/>
            </w:tcBorders>
            <w:shd w:val="clear" w:color="auto" w:fill="auto"/>
            <w:vAlign w:val="center"/>
          </w:tcPr>
          <w:p w14:paraId="154F270D" w14:textId="3B1D48B6" w:rsidR="00F66067" w:rsidRPr="00846250" w:rsidRDefault="00992172" w:rsidP="00886AD1">
            <w:pPr>
              <w:pStyle w:val="afff8"/>
              <w:rPr>
                <w:sz w:val="15"/>
              </w:rPr>
            </w:pPr>
            <w:r>
              <w:rPr>
                <w:sz w:val="15"/>
              </w:rPr>
              <w:t>算法</w:t>
            </w:r>
          </w:p>
        </w:tc>
        <w:tc>
          <w:tcPr>
            <w:tcW w:w="1737" w:type="pct"/>
            <w:tcBorders>
              <w:top w:val="single" w:sz="2" w:space="0" w:color="000000"/>
              <w:bottom w:val="single" w:sz="4" w:space="0" w:color="auto"/>
            </w:tcBorders>
            <w:shd w:val="clear" w:color="auto" w:fill="auto"/>
            <w:vAlign w:val="center"/>
          </w:tcPr>
          <w:p w14:paraId="63EF35AD" w14:textId="31CDCFC6" w:rsidR="00F66067" w:rsidRPr="00846250" w:rsidRDefault="00992172" w:rsidP="00992172">
            <w:pPr>
              <w:pStyle w:val="afff8"/>
              <w:rPr>
                <w:sz w:val="15"/>
              </w:rPr>
            </w:pPr>
            <w:r>
              <w:rPr>
                <w:rFonts w:hint="eastAsia"/>
                <w:sz w:val="15"/>
              </w:rPr>
              <w:t>采样量</w:t>
            </w:r>
          </w:p>
        </w:tc>
        <w:tc>
          <w:tcPr>
            <w:tcW w:w="1422" w:type="pct"/>
            <w:tcBorders>
              <w:top w:val="single" w:sz="2" w:space="0" w:color="000000"/>
              <w:bottom w:val="single" w:sz="4" w:space="0" w:color="auto"/>
            </w:tcBorders>
            <w:shd w:val="clear" w:color="auto" w:fill="auto"/>
            <w:vAlign w:val="center"/>
          </w:tcPr>
          <w:p w14:paraId="6AEB0E6E" w14:textId="0DCC3733" w:rsidR="00F66067" w:rsidRPr="00846250" w:rsidRDefault="00992172" w:rsidP="00886AD1">
            <w:pPr>
              <w:pStyle w:val="afff8"/>
              <w:rPr>
                <w:sz w:val="15"/>
              </w:rPr>
            </w:pPr>
            <w:r>
              <w:rPr>
                <w:rFonts w:hint="eastAsia"/>
                <w:sz w:val="15"/>
              </w:rPr>
              <w:t>时间复杂度</w:t>
            </w:r>
          </w:p>
        </w:tc>
        <w:tc>
          <w:tcPr>
            <w:tcW w:w="975" w:type="pct"/>
            <w:tcBorders>
              <w:top w:val="single" w:sz="2" w:space="0" w:color="000000"/>
              <w:bottom w:val="single" w:sz="4" w:space="0" w:color="auto"/>
            </w:tcBorders>
            <w:shd w:val="clear" w:color="auto" w:fill="auto"/>
            <w:vAlign w:val="center"/>
          </w:tcPr>
          <w:p w14:paraId="569570F8" w14:textId="4A8F5837" w:rsidR="00F66067" w:rsidRPr="00846250" w:rsidRDefault="00992172" w:rsidP="00886AD1">
            <w:pPr>
              <w:pStyle w:val="afff8"/>
              <w:rPr>
                <w:sz w:val="15"/>
              </w:rPr>
            </w:pPr>
            <w:r>
              <w:rPr>
                <w:rFonts w:hint="eastAsia"/>
                <w:sz w:val="15"/>
              </w:rPr>
              <w:t>近似系数</w:t>
            </w:r>
          </w:p>
        </w:tc>
      </w:tr>
      <w:tr w:rsidR="0001413F" w:rsidRPr="00846250" w14:paraId="1219E9ED" w14:textId="77777777" w:rsidTr="00843ADB">
        <w:trPr>
          <w:jc w:val="center"/>
        </w:trPr>
        <w:tc>
          <w:tcPr>
            <w:tcW w:w="865" w:type="pct"/>
            <w:tcBorders>
              <w:top w:val="single" w:sz="4" w:space="0" w:color="auto"/>
              <w:bottom w:val="nil"/>
            </w:tcBorders>
            <w:shd w:val="clear" w:color="auto" w:fill="auto"/>
            <w:vAlign w:val="center"/>
          </w:tcPr>
          <w:p w14:paraId="49AA1449" w14:textId="00E0ABC6" w:rsidR="00F66067" w:rsidRDefault="00B23571" w:rsidP="00886AD1">
            <w:pPr>
              <w:pStyle w:val="afff8"/>
              <w:rPr>
                <w:sz w:val="15"/>
              </w:rPr>
            </w:pPr>
            <w:r>
              <w:rPr>
                <w:rFonts w:hint="eastAsia"/>
                <w:sz w:val="15"/>
              </w:rPr>
              <w:t>K-means</w:t>
            </w:r>
            <w:r w:rsidR="00F66067">
              <w:rPr>
                <w:rFonts w:hint="eastAsia"/>
                <w:sz w:val="15"/>
              </w:rPr>
              <w:t>++</w:t>
            </w:r>
          </w:p>
        </w:tc>
        <w:tc>
          <w:tcPr>
            <w:tcW w:w="1737" w:type="pct"/>
            <w:tcBorders>
              <w:top w:val="single" w:sz="4" w:space="0" w:color="auto"/>
              <w:bottom w:val="nil"/>
            </w:tcBorders>
            <w:shd w:val="clear" w:color="auto" w:fill="auto"/>
            <w:vAlign w:val="center"/>
          </w:tcPr>
          <w:p w14:paraId="1CD91C99" w14:textId="77777777" w:rsidR="00F66067" w:rsidRDefault="00F66067" w:rsidP="00886AD1">
            <w:pPr>
              <w:pStyle w:val="afff8"/>
              <w:rPr>
                <w:sz w:val="15"/>
              </w:rPr>
            </w:pPr>
            <w:r>
              <w:rPr>
                <w:rFonts w:hint="eastAsia"/>
                <w:sz w:val="15"/>
              </w:rPr>
              <w:t>k</w:t>
            </w:r>
          </w:p>
        </w:tc>
        <w:tc>
          <w:tcPr>
            <w:tcW w:w="1422" w:type="pct"/>
            <w:tcBorders>
              <w:top w:val="single" w:sz="4" w:space="0" w:color="auto"/>
              <w:bottom w:val="nil"/>
            </w:tcBorders>
            <w:shd w:val="clear" w:color="auto" w:fill="auto"/>
            <w:vAlign w:val="center"/>
          </w:tcPr>
          <w:p w14:paraId="502AD885" w14:textId="77777777" w:rsidR="00F66067" w:rsidRDefault="00886AD1" w:rsidP="00886AD1">
            <w:pPr>
              <w:pStyle w:val="afff8"/>
              <w:rPr>
                <w:sz w:val="15"/>
              </w:rPr>
            </w:pPr>
            <w:r>
              <w:rPr>
                <w:sz w:val="15"/>
              </w:rPr>
              <w:object w:dxaOrig="499" w:dyaOrig="220" w14:anchorId="49D85E1E">
                <v:shape id="_x0000_i1359" type="#_x0000_t75" style="width:25.5pt;height:11.25pt" o:ole="">
                  <v:imagedata r:id="rId599" o:title=""/>
                </v:shape>
                <o:OLEObject Type="Embed" ProgID="Equation.DSMT4" ShapeID="_x0000_i1359" DrawAspect="Content" ObjectID="_1639040073" r:id="rId600"/>
              </w:object>
            </w:r>
          </w:p>
        </w:tc>
        <w:tc>
          <w:tcPr>
            <w:tcW w:w="975" w:type="pct"/>
            <w:tcBorders>
              <w:top w:val="single" w:sz="4" w:space="0" w:color="auto"/>
              <w:bottom w:val="nil"/>
            </w:tcBorders>
            <w:shd w:val="clear" w:color="auto" w:fill="auto"/>
            <w:vAlign w:val="center"/>
          </w:tcPr>
          <w:p w14:paraId="16C15656" w14:textId="77777777" w:rsidR="00F66067" w:rsidRDefault="00886AD1" w:rsidP="00886AD1">
            <w:pPr>
              <w:pStyle w:val="afff8"/>
              <w:rPr>
                <w:sz w:val="15"/>
              </w:rPr>
            </w:pPr>
            <w:r>
              <w:rPr>
                <w:sz w:val="15"/>
              </w:rPr>
              <w:object w:dxaOrig="540" w:dyaOrig="220" w14:anchorId="0C9F7AD8">
                <v:shape id="_x0000_i1360" type="#_x0000_t75" style="width:27.75pt;height:11.25pt" o:ole="">
                  <v:imagedata r:id="rId601" o:title=""/>
                </v:shape>
                <o:OLEObject Type="Embed" ProgID="Equation.DSMT4" ShapeID="_x0000_i1360" DrawAspect="Content" ObjectID="_1639040074" r:id="rId602"/>
              </w:object>
            </w:r>
          </w:p>
        </w:tc>
      </w:tr>
      <w:tr w:rsidR="00843ADB" w:rsidRPr="00846250" w14:paraId="6D98FA05" w14:textId="77777777" w:rsidTr="00843ADB">
        <w:trPr>
          <w:jc w:val="center"/>
        </w:trPr>
        <w:tc>
          <w:tcPr>
            <w:tcW w:w="865" w:type="pct"/>
            <w:tcBorders>
              <w:top w:val="nil"/>
              <w:bottom w:val="nil"/>
            </w:tcBorders>
            <w:shd w:val="clear" w:color="auto" w:fill="auto"/>
            <w:vAlign w:val="center"/>
          </w:tcPr>
          <w:p w14:paraId="072FE3EC" w14:textId="77777777" w:rsidR="00C43562" w:rsidRDefault="00C43562" w:rsidP="00886AD1">
            <w:pPr>
              <w:pStyle w:val="afff8"/>
              <w:rPr>
                <w:sz w:val="15"/>
              </w:rPr>
            </w:pPr>
            <w:r>
              <w:rPr>
                <w:rFonts w:hint="eastAsia"/>
                <w:sz w:val="15"/>
              </w:rPr>
              <w:t>p</w:t>
            </w:r>
            <w:r>
              <w:rPr>
                <w:sz w:val="15"/>
              </w:rPr>
              <w:t>-swap</w:t>
            </w:r>
          </w:p>
        </w:tc>
        <w:tc>
          <w:tcPr>
            <w:tcW w:w="1737" w:type="pct"/>
            <w:tcBorders>
              <w:top w:val="nil"/>
              <w:bottom w:val="nil"/>
            </w:tcBorders>
            <w:shd w:val="clear" w:color="auto" w:fill="auto"/>
            <w:vAlign w:val="center"/>
          </w:tcPr>
          <w:p w14:paraId="53477866" w14:textId="77777777" w:rsidR="00C43562" w:rsidRDefault="00C43562" w:rsidP="00886AD1">
            <w:pPr>
              <w:pStyle w:val="afff8"/>
              <w:rPr>
                <w:sz w:val="15"/>
              </w:rPr>
            </w:pPr>
            <w:r>
              <w:rPr>
                <w:rFonts w:hint="eastAsia"/>
                <w:sz w:val="15"/>
              </w:rPr>
              <w:t>k</w:t>
            </w:r>
          </w:p>
        </w:tc>
        <w:tc>
          <w:tcPr>
            <w:tcW w:w="1422" w:type="pct"/>
            <w:tcBorders>
              <w:top w:val="nil"/>
              <w:bottom w:val="nil"/>
            </w:tcBorders>
            <w:shd w:val="clear" w:color="auto" w:fill="auto"/>
            <w:vAlign w:val="center"/>
          </w:tcPr>
          <w:p w14:paraId="77E2CC93" w14:textId="77777777" w:rsidR="00C43562" w:rsidRDefault="00886AD1" w:rsidP="00886AD1">
            <w:pPr>
              <w:pStyle w:val="afff8"/>
              <w:rPr>
                <w:sz w:val="15"/>
              </w:rPr>
            </w:pPr>
            <w:r>
              <w:rPr>
                <w:sz w:val="15"/>
              </w:rPr>
              <w:object w:dxaOrig="400" w:dyaOrig="260" w14:anchorId="5D38710E">
                <v:shape id="_x0000_i1361" type="#_x0000_t75" style="width:20.25pt;height:13.5pt" o:ole="">
                  <v:imagedata r:id="rId603" o:title=""/>
                </v:shape>
                <o:OLEObject Type="Embed" ProgID="Equation.DSMT4" ShapeID="_x0000_i1361" DrawAspect="Content" ObjectID="_1639040075" r:id="rId604"/>
              </w:object>
            </w:r>
          </w:p>
        </w:tc>
        <w:tc>
          <w:tcPr>
            <w:tcW w:w="975" w:type="pct"/>
            <w:tcBorders>
              <w:top w:val="nil"/>
              <w:bottom w:val="nil"/>
            </w:tcBorders>
            <w:shd w:val="clear" w:color="auto" w:fill="auto"/>
            <w:vAlign w:val="center"/>
          </w:tcPr>
          <w:p w14:paraId="52CF1657" w14:textId="77777777" w:rsidR="00C43562" w:rsidRDefault="00804E68" w:rsidP="00886AD1">
            <w:pPr>
              <w:pStyle w:val="afff8"/>
              <w:rPr>
                <w:sz w:val="15"/>
              </w:rPr>
            </w:pPr>
            <w:r>
              <w:rPr>
                <w:rFonts w:hint="eastAsia"/>
                <w:sz w:val="15"/>
              </w:rPr>
              <w:t>1</w:t>
            </w:r>
            <w:r>
              <w:rPr>
                <w:sz w:val="15"/>
              </w:rPr>
              <w:t>8</w:t>
            </w:r>
          </w:p>
        </w:tc>
      </w:tr>
      <w:tr w:rsidR="00843ADB" w:rsidRPr="00846250" w14:paraId="2B8C6190" w14:textId="77777777" w:rsidTr="00843ADB">
        <w:trPr>
          <w:jc w:val="center"/>
        </w:trPr>
        <w:tc>
          <w:tcPr>
            <w:tcW w:w="865" w:type="pct"/>
            <w:tcBorders>
              <w:top w:val="nil"/>
              <w:bottom w:val="nil"/>
            </w:tcBorders>
            <w:shd w:val="clear" w:color="auto" w:fill="auto"/>
            <w:vAlign w:val="center"/>
          </w:tcPr>
          <w:p w14:paraId="20BC79AB" w14:textId="65D03E02" w:rsidR="00C43562" w:rsidRDefault="00B23571" w:rsidP="00886AD1">
            <w:pPr>
              <w:pStyle w:val="afff8"/>
              <w:rPr>
                <w:sz w:val="15"/>
              </w:rPr>
            </w:pPr>
            <w:r>
              <w:rPr>
                <w:rFonts w:hint="eastAsia"/>
                <w:sz w:val="15"/>
              </w:rPr>
              <w:t>K-means</w:t>
            </w:r>
            <w:r w:rsidR="00C43562">
              <w:rPr>
                <w:sz w:val="15"/>
              </w:rPr>
              <w:t>++</w:t>
            </w:r>
          </w:p>
          <w:p w14:paraId="799465AA" w14:textId="77777777" w:rsidR="00C43562" w:rsidRDefault="00C43562" w:rsidP="00886AD1">
            <w:pPr>
              <w:pStyle w:val="afff8"/>
              <w:rPr>
                <w:sz w:val="15"/>
              </w:rPr>
            </w:pPr>
            <w:r>
              <w:rPr>
                <w:sz w:val="15"/>
              </w:rPr>
              <w:t>&amp;swap</w:t>
            </w:r>
          </w:p>
        </w:tc>
        <w:tc>
          <w:tcPr>
            <w:tcW w:w="1737" w:type="pct"/>
            <w:tcBorders>
              <w:top w:val="nil"/>
              <w:bottom w:val="nil"/>
            </w:tcBorders>
            <w:shd w:val="clear" w:color="auto" w:fill="auto"/>
            <w:vAlign w:val="center"/>
          </w:tcPr>
          <w:p w14:paraId="4D0D3513" w14:textId="77777777" w:rsidR="00C43562" w:rsidRDefault="00C43562" w:rsidP="00886AD1">
            <w:pPr>
              <w:pStyle w:val="afff8"/>
              <w:rPr>
                <w:sz w:val="15"/>
              </w:rPr>
            </w:pPr>
            <w:r>
              <w:rPr>
                <w:rFonts w:hint="eastAsia"/>
                <w:sz w:val="15"/>
              </w:rPr>
              <w:t>k</w:t>
            </w:r>
          </w:p>
        </w:tc>
        <w:tc>
          <w:tcPr>
            <w:tcW w:w="1422" w:type="pct"/>
            <w:tcBorders>
              <w:top w:val="nil"/>
              <w:bottom w:val="nil"/>
            </w:tcBorders>
            <w:shd w:val="clear" w:color="auto" w:fill="auto"/>
            <w:vAlign w:val="center"/>
          </w:tcPr>
          <w:p w14:paraId="0EB9FFBC" w14:textId="77777777" w:rsidR="00C43562" w:rsidRDefault="00886AD1" w:rsidP="00886AD1">
            <w:pPr>
              <w:pStyle w:val="afff8"/>
              <w:rPr>
                <w:sz w:val="15"/>
              </w:rPr>
            </w:pPr>
            <w:r>
              <w:object w:dxaOrig="1020" w:dyaOrig="260" w14:anchorId="595615F4">
                <v:shape id="_x0000_i1362" type="#_x0000_t75" style="width:51pt;height:13.5pt" o:ole="">
                  <v:imagedata r:id="rId605" o:title=""/>
                </v:shape>
                <o:OLEObject Type="Embed" ProgID="Equation.DSMT4" ShapeID="_x0000_i1362" DrawAspect="Content" ObjectID="_1639040076" r:id="rId606"/>
              </w:object>
            </w:r>
          </w:p>
        </w:tc>
        <w:tc>
          <w:tcPr>
            <w:tcW w:w="975" w:type="pct"/>
            <w:tcBorders>
              <w:top w:val="nil"/>
              <w:bottom w:val="nil"/>
            </w:tcBorders>
            <w:shd w:val="clear" w:color="auto" w:fill="auto"/>
            <w:vAlign w:val="center"/>
          </w:tcPr>
          <w:p w14:paraId="10947D02" w14:textId="77777777" w:rsidR="00C43562" w:rsidRDefault="00886AD1" w:rsidP="00886AD1">
            <w:pPr>
              <w:pStyle w:val="afff8"/>
              <w:rPr>
                <w:sz w:val="15"/>
              </w:rPr>
            </w:pPr>
            <w:r>
              <w:rPr>
                <w:sz w:val="15"/>
              </w:rPr>
              <w:object w:dxaOrig="320" w:dyaOrig="220" w14:anchorId="569512BF">
                <v:shape id="_x0000_i1363" type="#_x0000_t75" style="width:16.5pt;height:11.25pt" o:ole="">
                  <v:imagedata r:id="rId607" o:title=""/>
                </v:shape>
                <o:OLEObject Type="Embed" ProgID="Equation.DSMT4" ShapeID="_x0000_i1363" DrawAspect="Content" ObjectID="_1639040077" r:id="rId608"/>
              </w:object>
            </w:r>
          </w:p>
        </w:tc>
      </w:tr>
      <w:tr w:rsidR="00843ADB" w:rsidRPr="00846250" w14:paraId="2834E1B1" w14:textId="77777777" w:rsidTr="00843ADB">
        <w:trPr>
          <w:jc w:val="center"/>
        </w:trPr>
        <w:tc>
          <w:tcPr>
            <w:tcW w:w="865" w:type="pct"/>
            <w:tcBorders>
              <w:top w:val="nil"/>
              <w:bottom w:val="nil"/>
            </w:tcBorders>
            <w:shd w:val="clear" w:color="auto" w:fill="auto"/>
            <w:vAlign w:val="center"/>
          </w:tcPr>
          <w:p w14:paraId="43878EC1" w14:textId="77777777" w:rsidR="00C43562" w:rsidRDefault="00C43562" w:rsidP="00886AD1">
            <w:pPr>
              <w:pStyle w:val="afff8"/>
              <w:rPr>
                <w:sz w:val="15"/>
              </w:rPr>
            </w:pPr>
            <w:r>
              <w:rPr>
                <w:rFonts w:hint="eastAsia"/>
                <w:sz w:val="15"/>
              </w:rPr>
              <w:t>U</w:t>
            </w:r>
            <w:r>
              <w:rPr>
                <w:sz w:val="15"/>
              </w:rPr>
              <w:t xml:space="preserve">niform </w:t>
            </w:r>
            <w:r w:rsidR="00BA0FF1">
              <w:rPr>
                <w:rFonts w:hint="eastAsia"/>
                <w:sz w:val="15"/>
              </w:rPr>
              <w:t>S</w:t>
            </w:r>
            <w:r>
              <w:rPr>
                <w:sz w:val="15"/>
              </w:rPr>
              <w:t>ampling</w:t>
            </w:r>
          </w:p>
        </w:tc>
        <w:tc>
          <w:tcPr>
            <w:tcW w:w="1737" w:type="pct"/>
            <w:tcBorders>
              <w:top w:val="nil"/>
              <w:bottom w:val="nil"/>
            </w:tcBorders>
            <w:shd w:val="clear" w:color="auto" w:fill="auto"/>
            <w:vAlign w:val="center"/>
          </w:tcPr>
          <w:p w14:paraId="427C59DB" w14:textId="77777777" w:rsidR="00C43562" w:rsidRDefault="00843ADB" w:rsidP="00886AD1">
            <w:pPr>
              <w:pStyle w:val="afff8"/>
              <w:ind w:firstLineChars="100" w:firstLine="152"/>
              <w:rPr>
                <w:sz w:val="15"/>
              </w:rPr>
            </w:pPr>
            <w:r>
              <w:rPr>
                <w:sz w:val="15"/>
              </w:rPr>
              <w:object w:dxaOrig="999" w:dyaOrig="440" w14:anchorId="2FFD12D0">
                <v:shape id="_x0000_i1364" type="#_x0000_t75" style="width:50.25pt;height:22.5pt" o:ole="">
                  <v:imagedata r:id="rId609" o:title=""/>
                </v:shape>
                <o:OLEObject Type="Embed" ProgID="Equation.DSMT4" ShapeID="_x0000_i1364" DrawAspect="Content" ObjectID="_1639040078" r:id="rId610"/>
              </w:object>
            </w:r>
          </w:p>
        </w:tc>
        <w:tc>
          <w:tcPr>
            <w:tcW w:w="1422" w:type="pct"/>
            <w:tcBorders>
              <w:top w:val="nil"/>
              <w:bottom w:val="nil"/>
            </w:tcBorders>
            <w:shd w:val="clear" w:color="auto" w:fill="auto"/>
            <w:vAlign w:val="center"/>
          </w:tcPr>
          <w:p w14:paraId="378FF4EF" w14:textId="77777777" w:rsidR="00C43562" w:rsidRDefault="00886AD1" w:rsidP="00886AD1">
            <w:pPr>
              <w:pStyle w:val="afff8"/>
              <w:rPr>
                <w:sz w:val="15"/>
              </w:rPr>
            </w:pPr>
            <w:r>
              <w:rPr>
                <w:sz w:val="15"/>
              </w:rPr>
              <w:object w:dxaOrig="340" w:dyaOrig="220" w14:anchorId="1AC77ED8">
                <v:shape id="_x0000_i1365" type="#_x0000_t75" style="width:17.25pt;height:11.25pt" o:ole="">
                  <v:imagedata r:id="rId611" o:title=""/>
                </v:shape>
                <o:OLEObject Type="Embed" ProgID="Equation.DSMT4" ShapeID="_x0000_i1365" DrawAspect="Content" ObjectID="_1639040079" r:id="rId612"/>
              </w:object>
            </w:r>
          </w:p>
        </w:tc>
        <w:tc>
          <w:tcPr>
            <w:tcW w:w="975" w:type="pct"/>
            <w:tcBorders>
              <w:top w:val="nil"/>
              <w:bottom w:val="nil"/>
            </w:tcBorders>
            <w:shd w:val="clear" w:color="auto" w:fill="auto"/>
            <w:vAlign w:val="center"/>
          </w:tcPr>
          <w:p w14:paraId="28B44E84" w14:textId="77777777" w:rsidR="00C43562" w:rsidRDefault="00886AD1" w:rsidP="00886AD1">
            <w:pPr>
              <w:pStyle w:val="afff8"/>
              <w:rPr>
                <w:sz w:val="15"/>
              </w:rPr>
            </w:pPr>
            <w:r>
              <w:rPr>
                <w:sz w:val="15"/>
              </w:rPr>
              <w:object w:dxaOrig="580" w:dyaOrig="220" w14:anchorId="7259F0AB">
                <v:shape id="_x0000_i1366" type="#_x0000_t75" style="width:29.25pt;height:11.25pt" o:ole="">
                  <v:imagedata r:id="rId613" o:title=""/>
                </v:shape>
                <o:OLEObject Type="Embed" ProgID="Equation.DSMT4" ShapeID="_x0000_i1366" DrawAspect="Content" ObjectID="_1639040080" r:id="rId614"/>
              </w:object>
            </w:r>
          </w:p>
        </w:tc>
      </w:tr>
      <w:tr w:rsidR="00843ADB" w:rsidRPr="00846250" w14:paraId="0581568B" w14:textId="77777777" w:rsidTr="00843ADB">
        <w:trPr>
          <w:jc w:val="center"/>
        </w:trPr>
        <w:tc>
          <w:tcPr>
            <w:tcW w:w="865" w:type="pct"/>
            <w:tcBorders>
              <w:top w:val="nil"/>
              <w:bottom w:val="nil"/>
            </w:tcBorders>
            <w:shd w:val="clear" w:color="auto" w:fill="auto"/>
            <w:vAlign w:val="center"/>
          </w:tcPr>
          <w:p w14:paraId="0FC2FE93" w14:textId="530AA5E4" w:rsidR="00D8405D" w:rsidRDefault="00B23571" w:rsidP="00886AD1">
            <w:pPr>
              <w:pStyle w:val="afff8"/>
              <w:rPr>
                <w:sz w:val="15"/>
              </w:rPr>
            </w:pPr>
            <w:r>
              <w:rPr>
                <w:rFonts w:hint="eastAsia"/>
                <w:sz w:val="15"/>
              </w:rPr>
              <w:t>K-means</w:t>
            </w:r>
            <w:r w:rsidR="0001413F">
              <w:rPr>
                <w:sz w:val="15"/>
              </w:rPr>
              <w:t>||</w:t>
            </w:r>
          </w:p>
        </w:tc>
        <w:tc>
          <w:tcPr>
            <w:tcW w:w="1737" w:type="pct"/>
            <w:tcBorders>
              <w:top w:val="nil"/>
              <w:bottom w:val="nil"/>
            </w:tcBorders>
            <w:shd w:val="clear" w:color="auto" w:fill="auto"/>
            <w:vAlign w:val="center"/>
          </w:tcPr>
          <w:p w14:paraId="46ACF484" w14:textId="77777777" w:rsidR="00D8405D" w:rsidRDefault="00886AD1" w:rsidP="00886AD1">
            <w:pPr>
              <w:pStyle w:val="afff8"/>
              <w:ind w:left="228" w:hangingChars="150" w:hanging="228"/>
              <w:rPr>
                <w:sz w:val="15"/>
              </w:rPr>
            </w:pPr>
            <w:r>
              <w:rPr>
                <w:sz w:val="15"/>
              </w:rPr>
              <w:object w:dxaOrig="600" w:dyaOrig="220" w14:anchorId="7F72C5E8">
                <v:shape id="_x0000_i1367" type="#_x0000_t75" style="width:30pt;height:11.25pt" o:ole="">
                  <v:imagedata r:id="rId615" o:title=""/>
                </v:shape>
                <o:OLEObject Type="Embed" ProgID="Equation.DSMT4" ShapeID="_x0000_i1367" DrawAspect="Content" ObjectID="_1639040081" r:id="rId616"/>
              </w:object>
            </w:r>
          </w:p>
        </w:tc>
        <w:tc>
          <w:tcPr>
            <w:tcW w:w="1422" w:type="pct"/>
            <w:tcBorders>
              <w:top w:val="nil"/>
              <w:bottom w:val="nil"/>
            </w:tcBorders>
            <w:shd w:val="clear" w:color="auto" w:fill="auto"/>
            <w:vAlign w:val="center"/>
          </w:tcPr>
          <w:p w14:paraId="742D3EBF" w14:textId="77777777" w:rsidR="00D8405D" w:rsidRDefault="00886AD1" w:rsidP="00886AD1">
            <w:pPr>
              <w:pStyle w:val="afff8"/>
              <w:rPr>
                <w:sz w:val="15"/>
              </w:rPr>
            </w:pPr>
            <w:r>
              <w:rPr>
                <w:sz w:val="15"/>
              </w:rPr>
              <w:object w:dxaOrig="760" w:dyaOrig="220" w14:anchorId="711F43CC">
                <v:shape id="_x0000_i1368" type="#_x0000_t75" style="width:38.25pt;height:11.25pt" o:ole="">
                  <v:imagedata r:id="rId617" o:title=""/>
                </v:shape>
                <o:OLEObject Type="Embed" ProgID="Equation.DSMT4" ShapeID="_x0000_i1368" DrawAspect="Content" ObjectID="_1639040082" r:id="rId618"/>
              </w:object>
            </w:r>
          </w:p>
        </w:tc>
        <w:tc>
          <w:tcPr>
            <w:tcW w:w="975" w:type="pct"/>
            <w:tcBorders>
              <w:top w:val="nil"/>
              <w:bottom w:val="nil"/>
            </w:tcBorders>
            <w:shd w:val="clear" w:color="auto" w:fill="auto"/>
            <w:vAlign w:val="center"/>
          </w:tcPr>
          <w:p w14:paraId="06CD1A94" w14:textId="77777777" w:rsidR="00D8405D" w:rsidRDefault="00886AD1" w:rsidP="00886AD1">
            <w:pPr>
              <w:pStyle w:val="afff8"/>
              <w:rPr>
                <w:sz w:val="15"/>
              </w:rPr>
            </w:pPr>
            <w:r>
              <w:rPr>
                <w:sz w:val="15"/>
              </w:rPr>
              <w:object w:dxaOrig="380" w:dyaOrig="220" w14:anchorId="5778E650">
                <v:shape id="_x0000_i1369" type="#_x0000_t75" style="width:19.5pt;height:11.25pt" o:ole="">
                  <v:imagedata r:id="rId619" o:title=""/>
                </v:shape>
                <o:OLEObject Type="Embed" ProgID="Equation.DSMT4" ShapeID="_x0000_i1369" DrawAspect="Content" ObjectID="_1639040083" r:id="rId620"/>
              </w:object>
            </w:r>
          </w:p>
        </w:tc>
      </w:tr>
      <w:tr w:rsidR="00843ADB" w:rsidRPr="00846250" w14:paraId="32EF0D4A" w14:textId="77777777" w:rsidTr="00843ADB">
        <w:trPr>
          <w:jc w:val="center"/>
        </w:trPr>
        <w:tc>
          <w:tcPr>
            <w:tcW w:w="865" w:type="pct"/>
            <w:tcBorders>
              <w:top w:val="nil"/>
              <w:bottom w:val="nil"/>
            </w:tcBorders>
            <w:shd w:val="clear" w:color="auto" w:fill="auto"/>
            <w:vAlign w:val="center"/>
          </w:tcPr>
          <w:p w14:paraId="4DE1BD81" w14:textId="77777777" w:rsidR="0001413F" w:rsidRDefault="0001413F" w:rsidP="00886AD1">
            <w:pPr>
              <w:pStyle w:val="afff8"/>
              <w:rPr>
                <w:sz w:val="15"/>
              </w:rPr>
            </w:pPr>
            <w:r>
              <w:rPr>
                <w:rFonts w:hint="eastAsia"/>
                <w:sz w:val="15"/>
              </w:rPr>
              <w:t>L</w:t>
            </w:r>
            <w:r>
              <w:rPr>
                <w:sz w:val="15"/>
              </w:rPr>
              <w:t>ightweight Coreset</w:t>
            </w:r>
          </w:p>
        </w:tc>
        <w:tc>
          <w:tcPr>
            <w:tcW w:w="1737" w:type="pct"/>
            <w:tcBorders>
              <w:top w:val="nil"/>
              <w:bottom w:val="nil"/>
            </w:tcBorders>
            <w:shd w:val="clear" w:color="auto" w:fill="auto"/>
            <w:vAlign w:val="center"/>
          </w:tcPr>
          <w:p w14:paraId="682FE1BE" w14:textId="77777777" w:rsidR="0001413F" w:rsidRDefault="00843ADB" w:rsidP="00886AD1">
            <w:pPr>
              <w:pStyle w:val="afff8"/>
              <w:ind w:firstLineChars="150" w:firstLine="243"/>
              <w:rPr>
                <w:sz w:val="15"/>
              </w:rPr>
            </w:pPr>
            <w:r>
              <w:object w:dxaOrig="1440" w:dyaOrig="480" w14:anchorId="542878FB">
                <v:shape id="_x0000_i1370" type="#_x0000_t75" style="width:1in;height:24pt" o:ole="">
                  <v:imagedata r:id="rId621" o:title=""/>
                </v:shape>
                <o:OLEObject Type="Embed" ProgID="Equation.DSMT4" ShapeID="_x0000_i1370" DrawAspect="Content" ObjectID="_1639040084" r:id="rId622"/>
              </w:object>
            </w:r>
          </w:p>
        </w:tc>
        <w:tc>
          <w:tcPr>
            <w:tcW w:w="1422" w:type="pct"/>
            <w:tcBorders>
              <w:top w:val="nil"/>
              <w:bottom w:val="nil"/>
            </w:tcBorders>
            <w:shd w:val="clear" w:color="auto" w:fill="auto"/>
            <w:vAlign w:val="center"/>
          </w:tcPr>
          <w:p w14:paraId="0FF414BC" w14:textId="77777777" w:rsidR="0001413F" w:rsidRDefault="00886AD1" w:rsidP="00886AD1">
            <w:pPr>
              <w:pStyle w:val="afff8"/>
              <w:rPr>
                <w:sz w:val="15"/>
              </w:rPr>
            </w:pPr>
            <w:r>
              <w:rPr>
                <w:sz w:val="15"/>
              </w:rPr>
              <w:object w:dxaOrig="440" w:dyaOrig="220" w14:anchorId="2FB620EF">
                <v:shape id="_x0000_i1371" type="#_x0000_t75" style="width:22.5pt;height:11.25pt" o:ole="">
                  <v:imagedata r:id="rId623" o:title=""/>
                </v:shape>
                <o:OLEObject Type="Embed" ProgID="Equation.DSMT4" ShapeID="_x0000_i1371" DrawAspect="Content" ObjectID="_1639040085" r:id="rId624"/>
              </w:object>
            </w:r>
          </w:p>
        </w:tc>
        <w:tc>
          <w:tcPr>
            <w:tcW w:w="975" w:type="pct"/>
            <w:tcBorders>
              <w:top w:val="nil"/>
              <w:bottom w:val="nil"/>
            </w:tcBorders>
            <w:shd w:val="clear" w:color="auto" w:fill="auto"/>
            <w:vAlign w:val="center"/>
          </w:tcPr>
          <w:p w14:paraId="21CC3A8E" w14:textId="77777777" w:rsidR="0001413F" w:rsidRDefault="00886AD1" w:rsidP="00886AD1">
            <w:pPr>
              <w:pStyle w:val="afff8"/>
              <w:rPr>
                <w:sz w:val="15"/>
              </w:rPr>
            </w:pPr>
            <w:r>
              <w:rPr>
                <w:sz w:val="15"/>
              </w:rPr>
              <w:object w:dxaOrig="780" w:dyaOrig="220" w14:anchorId="791A2BF1">
                <v:shape id="_x0000_i1372" type="#_x0000_t75" style="width:39pt;height:11.25pt" o:ole="">
                  <v:imagedata r:id="rId625" o:title=""/>
                </v:shape>
                <o:OLEObject Type="Embed" ProgID="Equation.DSMT4" ShapeID="_x0000_i1372" DrawAspect="Content" ObjectID="_1639040086" r:id="rId626"/>
              </w:object>
            </w:r>
          </w:p>
        </w:tc>
      </w:tr>
      <w:tr w:rsidR="00843ADB" w:rsidRPr="00846250" w14:paraId="5C559589" w14:textId="77777777" w:rsidTr="00843ADB">
        <w:trPr>
          <w:jc w:val="center"/>
        </w:trPr>
        <w:tc>
          <w:tcPr>
            <w:tcW w:w="865" w:type="pct"/>
            <w:tcBorders>
              <w:top w:val="nil"/>
              <w:bottom w:val="nil"/>
            </w:tcBorders>
            <w:shd w:val="clear" w:color="auto" w:fill="auto"/>
            <w:vAlign w:val="center"/>
          </w:tcPr>
          <w:p w14:paraId="17DD9019" w14:textId="77777777" w:rsidR="00843ADB" w:rsidRDefault="00843ADB" w:rsidP="00886AD1">
            <w:pPr>
              <w:pStyle w:val="afff8"/>
              <w:rPr>
                <w:sz w:val="15"/>
              </w:rPr>
            </w:pPr>
            <w:r>
              <w:rPr>
                <w:sz w:val="15"/>
              </w:rPr>
              <w:object w:dxaOrig="139" w:dyaOrig="160" w14:anchorId="7C14A273">
                <v:shape id="_x0000_i1373" type="#_x0000_t75" style="width:7.5pt;height:8.25pt" o:ole="">
                  <v:imagedata r:id="rId627" o:title=""/>
                </v:shape>
                <o:OLEObject Type="Embed" ProgID="Equation.DSMT4" ShapeID="_x0000_i1373" DrawAspect="Content" ObjectID="_1639040087" r:id="rId628"/>
              </w:object>
            </w:r>
            <w:r>
              <w:rPr>
                <w:rFonts w:hint="eastAsia"/>
                <w:sz w:val="15"/>
              </w:rPr>
              <w:t>-Coreset</w:t>
            </w:r>
          </w:p>
        </w:tc>
        <w:tc>
          <w:tcPr>
            <w:tcW w:w="1737" w:type="pct"/>
            <w:tcBorders>
              <w:top w:val="nil"/>
              <w:bottom w:val="nil"/>
            </w:tcBorders>
            <w:shd w:val="clear" w:color="auto" w:fill="auto"/>
            <w:vAlign w:val="center"/>
          </w:tcPr>
          <w:p w14:paraId="29EDDC1C" w14:textId="77777777" w:rsidR="00843ADB" w:rsidRDefault="00843ADB" w:rsidP="00886AD1">
            <w:pPr>
              <w:pStyle w:val="afff8"/>
              <w:ind w:firstLineChars="50" w:firstLine="81"/>
            </w:pPr>
            <w:r>
              <w:object w:dxaOrig="1719" w:dyaOrig="460" w14:anchorId="3EA9172E">
                <v:shape id="_x0000_i1374" type="#_x0000_t75" style="width:85.5pt;height:23.25pt" o:ole="">
                  <v:imagedata r:id="rId629" o:title=""/>
                </v:shape>
                <o:OLEObject Type="Embed" ProgID="Equation.DSMT4" ShapeID="_x0000_i1374" DrawAspect="Content" ObjectID="_1639040088" r:id="rId630"/>
              </w:object>
            </w:r>
          </w:p>
        </w:tc>
        <w:tc>
          <w:tcPr>
            <w:tcW w:w="1422" w:type="pct"/>
            <w:tcBorders>
              <w:top w:val="nil"/>
              <w:bottom w:val="nil"/>
            </w:tcBorders>
            <w:shd w:val="clear" w:color="auto" w:fill="auto"/>
            <w:vAlign w:val="center"/>
          </w:tcPr>
          <w:p w14:paraId="2521ED86" w14:textId="77777777" w:rsidR="00843ADB" w:rsidRDefault="00886AD1" w:rsidP="00886AD1">
            <w:pPr>
              <w:pStyle w:val="afff8"/>
              <w:rPr>
                <w:sz w:val="15"/>
              </w:rPr>
            </w:pPr>
            <w:r>
              <w:object w:dxaOrig="859" w:dyaOrig="440" w14:anchorId="77EB0DDC">
                <v:shape id="_x0000_i1375" type="#_x0000_t75" style="width:42.75pt;height:22.5pt" o:ole="">
                  <v:imagedata r:id="rId631" o:title=""/>
                </v:shape>
                <o:OLEObject Type="Embed" ProgID="Equation.DSMT4" ShapeID="_x0000_i1375" DrawAspect="Content" ObjectID="_1639040089" r:id="rId632"/>
              </w:object>
            </w:r>
          </w:p>
        </w:tc>
        <w:tc>
          <w:tcPr>
            <w:tcW w:w="975" w:type="pct"/>
            <w:tcBorders>
              <w:top w:val="nil"/>
              <w:bottom w:val="nil"/>
            </w:tcBorders>
            <w:shd w:val="clear" w:color="auto" w:fill="auto"/>
            <w:vAlign w:val="center"/>
          </w:tcPr>
          <w:p w14:paraId="21A1EEDF" w14:textId="77777777" w:rsidR="00843ADB" w:rsidRDefault="00886AD1" w:rsidP="00886AD1">
            <w:pPr>
              <w:pStyle w:val="afff8"/>
              <w:rPr>
                <w:sz w:val="15"/>
              </w:rPr>
            </w:pPr>
            <w:r>
              <w:object w:dxaOrig="760" w:dyaOrig="279" w14:anchorId="0F7F9C13">
                <v:shape id="_x0000_i1376" type="#_x0000_t75" style="width:38.25pt;height:14.25pt" o:ole="">
                  <v:imagedata r:id="rId633" o:title=""/>
                </v:shape>
                <o:OLEObject Type="Embed" ProgID="Equation.DSMT4" ShapeID="_x0000_i1376" DrawAspect="Content" ObjectID="_1639040090" r:id="rId634"/>
              </w:object>
            </w:r>
          </w:p>
        </w:tc>
      </w:tr>
      <w:tr w:rsidR="00843ADB" w:rsidRPr="00846250" w14:paraId="512FE17E" w14:textId="77777777" w:rsidTr="00584AA5">
        <w:trPr>
          <w:jc w:val="center"/>
        </w:trPr>
        <w:tc>
          <w:tcPr>
            <w:tcW w:w="865" w:type="pct"/>
            <w:tcBorders>
              <w:top w:val="nil"/>
              <w:bottom w:val="nil"/>
            </w:tcBorders>
            <w:shd w:val="clear" w:color="auto" w:fill="auto"/>
            <w:vAlign w:val="center"/>
          </w:tcPr>
          <w:p w14:paraId="5A568F45" w14:textId="77777777" w:rsidR="00843ADB" w:rsidRDefault="00843ADB" w:rsidP="00886AD1">
            <w:pPr>
              <w:pStyle w:val="afff8"/>
              <w:rPr>
                <w:sz w:val="15"/>
              </w:rPr>
            </w:pPr>
            <w:r w:rsidRPr="002F57E1">
              <w:rPr>
                <w:rFonts w:hint="eastAsia"/>
                <w:szCs w:val="18"/>
              </w:rPr>
              <w:t>K-M</w:t>
            </w:r>
            <w:r w:rsidRPr="002F57E1">
              <w:rPr>
                <w:szCs w:val="18"/>
              </w:rPr>
              <w:object w:dxaOrig="260" w:dyaOrig="260" w14:anchorId="2D932ECA">
                <v:shape id="_x0000_i1377" type="#_x0000_t75" style="width:13.5pt;height:13.5pt" o:ole="">
                  <v:imagedata r:id="rId76" o:title=""/>
                </v:shape>
                <o:OLEObject Type="Embed" ProgID="Equation.DSMT4" ShapeID="_x0000_i1377" DrawAspect="Content" ObjectID="_1639040091" r:id="rId635"/>
              </w:object>
            </w:r>
          </w:p>
        </w:tc>
        <w:tc>
          <w:tcPr>
            <w:tcW w:w="1737" w:type="pct"/>
            <w:tcBorders>
              <w:top w:val="nil"/>
              <w:bottom w:val="nil"/>
            </w:tcBorders>
            <w:shd w:val="clear" w:color="auto" w:fill="auto"/>
            <w:vAlign w:val="center"/>
          </w:tcPr>
          <w:p w14:paraId="45C3367D" w14:textId="77777777" w:rsidR="00843ADB" w:rsidRDefault="00843ADB" w:rsidP="00886AD1">
            <w:pPr>
              <w:pStyle w:val="afff8"/>
            </w:pPr>
            <w:r>
              <w:t>k</w:t>
            </w:r>
          </w:p>
        </w:tc>
        <w:tc>
          <w:tcPr>
            <w:tcW w:w="1422" w:type="pct"/>
            <w:tcBorders>
              <w:top w:val="nil"/>
              <w:bottom w:val="nil"/>
            </w:tcBorders>
            <w:shd w:val="clear" w:color="auto" w:fill="auto"/>
            <w:vAlign w:val="center"/>
          </w:tcPr>
          <w:p w14:paraId="6D0E2CE1" w14:textId="77777777" w:rsidR="00843ADB" w:rsidRDefault="00886AD1" w:rsidP="00886AD1">
            <w:pPr>
              <w:pStyle w:val="afff8"/>
              <w:rPr>
                <w:sz w:val="15"/>
              </w:rPr>
            </w:pPr>
            <w:r>
              <w:rPr>
                <w:sz w:val="15"/>
              </w:rPr>
              <w:object w:dxaOrig="1100" w:dyaOrig="260" w14:anchorId="0276C378">
                <v:shape id="_x0000_i1378" type="#_x0000_t75" style="width:55.5pt;height:13.5pt" o:ole="">
                  <v:imagedata r:id="rId636" o:title=""/>
                </v:shape>
                <o:OLEObject Type="Embed" ProgID="Equation.DSMT4" ShapeID="_x0000_i1378" DrawAspect="Content" ObjectID="_1639040092" r:id="rId637"/>
              </w:object>
            </w:r>
          </w:p>
        </w:tc>
        <w:tc>
          <w:tcPr>
            <w:tcW w:w="975" w:type="pct"/>
            <w:tcBorders>
              <w:top w:val="nil"/>
              <w:bottom w:val="nil"/>
            </w:tcBorders>
            <w:shd w:val="clear" w:color="auto" w:fill="auto"/>
            <w:vAlign w:val="center"/>
          </w:tcPr>
          <w:p w14:paraId="53DC9AEA" w14:textId="77777777" w:rsidR="00843ADB" w:rsidRDefault="00886AD1" w:rsidP="00886AD1">
            <w:pPr>
              <w:pStyle w:val="afff8"/>
            </w:pPr>
            <w:r>
              <w:rPr>
                <w:sz w:val="15"/>
              </w:rPr>
              <w:object w:dxaOrig="540" w:dyaOrig="220" w14:anchorId="21357C08">
                <v:shape id="_x0000_i1379" type="#_x0000_t75" style="width:27.75pt;height:11.25pt" o:ole="">
                  <v:imagedata r:id="rId638" o:title=""/>
                </v:shape>
                <o:OLEObject Type="Embed" ProgID="Equation.DSMT4" ShapeID="_x0000_i1379" DrawAspect="Content" ObjectID="_1639040093" r:id="rId639"/>
              </w:object>
            </w:r>
          </w:p>
        </w:tc>
      </w:tr>
      <w:tr w:rsidR="00843ADB" w:rsidRPr="00846250" w14:paraId="6A1CFA19" w14:textId="77777777" w:rsidTr="00584AA5">
        <w:trPr>
          <w:jc w:val="center"/>
        </w:trPr>
        <w:tc>
          <w:tcPr>
            <w:tcW w:w="865" w:type="pct"/>
            <w:tcBorders>
              <w:top w:val="nil"/>
              <w:bottom w:val="single" w:sz="4" w:space="0" w:color="auto"/>
            </w:tcBorders>
            <w:shd w:val="clear" w:color="auto" w:fill="auto"/>
            <w:vAlign w:val="center"/>
          </w:tcPr>
          <w:p w14:paraId="34EA7A7D" w14:textId="77777777" w:rsidR="00843ADB" w:rsidRPr="002F57E1" w:rsidRDefault="00843ADB" w:rsidP="00886AD1">
            <w:pPr>
              <w:pStyle w:val="afff8"/>
              <w:rPr>
                <w:szCs w:val="18"/>
              </w:rPr>
            </w:pPr>
            <w:r>
              <w:rPr>
                <w:szCs w:val="18"/>
              </w:rPr>
              <w:t>AF</w:t>
            </w:r>
            <w:r w:rsidRPr="002F57E1">
              <w:rPr>
                <w:rFonts w:hint="eastAsia"/>
                <w:szCs w:val="18"/>
              </w:rPr>
              <w:t>K</w:t>
            </w:r>
            <w:r>
              <w:rPr>
                <w:szCs w:val="18"/>
              </w:rPr>
              <w:t>-M</w:t>
            </w:r>
            <w:r w:rsidRPr="002F57E1">
              <w:rPr>
                <w:szCs w:val="18"/>
              </w:rPr>
              <w:object w:dxaOrig="260" w:dyaOrig="260" w14:anchorId="1BE4038C">
                <v:shape id="_x0000_i1380" type="#_x0000_t75" style="width:13.5pt;height:13.5pt" o:ole="">
                  <v:imagedata r:id="rId76" o:title=""/>
                </v:shape>
                <o:OLEObject Type="Embed" ProgID="Equation.DSMT4" ShapeID="_x0000_i1380" DrawAspect="Content" ObjectID="_1639040094" r:id="rId640"/>
              </w:object>
            </w:r>
          </w:p>
        </w:tc>
        <w:tc>
          <w:tcPr>
            <w:tcW w:w="1737" w:type="pct"/>
            <w:tcBorders>
              <w:top w:val="nil"/>
              <w:bottom w:val="single" w:sz="4" w:space="0" w:color="auto"/>
            </w:tcBorders>
            <w:shd w:val="clear" w:color="auto" w:fill="auto"/>
            <w:vAlign w:val="center"/>
          </w:tcPr>
          <w:p w14:paraId="2269CD7A" w14:textId="77777777" w:rsidR="00843ADB" w:rsidRDefault="00843ADB" w:rsidP="00886AD1">
            <w:pPr>
              <w:pStyle w:val="afff8"/>
            </w:pPr>
            <w:r>
              <w:t>k</w:t>
            </w:r>
          </w:p>
        </w:tc>
        <w:tc>
          <w:tcPr>
            <w:tcW w:w="1422" w:type="pct"/>
            <w:tcBorders>
              <w:top w:val="nil"/>
              <w:bottom w:val="single" w:sz="4" w:space="0" w:color="auto"/>
            </w:tcBorders>
            <w:shd w:val="clear" w:color="auto" w:fill="auto"/>
            <w:vAlign w:val="center"/>
          </w:tcPr>
          <w:p w14:paraId="4FFC8069" w14:textId="77777777" w:rsidR="00843ADB" w:rsidRDefault="00886AD1" w:rsidP="00886AD1">
            <w:pPr>
              <w:pStyle w:val="afff8"/>
              <w:rPr>
                <w:sz w:val="15"/>
              </w:rPr>
            </w:pPr>
            <w:r>
              <w:rPr>
                <w:sz w:val="15"/>
              </w:rPr>
              <w:object w:dxaOrig="1260" w:dyaOrig="260" w14:anchorId="1568C4AA">
                <v:shape id="_x0000_i1381" type="#_x0000_t75" style="width:63pt;height:13.5pt" o:ole="">
                  <v:imagedata r:id="rId641" o:title=""/>
                </v:shape>
                <o:OLEObject Type="Embed" ProgID="Equation.DSMT4" ShapeID="_x0000_i1381" DrawAspect="Content" ObjectID="_1639040095" r:id="rId642"/>
              </w:object>
            </w:r>
          </w:p>
        </w:tc>
        <w:tc>
          <w:tcPr>
            <w:tcW w:w="975" w:type="pct"/>
            <w:tcBorders>
              <w:top w:val="nil"/>
              <w:bottom w:val="single" w:sz="4" w:space="0" w:color="auto"/>
            </w:tcBorders>
            <w:shd w:val="clear" w:color="auto" w:fill="auto"/>
            <w:vAlign w:val="center"/>
          </w:tcPr>
          <w:p w14:paraId="24D713BD" w14:textId="77777777" w:rsidR="00843ADB" w:rsidRDefault="00886AD1" w:rsidP="00886AD1">
            <w:pPr>
              <w:pStyle w:val="afff8"/>
            </w:pPr>
            <w:r>
              <w:rPr>
                <w:sz w:val="15"/>
              </w:rPr>
              <w:object w:dxaOrig="540" w:dyaOrig="220" w14:anchorId="6F4D6713">
                <v:shape id="_x0000_i1382" type="#_x0000_t75" style="width:27.75pt;height:11.25pt" o:ole="">
                  <v:imagedata r:id="rId643" o:title=""/>
                </v:shape>
                <o:OLEObject Type="Embed" ProgID="Equation.DSMT4" ShapeID="_x0000_i1382" DrawAspect="Content" ObjectID="_1639040096" r:id="rId644"/>
              </w:object>
            </w:r>
          </w:p>
        </w:tc>
      </w:tr>
    </w:tbl>
    <w:p w14:paraId="74B37303" w14:textId="722D3F5C" w:rsidR="009F3876" w:rsidRDefault="00886AD1" w:rsidP="00886AD1">
      <w:pPr>
        <w:jc w:val="center"/>
      </w:pPr>
      <w:r>
        <w:rPr>
          <w:rFonts w:hint="eastAsia"/>
        </w:rPr>
        <w:t>表</w:t>
      </w:r>
      <w:r w:rsidR="006E6ED0">
        <w:t>3</w:t>
      </w:r>
      <w:r>
        <w:t xml:space="preserve"> </w:t>
      </w:r>
      <w:r>
        <w:rPr>
          <w:rFonts w:hint="eastAsia"/>
        </w:rPr>
        <w:t>理论保证及加速相关算法结果汇总</w:t>
      </w:r>
    </w:p>
    <w:p w14:paraId="4CE4AA4D" w14:textId="4DBCD2CB" w:rsidR="00610501" w:rsidRDefault="00610501" w:rsidP="00886AD1">
      <w:pPr>
        <w:jc w:val="center"/>
      </w:pPr>
      <w:r>
        <w:rPr>
          <w:rFonts w:hint="eastAsia"/>
        </w:rPr>
        <w:t>T</w:t>
      </w:r>
      <w:r>
        <w:t>ab</w:t>
      </w:r>
      <w:r w:rsidR="00FE0B2C">
        <w:t>.</w:t>
      </w:r>
      <w:r>
        <w:t xml:space="preserve"> 3 A summary of results </w:t>
      </w:r>
      <w:r w:rsidR="009214E1">
        <w:rPr>
          <w:rFonts w:hint="eastAsia"/>
        </w:rPr>
        <w:t>on</w:t>
      </w:r>
      <w:r>
        <w:t xml:space="preserve"> various K-means algorithms</w:t>
      </w:r>
    </w:p>
    <w:p w14:paraId="23502371" w14:textId="51A9D960" w:rsidR="00886AD1" w:rsidRDefault="00886AD1" w:rsidP="00FE5BBC">
      <w:pPr>
        <w:ind w:firstLine="420"/>
      </w:pPr>
      <w:r>
        <w:rPr>
          <w:rFonts w:hint="eastAsia"/>
        </w:rPr>
        <w:t>从表</w:t>
      </w:r>
      <w:r w:rsidR="006E6ED0">
        <w:rPr>
          <w:rFonts w:hint="eastAsia"/>
        </w:rPr>
        <w:t>3</w:t>
      </w:r>
      <w:r>
        <w:rPr>
          <w:rFonts w:hint="eastAsia"/>
        </w:rPr>
        <w:t>可以看到目前在</w:t>
      </w:r>
      <w:r w:rsidR="0040563B">
        <w:rPr>
          <w:rFonts w:hint="eastAsia"/>
        </w:rPr>
        <w:t>常数近似的算法里，时间最短</w:t>
      </w:r>
      <w:r w:rsidR="001531D6">
        <w:rPr>
          <w:rFonts w:hint="eastAsia"/>
        </w:rPr>
        <w:t>且无需假设</w:t>
      </w:r>
      <w:r w:rsidR="0040563B">
        <w:rPr>
          <w:rFonts w:hint="eastAsia"/>
        </w:rPr>
        <w:t>的是</w:t>
      </w:r>
      <w:r w:rsidR="0040563B">
        <w:rPr>
          <w:sz w:val="15"/>
        </w:rPr>
        <w:object w:dxaOrig="139" w:dyaOrig="160" w14:anchorId="07784263">
          <v:shape id="_x0000_i1383" type="#_x0000_t75" style="width:7.5pt;height:8.25pt" o:ole="">
            <v:imagedata r:id="rId627" o:title=""/>
          </v:shape>
          <o:OLEObject Type="Embed" ProgID="Equation.DSMT4" ShapeID="_x0000_i1383" DrawAspect="Content" ObjectID="_1639040097" r:id="rId645"/>
        </w:object>
      </w:r>
      <w:r w:rsidR="0040563B">
        <w:rPr>
          <w:rFonts w:hint="eastAsia"/>
          <w:sz w:val="15"/>
        </w:rPr>
        <w:t>-Coreset</w:t>
      </w:r>
      <w:r w:rsidR="0040563B" w:rsidRPr="0040563B">
        <w:rPr>
          <w:rFonts w:hint="eastAsia"/>
        </w:rPr>
        <w:t>，而目前</w:t>
      </w:r>
      <w:r w:rsidR="0040563B">
        <w:rPr>
          <w:rFonts w:hint="eastAsia"/>
        </w:rPr>
        <w:t>仅有</w:t>
      </w:r>
      <w:bookmarkStart w:id="111" w:name="_GoBack"/>
      <w:bookmarkEnd w:id="111"/>
      <w:r w:rsidR="0040563B" w:rsidRPr="002F57E1">
        <w:rPr>
          <w:rFonts w:hint="eastAsia"/>
          <w:szCs w:val="18"/>
        </w:rPr>
        <w:t>K-M</w:t>
      </w:r>
      <w:r w:rsidR="0040563B" w:rsidRPr="002F57E1">
        <w:rPr>
          <w:szCs w:val="18"/>
        </w:rPr>
        <w:object w:dxaOrig="260" w:dyaOrig="260" w14:anchorId="2B977475">
          <v:shape id="_x0000_i1384" type="#_x0000_t75" style="width:13.5pt;height:13.5pt" o:ole="">
            <v:imagedata r:id="rId76" o:title=""/>
          </v:shape>
          <o:OLEObject Type="Embed" ProgID="Equation.DSMT4" ShapeID="_x0000_i1384" DrawAspect="Content" ObjectID="_1639040098" r:id="rId646"/>
        </w:object>
      </w:r>
      <w:r w:rsidR="0040563B" w:rsidRPr="0040563B">
        <w:rPr>
          <w:rFonts w:hint="eastAsia"/>
        </w:rPr>
        <w:t>在次线性时间内</w:t>
      </w:r>
      <w:r w:rsidR="0040563B">
        <w:rPr>
          <w:rFonts w:hint="eastAsia"/>
        </w:rPr>
        <w:t>有理论保证。</w:t>
      </w:r>
      <w:r w:rsidR="00BA0FF1">
        <w:rPr>
          <w:rFonts w:hint="eastAsia"/>
        </w:rPr>
        <w:t>由于在次线性时间内结果较少，</w:t>
      </w:r>
      <w:r w:rsidR="0040563B">
        <w:rPr>
          <w:rFonts w:hint="eastAsia"/>
        </w:rPr>
        <w:t>所以</w:t>
      </w:r>
      <w:r w:rsidR="00673027">
        <w:rPr>
          <w:rFonts w:hint="eastAsia"/>
        </w:rPr>
        <w:t>在此，文章</w:t>
      </w:r>
      <w:r w:rsidR="0040563B">
        <w:rPr>
          <w:rFonts w:hint="eastAsia"/>
        </w:rPr>
        <w:t>指出以下可能的研究方向</w:t>
      </w:r>
      <w:r w:rsidR="00195675">
        <w:rPr>
          <w:rFonts w:hint="eastAsia"/>
        </w:rPr>
        <w:t>。</w:t>
      </w:r>
    </w:p>
    <w:p w14:paraId="546C6883" w14:textId="41266F2E" w:rsidR="0040563B" w:rsidRDefault="0040563B" w:rsidP="00BA0FF1">
      <w:pPr>
        <w:pStyle w:val="affff3"/>
        <w:numPr>
          <w:ilvl w:val="0"/>
          <w:numId w:val="17"/>
        </w:numPr>
        <w:ind w:firstLineChars="0"/>
        <w:textAlignment w:val="auto"/>
      </w:pPr>
      <w:r>
        <w:rPr>
          <w:rFonts w:hint="eastAsia"/>
        </w:rPr>
        <w:t>在次线性时间内有理论保证</w:t>
      </w:r>
      <w:r w:rsidR="001531D6">
        <w:rPr>
          <w:rFonts w:hint="eastAsia"/>
        </w:rPr>
        <w:t>且无需假设</w:t>
      </w:r>
      <w:r>
        <w:rPr>
          <w:rFonts w:hint="eastAsia"/>
        </w:rPr>
        <w:t>的算法，比如</w:t>
      </w:r>
      <w:r w:rsidR="004055FA">
        <w:rPr>
          <w:rFonts w:hint="eastAsia"/>
        </w:rPr>
        <w:t>近似</w:t>
      </w:r>
      <w:r>
        <w:rPr>
          <w:rFonts w:hint="eastAsia"/>
        </w:rPr>
        <w:t>系数是</w:t>
      </w:r>
      <w:r w:rsidR="004055FA" w:rsidRPr="004055FA">
        <w:rPr>
          <w:position w:val="-8"/>
        </w:rPr>
        <w:object w:dxaOrig="680" w:dyaOrig="260" w14:anchorId="6C5B7196">
          <v:shape id="_x0000_i1385" type="#_x0000_t75" style="width:34.5pt;height:13.5pt" o:ole="">
            <v:imagedata r:id="rId647" o:title=""/>
          </v:shape>
          <o:OLEObject Type="Embed" ProgID="Equation.DSMT4" ShapeID="_x0000_i1385" DrawAspect="Content" ObjectID="_1639040099" r:id="rId648"/>
        </w:object>
      </w:r>
      <w:r w:rsidR="001531D6">
        <w:rPr>
          <w:rFonts w:hint="eastAsia"/>
        </w:rPr>
        <w:t>的</w:t>
      </w:r>
      <w:r w:rsidR="00BA0FF1">
        <w:rPr>
          <w:rFonts w:hint="eastAsia"/>
        </w:rPr>
        <w:t>等</w:t>
      </w:r>
      <w:r w:rsidR="001531D6">
        <w:rPr>
          <w:rFonts w:hint="eastAsia"/>
        </w:rPr>
        <w:t>等</w:t>
      </w:r>
    </w:p>
    <w:p w14:paraId="5DF247D9" w14:textId="77777777" w:rsidR="00BA0FF1" w:rsidRDefault="00BA0FF1" w:rsidP="00BA0FF1">
      <w:pPr>
        <w:pStyle w:val="affff3"/>
        <w:numPr>
          <w:ilvl w:val="0"/>
          <w:numId w:val="17"/>
        </w:numPr>
        <w:ind w:firstLineChars="0"/>
        <w:textAlignment w:val="auto"/>
      </w:pPr>
      <w:r>
        <w:rPr>
          <w:rFonts w:hint="eastAsia"/>
        </w:rPr>
        <w:t>依靠假设将均匀采样的时间及采样数目限制住</w:t>
      </w:r>
    </w:p>
    <w:p w14:paraId="32BB3D01" w14:textId="052126B3" w:rsidR="00BA0FF1" w:rsidRDefault="00BA0FF1" w:rsidP="00BA0FF1">
      <w:pPr>
        <w:pStyle w:val="affff3"/>
        <w:numPr>
          <w:ilvl w:val="0"/>
          <w:numId w:val="17"/>
        </w:numPr>
        <w:ind w:firstLineChars="0"/>
        <w:textAlignment w:val="auto"/>
      </w:pPr>
      <w:r>
        <w:rPr>
          <w:rFonts w:hint="eastAsia"/>
        </w:rPr>
        <w:t>提出新的次线性时间</w:t>
      </w:r>
      <w:r w:rsidR="004771D4">
        <w:rPr>
          <w:rFonts w:hint="eastAsia"/>
        </w:rPr>
        <w:t>有理论保证的</w:t>
      </w:r>
      <w:r>
        <w:rPr>
          <w:rFonts w:hint="eastAsia"/>
        </w:rPr>
        <w:t>算法</w:t>
      </w:r>
      <w:r w:rsidR="001531D6">
        <w:rPr>
          <w:rFonts w:hint="eastAsia"/>
        </w:rPr>
        <w:t>，依靠新的易于验证的假设</w:t>
      </w:r>
    </w:p>
    <w:p w14:paraId="54201BCA" w14:textId="1FB1E1C0" w:rsidR="00BA0FF1" w:rsidRDefault="00BA0FF1" w:rsidP="00BA0FF1">
      <w:pPr>
        <w:pStyle w:val="affff3"/>
        <w:numPr>
          <w:ilvl w:val="0"/>
          <w:numId w:val="17"/>
        </w:numPr>
        <w:ind w:firstLineChars="0"/>
        <w:textAlignment w:val="auto"/>
      </w:pPr>
      <w:r>
        <w:rPr>
          <w:rFonts w:hint="eastAsia"/>
        </w:rPr>
        <w:t>探索</w:t>
      </w:r>
      <w:r w:rsidR="00B23571">
        <w:rPr>
          <w:rFonts w:hint="eastAsia"/>
        </w:rPr>
        <w:t>K-means</w:t>
      </w:r>
      <w:r>
        <w:rPr>
          <w:rFonts w:hint="eastAsia"/>
        </w:rPr>
        <w:t>++</w:t>
      </w:r>
      <w:r>
        <w:rPr>
          <w:rFonts w:hint="eastAsia"/>
        </w:rPr>
        <w:t>的新的性质，及其他有用的采样</w:t>
      </w:r>
    </w:p>
    <w:p w14:paraId="6ED6F8B6" w14:textId="4AF4DDE9" w:rsidR="00BA0FF1" w:rsidRDefault="00195675" w:rsidP="00195675">
      <w:pPr>
        <w:ind w:firstLine="420"/>
      </w:pPr>
      <w:r>
        <w:rPr>
          <w:rFonts w:hint="eastAsia"/>
        </w:rPr>
        <w:lastRenderedPageBreak/>
        <w:t>总的来说，</w:t>
      </w:r>
      <w:r w:rsidR="00B23571">
        <w:rPr>
          <w:rFonts w:hint="eastAsia"/>
        </w:rPr>
        <w:t>K-means</w:t>
      </w:r>
      <w:r>
        <w:rPr>
          <w:rFonts w:hint="eastAsia"/>
        </w:rPr>
        <w:t>问题的研究趋势将会</w:t>
      </w:r>
      <w:proofErr w:type="gramStart"/>
      <w:r>
        <w:rPr>
          <w:rFonts w:hint="eastAsia"/>
        </w:rPr>
        <w:t>朝提出</w:t>
      </w:r>
      <w:proofErr w:type="gramEnd"/>
      <w:r>
        <w:rPr>
          <w:rFonts w:hint="eastAsia"/>
        </w:rPr>
        <w:t>更快且有理论保证的算法的方向发展</w:t>
      </w:r>
      <w:r w:rsidR="00421524" w:rsidRPr="00421524">
        <w:rPr>
          <w:rFonts w:hint="eastAsia"/>
          <w:vertAlign w:val="superscript"/>
        </w:rPr>
        <w:t>[</w:t>
      </w:r>
      <w:r w:rsidR="00421524" w:rsidRPr="00421524">
        <w:rPr>
          <w:vertAlign w:val="superscript"/>
        </w:rPr>
        <w:t>48,49]</w:t>
      </w:r>
      <w:r>
        <w:rPr>
          <w:rFonts w:hint="eastAsia"/>
        </w:rPr>
        <w:t>，无需或者易于验证的假设以及实用性将会是这些算法的</w:t>
      </w:r>
      <w:r w:rsidR="00AC6BAB">
        <w:rPr>
          <w:rFonts w:hint="eastAsia"/>
        </w:rPr>
        <w:t>重要</w:t>
      </w:r>
      <w:proofErr w:type="gramStart"/>
      <w:r>
        <w:rPr>
          <w:rFonts w:hint="eastAsia"/>
        </w:rPr>
        <w:t>考</w:t>
      </w:r>
      <w:proofErr w:type="gramEnd"/>
      <w:r>
        <w:rPr>
          <w:rFonts w:hint="eastAsia"/>
        </w:rPr>
        <w:t>量。</w:t>
      </w:r>
      <w:r w:rsidR="00FE5BBC">
        <w:rPr>
          <w:rFonts w:hint="eastAsia"/>
        </w:rPr>
        <w:t>随着新的分析技术的发展，</w:t>
      </w:r>
      <w:r w:rsidR="00B23571">
        <w:rPr>
          <w:rFonts w:hint="eastAsia"/>
        </w:rPr>
        <w:t>K-means</w:t>
      </w:r>
      <w:r w:rsidR="00FE5BBC">
        <w:rPr>
          <w:rFonts w:hint="eastAsia"/>
        </w:rPr>
        <w:t>问题历久弥新，新的理论结果依然在不断出现，实用的算法层出不穷，随着大数据时代的到来，该问题必将焕发出新的活力。</w:t>
      </w:r>
    </w:p>
    <w:p w14:paraId="0116ECE1" w14:textId="275F604C" w:rsidR="008919B4" w:rsidRDefault="008919B4" w:rsidP="008919B4">
      <w:pPr>
        <w:pStyle w:val="1"/>
      </w:pPr>
      <w:r>
        <w:rPr>
          <w:rFonts w:hint="eastAsia"/>
        </w:rPr>
        <w:t>参考文献</w:t>
      </w:r>
    </w:p>
    <w:p w14:paraId="10FE1223" w14:textId="0A1004A8" w:rsidR="008919B4" w:rsidRPr="00FE0B2C" w:rsidRDefault="00674708" w:rsidP="00A167FD">
      <w:pPr>
        <w:pStyle w:val="affff3"/>
        <w:numPr>
          <w:ilvl w:val="0"/>
          <w:numId w:val="24"/>
        </w:numPr>
        <w:ind w:firstLineChars="0"/>
        <w:rPr>
          <w:sz w:val="15"/>
          <w:szCs w:val="15"/>
        </w:rPr>
      </w:pPr>
      <w:bookmarkStart w:id="112" w:name="_Ref27076653"/>
      <w:r w:rsidRPr="00FE0B2C">
        <w:rPr>
          <w:rFonts w:ascii="Arial" w:hAnsi="Arial" w:cs="Arial"/>
          <w:color w:val="222222"/>
          <w:sz w:val="15"/>
          <w:szCs w:val="15"/>
          <w:shd w:val="clear" w:color="auto" w:fill="FFFFFF"/>
        </w:rPr>
        <w:t>宁康</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陈挺</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生物医学大数据的现状与展望</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科学通报</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中文版</w:t>
      </w:r>
      <w:r w:rsidRPr="00FE0B2C">
        <w:rPr>
          <w:rFonts w:ascii="Arial" w:hAnsi="Arial" w:cs="Arial"/>
          <w:color w:val="222222"/>
          <w:sz w:val="15"/>
          <w:szCs w:val="15"/>
          <w:shd w:val="clear" w:color="auto" w:fill="FFFFFF"/>
        </w:rPr>
        <w:t>), 2015, 60(5/6): 534-546.</w:t>
      </w:r>
      <w:bookmarkEnd w:id="112"/>
      <w:r w:rsidR="009B2BB6" w:rsidRPr="00FE0B2C">
        <w:rPr>
          <w:rFonts w:ascii="Arial" w:hAnsi="Arial" w:cs="Arial"/>
          <w:color w:val="222222"/>
          <w:sz w:val="15"/>
          <w:szCs w:val="15"/>
          <w:shd w:val="clear" w:color="auto" w:fill="FFFFFF"/>
        </w:rPr>
        <w:t xml:space="preserve"> (Ning</w:t>
      </w:r>
      <w:r w:rsidR="00A91C61" w:rsidRPr="00FE0B2C">
        <w:rPr>
          <w:rFonts w:ascii="Arial" w:hAnsi="Arial" w:cs="Arial"/>
          <w:color w:val="222222"/>
          <w:sz w:val="15"/>
          <w:szCs w:val="15"/>
          <w:shd w:val="clear" w:color="auto" w:fill="FFFFFF"/>
        </w:rPr>
        <w:t xml:space="preserve"> </w:t>
      </w:r>
      <w:r w:rsidR="00A91C61" w:rsidRPr="00FE0B2C">
        <w:rPr>
          <w:rFonts w:ascii="Arial" w:hAnsi="Arial" w:cs="Arial" w:hint="eastAsia"/>
          <w:color w:val="222222"/>
          <w:sz w:val="15"/>
          <w:szCs w:val="15"/>
          <w:shd w:val="clear" w:color="auto" w:fill="FFFFFF"/>
        </w:rPr>
        <w:t>Kang</w:t>
      </w:r>
      <w:r w:rsidR="009B2BB6" w:rsidRPr="00FE0B2C">
        <w:rPr>
          <w:rFonts w:ascii="Arial" w:hAnsi="Arial" w:cs="Arial"/>
          <w:color w:val="222222"/>
          <w:sz w:val="15"/>
          <w:szCs w:val="15"/>
          <w:shd w:val="clear" w:color="auto" w:fill="FFFFFF"/>
        </w:rPr>
        <w:t>, Chen</w:t>
      </w:r>
      <w:r w:rsidR="00195675" w:rsidRPr="00FE0B2C">
        <w:rPr>
          <w:rFonts w:ascii="Arial" w:hAnsi="Arial" w:cs="Arial"/>
          <w:color w:val="222222"/>
          <w:sz w:val="15"/>
          <w:szCs w:val="15"/>
          <w:shd w:val="clear" w:color="auto" w:fill="FFFFFF"/>
        </w:rPr>
        <w:t xml:space="preserve"> </w:t>
      </w:r>
      <w:r w:rsidR="00195675" w:rsidRPr="00FE0B2C">
        <w:rPr>
          <w:rFonts w:ascii="Arial" w:hAnsi="Arial" w:cs="Arial" w:hint="eastAsia"/>
          <w:color w:val="222222"/>
          <w:sz w:val="15"/>
          <w:szCs w:val="15"/>
          <w:shd w:val="clear" w:color="auto" w:fill="FFFFFF"/>
        </w:rPr>
        <w:t>Ting</w:t>
      </w:r>
      <w:r w:rsidR="009B2BB6" w:rsidRPr="00FE0B2C">
        <w:rPr>
          <w:rFonts w:ascii="Arial" w:hAnsi="Arial" w:cs="Arial"/>
          <w:color w:val="222222"/>
          <w:sz w:val="15"/>
          <w:szCs w:val="15"/>
          <w:shd w:val="clear" w:color="auto" w:fill="FFFFFF"/>
        </w:rPr>
        <w:t xml:space="preserve"> Big data for biomedical research: Current status and prospective[J] Chinese Journal 2015, 60(5/6): 534-546)</w:t>
      </w:r>
    </w:p>
    <w:p w14:paraId="070B8FDA" w14:textId="4A885808" w:rsidR="00A167FD" w:rsidRPr="00FE0B2C" w:rsidRDefault="00A167FD"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Beyer M A, Laney D. The importance of ‘big data’: a definition[J]. Stamford, CT: Gartner, 2012: 2014-2018.</w:t>
      </w:r>
    </w:p>
    <w:p w14:paraId="6BA614C7" w14:textId="0D5796BA" w:rsidR="00A167FD" w:rsidRPr="00FE0B2C" w:rsidRDefault="00A167FD"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MacQueen J. Some methods for classification and analysis of multivariate observations[C]//Proceedings of the fifth Berkeley symposium on mathematical statistics and probability. 1967, 1(14): 281-297.</w:t>
      </w:r>
    </w:p>
    <w:p w14:paraId="743E062E" w14:textId="18EFD768" w:rsidR="00A167FD" w:rsidRPr="00FE0B2C" w:rsidRDefault="00A167FD"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Von </w:t>
      </w:r>
      <w:proofErr w:type="spellStart"/>
      <w:r w:rsidRPr="00FE0B2C">
        <w:rPr>
          <w:rFonts w:ascii="Arial" w:hAnsi="Arial" w:cs="Arial"/>
          <w:color w:val="222222"/>
          <w:sz w:val="15"/>
          <w:szCs w:val="15"/>
          <w:shd w:val="clear" w:color="auto" w:fill="FFFFFF"/>
        </w:rPr>
        <w:t>Luxburg</w:t>
      </w:r>
      <w:proofErr w:type="spellEnd"/>
      <w:r w:rsidRPr="00FE0B2C">
        <w:rPr>
          <w:rFonts w:ascii="Arial" w:hAnsi="Arial" w:cs="Arial"/>
          <w:color w:val="222222"/>
          <w:sz w:val="15"/>
          <w:szCs w:val="15"/>
          <w:shd w:val="clear" w:color="auto" w:fill="FFFFFF"/>
        </w:rPr>
        <w:t xml:space="preserve"> U. A tutorial on spectral clustering[J]. Statistics and computing, 2007, 17(4): 395-416.</w:t>
      </w:r>
    </w:p>
    <w:p w14:paraId="44277172" w14:textId="6A7CD65C" w:rsidR="00A167FD" w:rsidRPr="00FE0B2C" w:rsidRDefault="00A167FD"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Pearson K. LIII. On lines and planes of closest fit to systems of points in space[J]. The London, Edinburgh, and Dublin Philosophical Magazine and Journal of Science, 1901, 2(11): 559-572.</w:t>
      </w:r>
    </w:p>
    <w:p w14:paraId="523880E1" w14:textId="5482B1FF" w:rsidR="005C4AE7" w:rsidRPr="00FE0B2C" w:rsidRDefault="005C4AE7"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Balasubramanian M, Schwartz E L. The </w:t>
      </w:r>
      <w:proofErr w:type="spellStart"/>
      <w:r w:rsidRPr="00FE0B2C">
        <w:rPr>
          <w:rFonts w:ascii="Arial" w:hAnsi="Arial" w:cs="Arial"/>
          <w:color w:val="222222"/>
          <w:sz w:val="15"/>
          <w:szCs w:val="15"/>
          <w:shd w:val="clear" w:color="auto" w:fill="FFFFFF"/>
        </w:rPr>
        <w:t>isomap</w:t>
      </w:r>
      <w:proofErr w:type="spellEnd"/>
      <w:r w:rsidRPr="00FE0B2C">
        <w:rPr>
          <w:rFonts w:ascii="Arial" w:hAnsi="Arial" w:cs="Arial"/>
          <w:color w:val="222222"/>
          <w:sz w:val="15"/>
          <w:szCs w:val="15"/>
          <w:shd w:val="clear" w:color="auto" w:fill="FFFFFF"/>
        </w:rPr>
        <w:t xml:space="preserve"> algorithm and topological stability[J]. Science, 2002, 295(5552): 7-7.</w:t>
      </w:r>
    </w:p>
    <w:p w14:paraId="34F36A11" w14:textId="58025D33" w:rsidR="005C4AE7" w:rsidRPr="00FE0B2C" w:rsidRDefault="005C4AE7"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Roweis</w:t>
      </w:r>
      <w:proofErr w:type="spellEnd"/>
      <w:r w:rsidRPr="00FE0B2C">
        <w:rPr>
          <w:rFonts w:ascii="Arial" w:hAnsi="Arial" w:cs="Arial"/>
          <w:color w:val="222222"/>
          <w:sz w:val="15"/>
          <w:szCs w:val="15"/>
          <w:shd w:val="clear" w:color="auto" w:fill="FFFFFF"/>
        </w:rPr>
        <w:t xml:space="preserve"> S T, Saul L K. Nonlinear dimensionality reduction by locally linear embedding[J]. science, 2000, 290(5500): 2323-2326.</w:t>
      </w:r>
    </w:p>
    <w:p w14:paraId="6DBE49FD" w14:textId="47E9ADDA" w:rsidR="005C4AE7" w:rsidRPr="00FE0B2C" w:rsidRDefault="005C4AE7"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孙吉贵</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刘杰</w:t>
      </w:r>
      <w:r w:rsidRPr="00FE0B2C">
        <w:rPr>
          <w:rFonts w:ascii="Arial" w:hAnsi="Arial" w:cs="Arial"/>
          <w:color w:val="222222"/>
          <w:sz w:val="15"/>
          <w:szCs w:val="15"/>
          <w:shd w:val="clear" w:color="auto" w:fill="FFFFFF"/>
        </w:rPr>
        <w:t xml:space="preserve">, </w:t>
      </w:r>
      <w:proofErr w:type="gramStart"/>
      <w:r w:rsidRPr="00FE0B2C">
        <w:rPr>
          <w:rFonts w:ascii="Arial" w:hAnsi="Arial" w:cs="Arial"/>
          <w:color w:val="222222"/>
          <w:sz w:val="15"/>
          <w:szCs w:val="15"/>
          <w:shd w:val="clear" w:color="auto" w:fill="FFFFFF"/>
        </w:rPr>
        <w:t>赵连宇</w:t>
      </w:r>
      <w:proofErr w:type="gramEnd"/>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聚类算法研究</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软件学报</w:t>
      </w:r>
      <w:r w:rsidRPr="00FE0B2C">
        <w:rPr>
          <w:rFonts w:ascii="Arial" w:hAnsi="Arial" w:cs="Arial"/>
          <w:color w:val="222222"/>
          <w:sz w:val="15"/>
          <w:szCs w:val="15"/>
          <w:shd w:val="clear" w:color="auto" w:fill="FFFFFF"/>
        </w:rPr>
        <w:t>, 2008, 19(1): 48-</w:t>
      </w:r>
      <w:proofErr w:type="gramStart"/>
      <w:r w:rsidRPr="00FE0B2C">
        <w:rPr>
          <w:rFonts w:ascii="Arial" w:hAnsi="Arial" w:cs="Arial"/>
          <w:color w:val="222222"/>
          <w:sz w:val="15"/>
          <w:szCs w:val="15"/>
          <w:shd w:val="clear" w:color="auto" w:fill="FFFFFF"/>
        </w:rPr>
        <w:t>61.</w:t>
      </w:r>
      <w:r w:rsidR="009B2BB6" w:rsidRPr="00FE0B2C">
        <w:rPr>
          <w:rFonts w:ascii="Arial" w:hAnsi="Arial" w:cs="Arial"/>
          <w:color w:val="222222"/>
          <w:sz w:val="15"/>
          <w:szCs w:val="15"/>
          <w:shd w:val="clear" w:color="auto" w:fill="FFFFFF"/>
        </w:rPr>
        <w:t>(</w:t>
      </w:r>
      <w:proofErr w:type="gramEnd"/>
      <w:r w:rsidR="009B2BB6" w:rsidRPr="00FE0B2C">
        <w:rPr>
          <w:rFonts w:ascii="Arial" w:hAnsi="Arial" w:cs="Arial"/>
          <w:color w:val="222222"/>
          <w:sz w:val="15"/>
          <w:szCs w:val="15"/>
          <w:shd w:val="clear" w:color="auto" w:fill="FFFFFF"/>
        </w:rPr>
        <w:t xml:space="preserve">Sun </w:t>
      </w:r>
      <w:proofErr w:type="spellStart"/>
      <w:r w:rsidR="009B2BB6" w:rsidRPr="00FE0B2C">
        <w:rPr>
          <w:rFonts w:ascii="Arial" w:hAnsi="Arial" w:cs="Arial"/>
          <w:color w:val="222222"/>
          <w:sz w:val="15"/>
          <w:szCs w:val="15"/>
          <w:shd w:val="clear" w:color="auto" w:fill="FFFFFF"/>
        </w:rPr>
        <w:t>Jigui</w:t>
      </w:r>
      <w:proofErr w:type="spellEnd"/>
      <w:r w:rsidR="009B2BB6" w:rsidRPr="00FE0B2C">
        <w:rPr>
          <w:rFonts w:ascii="Arial" w:hAnsi="Arial" w:cs="Arial"/>
          <w:color w:val="222222"/>
          <w:sz w:val="15"/>
          <w:szCs w:val="15"/>
          <w:shd w:val="clear" w:color="auto" w:fill="FFFFFF"/>
        </w:rPr>
        <w:t xml:space="preserve">, Liu </w:t>
      </w:r>
      <w:proofErr w:type="spellStart"/>
      <w:r w:rsidR="009B2BB6" w:rsidRPr="00FE0B2C">
        <w:rPr>
          <w:rFonts w:ascii="Arial" w:hAnsi="Arial" w:cs="Arial"/>
          <w:color w:val="222222"/>
          <w:sz w:val="15"/>
          <w:szCs w:val="15"/>
          <w:shd w:val="clear" w:color="auto" w:fill="FFFFFF"/>
        </w:rPr>
        <w:t>Jie</w:t>
      </w:r>
      <w:proofErr w:type="spellEnd"/>
      <w:r w:rsidR="009B2BB6" w:rsidRPr="00FE0B2C">
        <w:rPr>
          <w:rFonts w:ascii="Arial" w:hAnsi="Arial" w:cs="Arial"/>
          <w:color w:val="222222"/>
          <w:sz w:val="15"/>
          <w:szCs w:val="15"/>
          <w:shd w:val="clear" w:color="auto" w:fill="FFFFFF"/>
        </w:rPr>
        <w:t xml:space="preserve">, Zhao </w:t>
      </w:r>
      <w:proofErr w:type="spellStart"/>
      <w:r w:rsidR="009B2BB6" w:rsidRPr="00FE0B2C">
        <w:rPr>
          <w:rFonts w:ascii="Arial" w:hAnsi="Arial" w:cs="Arial"/>
          <w:color w:val="222222"/>
          <w:sz w:val="15"/>
          <w:szCs w:val="15"/>
          <w:shd w:val="clear" w:color="auto" w:fill="FFFFFF"/>
        </w:rPr>
        <w:t>Lian</w:t>
      </w:r>
      <w:r w:rsidR="00195675" w:rsidRPr="00FE0B2C">
        <w:rPr>
          <w:rFonts w:ascii="Arial" w:hAnsi="Arial" w:cs="Arial" w:hint="eastAsia"/>
          <w:color w:val="222222"/>
          <w:sz w:val="15"/>
          <w:szCs w:val="15"/>
          <w:shd w:val="clear" w:color="auto" w:fill="FFFFFF"/>
        </w:rPr>
        <w:t>yu</w:t>
      </w:r>
      <w:proofErr w:type="spellEnd"/>
      <w:r w:rsidR="009B2BB6" w:rsidRPr="00FE0B2C">
        <w:rPr>
          <w:rFonts w:ascii="Arial" w:hAnsi="Arial" w:cs="Arial"/>
          <w:color w:val="222222"/>
          <w:sz w:val="15"/>
          <w:szCs w:val="15"/>
          <w:shd w:val="clear" w:color="auto" w:fill="FFFFFF"/>
        </w:rPr>
        <w:t>, Clustering Algorithms Research[J] Journal of Software 2008, 19(1): 48-61)</w:t>
      </w:r>
    </w:p>
    <w:p w14:paraId="06F4CE47" w14:textId="2ACE000A" w:rsidR="005C4AE7" w:rsidRPr="00FE0B2C" w:rsidRDefault="005C4AE7" w:rsidP="00A167FD">
      <w:pPr>
        <w:pStyle w:val="affff3"/>
        <w:numPr>
          <w:ilvl w:val="0"/>
          <w:numId w:val="24"/>
        </w:numPr>
        <w:ind w:firstLineChars="0"/>
        <w:rPr>
          <w:sz w:val="15"/>
          <w:szCs w:val="15"/>
        </w:rPr>
      </w:pPr>
      <w:proofErr w:type="gramStart"/>
      <w:r w:rsidRPr="00FE0B2C">
        <w:rPr>
          <w:rFonts w:ascii="Arial" w:hAnsi="Arial" w:cs="Arial"/>
          <w:color w:val="222222"/>
          <w:sz w:val="15"/>
          <w:szCs w:val="15"/>
          <w:shd w:val="clear" w:color="auto" w:fill="FFFFFF"/>
        </w:rPr>
        <w:t>贺玲</w:t>
      </w:r>
      <w:proofErr w:type="gramEnd"/>
      <w:r w:rsidRPr="00FE0B2C">
        <w:rPr>
          <w:rFonts w:ascii="Arial" w:hAnsi="Arial" w:cs="Arial"/>
          <w:color w:val="222222"/>
          <w:sz w:val="15"/>
          <w:szCs w:val="15"/>
          <w:shd w:val="clear" w:color="auto" w:fill="FFFFFF"/>
        </w:rPr>
        <w:t xml:space="preserve">, </w:t>
      </w:r>
      <w:proofErr w:type="gramStart"/>
      <w:r w:rsidRPr="00FE0B2C">
        <w:rPr>
          <w:rFonts w:ascii="Arial" w:hAnsi="Arial" w:cs="Arial"/>
          <w:color w:val="222222"/>
          <w:sz w:val="15"/>
          <w:szCs w:val="15"/>
          <w:shd w:val="clear" w:color="auto" w:fill="FFFFFF"/>
        </w:rPr>
        <w:t>吴玲</w:t>
      </w:r>
      <w:proofErr w:type="gramEnd"/>
      <w:r w:rsidRPr="00FE0B2C">
        <w:rPr>
          <w:rFonts w:ascii="Arial" w:hAnsi="Arial" w:cs="Arial"/>
          <w:color w:val="222222"/>
          <w:sz w:val="15"/>
          <w:szCs w:val="15"/>
          <w:shd w:val="clear" w:color="auto" w:fill="FFFFFF"/>
        </w:rPr>
        <w:t>达</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蔡益朝</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数据挖掘中的聚类算法综述</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计算机应用研究</w:t>
      </w:r>
      <w:r w:rsidRPr="00FE0B2C">
        <w:rPr>
          <w:rFonts w:ascii="Arial" w:hAnsi="Arial" w:cs="Arial"/>
          <w:color w:val="222222"/>
          <w:sz w:val="15"/>
          <w:szCs w:val="15"/>
          <w:shd w:val="clear" w:color="auto" w:fill="FFFFFF"/>
        </w:rPr>
        <w:t>, 2007, 24(1): 10-13.</w:t>
      </w:r>
      <w:r w:rsidR="009B2BB6" w:rsidRPr="00FE0B2C">
        <w:rPr>
          <w:rFonts w:ascii="Arial" w:hAnsi="Arial" w:cs="Arial"/>
          <w:color w:val="222222"/>
          <w:sz w:val="15"/>
          <w:szCs w:val="15"/>
          <w:shd w:val="clear" w:color="auto" w:fill="FFFFFF"/>
        </w:rPr>
        <w:t xml:space="preserve"> (He Ling, Wu </w:t>
      </w:r>
      <w:proofErr w:type="spellStart"/>
      <w:r w:rsidR="009B2BB6" w:rsidRPr="00FE0B2C">
        <w:rPr>
          <w:rFonts w:ascii="Arial" w:hAnsi="Arial" w:cs="Arial"/>
          <w:color w:val="222222"/>
          <w:sz w:val="15"/>
          <w:szCs w:val="15"/>
          <w:shd w:val="clear" w:color="auto" w:fill="FFFFFF"/>
        </w:rPr>
        <w:t>Lingda</w:t>
      </w:r>
      <w:proofErr w:type="spellEnd"/>
      <w:r w:rsidR="009B2BB6" w:rsidRPr="00FE0B2C">
        <w:rPr>
          <w:rFonts w:ascii="Arial" w:hAnsi="Arial" w:cs="Arial"/>
          <w:color w:val="222222"/>
          <w:sz w:val="15"/>
          <w:szCs w:val="15"/>
          <w:shd w:val="clear" w:color="auto" w:fill="FFFFFF"/>
        </w:rPr>
        <w:t xml:space="preserve">, </w:t>
      </w:r>
      <w:r w:rsidR="00716781" w:rsidRPr="00FE0B2C">
        <w:rPr>
          <w:rFonts w:ascii="Arial" w:hAnsi="Arial" w:cs="Arial"/>
          <w:color w:val="222222"/>
          <w:sz w:val="15"/>
          <w:szCs w:val="15"/>
          <w:shd w:val="clear" w:color="auto" w:fill="FFFFFF"/>
        </w:rPr>
        <w:t xml:space="preserve">Cai </w:t>
      </w:r>
      <w:proofErr w:type="spellStart"/>
      <w:r w:rsidR="00716781" w:rsidRPr="00FE0B2C">
        <w:rPr>
          <w:rFonts w:ascii="Arial" w:hAnsi="Arial" w:cs="Arial"/>
          <w:color w:val="222222"/>
          <w:sz w:val="15"/>
          <w:szCs w:val="15"/>
          <w:shd w:val="clear" w:color="auto" w:fill="FFFFFF"/>
        </w:rPr>
        <w:t>Yichao</w:t>
      </w:r>
      <w:proofErr w:type="spellEnd"/>
      <w:r w:rsidR="00716781" w:rsidRPr="00FE0B2C">
        <w:rPr>
          <w:rFonts w:ascii="Arial" w:hAnsi="Arial" w:cs="Arial"/>
          <w:color w:val="222222"/>
          <w:sz w:val="15"/>
          <w:szCs w:val="15"/>
          <w:shd w:val="clear" w:color="auto" w:fill="FFFFFF"/>
        </w:rPr>
        <w:t>, Survey of Clustering Algorithms in Data Mining[J] Application Research of Computers 2007, 24(1): 10-13</w:t>
      </w:r>
      <w:r w:rsidR="009B2BB6" w:rsidRPr="00FE0B2C">
        <w:rPr>
          <w:rFonts w:ascii="Arial" w:hAnsi="Arial" w:cs="Arial"/>
          <w:color w:val="222222"/>
          <w:sz w:val="15"/>
          <w:szCs w:val="15"/>
          <w:shd w:val="clear" w:color="auto" w:fill="FFFFFF"/>
        </w:rPr>
        <w:t>)</w:t>
      </w:r>
    </w:p>
    <w:p w14:paraId="7D0A8C7D" w14:textId="506E4F94" w:rsidR="005C4AE7" w:rsidRPr="00FE0B2C" w:rsidRDefault="005C4AE7"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周涛</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陆惠玲</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数据挖掘中聚类算法研究进展</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计算机工程与应用</w:t>
      </w:r>
      <w:r w:rsidRPr="00FE0B2C">
        <w:rPr>
          <w:rFonts w:ascii="Arial" w:hAnsi="Arial" w:cs="Arial"/>
          <w:color w:val="222222"/>
          <w:sz w:val="15"/>
          <w:szCs w:val="15"/>
          <w:shd w:val="clear" w:color="auto" w:fill="FFFFFF"/>
        </w:rPr>
        <w:t>, 2012, 48(12): 100-111.</w:t>
      </w:r>
      <w:r w:rsidR="00716781" w:rsidRPr="00FE0B2C">
        <w:rPr>
          <w:rFonts w:ascii="Arial" w:hAnsi="Arial" w:cs="Arial"/>
          <w:color w:val="222222"/>
          <w:sz w:val="15"/>
          <w:szCs w:val="15"/>
          <w:shd w:val="clear" w:color="auto" w:fill="FFFFFF"/>
        </w:rPr>
        <w:t xml:space="preserve"> (Zhou Tao, Lu </w:t>
      </w:r>
      <w:proofErr w:type="spellStart"/>
      <w:r w:rsidR="00716781" w:rsidRPr="00FE0B2C">
        <w:rPr>
          <w:rFonts w:ascii="Arial" w:hAnsi="Arial" w:cs="Arial"/>
          <w:color w:val="222222"/>
          <w:sz w:val="15"/>
          <w:szCs w:val="15"/>
          <w:shd w:val="clear" w:color="auto" w:fill="FFFFFF"/>
        </w:rPr>
        <w:t>Huiling</w:t>
      </w:r>
      <w:proofErr w:type="spellEnd"/>
      <w:r w:rsidR="00716781" w:rsidRPr="00FE0B2C">
        <w:rPr>
          <w:rFonts w:ascii="Arial" w:hAnsi="Arial" w:cs="Arial"/>
          <w:color w:val="222222"/>
          <w:sz w:val="15"/>
          <w:szCs w:val="15"/>
          <w:shd w:val="clear" w:color="auto" w:fill="FFFFFF"/>
        </w:rPr>
        <w:t>, Clustering Algorithm Research Advances on Data Mining[J] Computer Engineering and Applications 2012, 48(12): 100-111)</w:t>
      </w:r>
    </w:p>
    <w:p w14:paraId="5E9FDFE9" w14:textId="0665B438" w:rsidR="005C4AE7" w:rsidRPr="00FE0B2C" w:rsidRDefault="005C4AE7"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张建萍</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刘希玉</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基于聚类分析的</w:t>
      </w:r>
      <w:r w:rsidRPr="00FE0B2C">
        <w:rPr>
          <w:rFonts w:ascii="Arial" w:hAnsi="Arial" w:cs="Arial"/>
          <w:color w:val="222222"/>
          <w:sz w:val="15"/>
          <w:szCs w:val="15"/>
          <w:shd w:val="clear" w:color="auto" w:fill="FFFFFF"/>
        </w:rPr>
        <w:t xml:space="preserv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算法研究及应用</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計算機</w:t>
      </w:r>
      <w:proofErr w:type="gramStart"/>
      <w:r w:rsidRPr="00FE0B2C">
        <w:rPr>
          <w:rFonts w:ascii="Arial" w:hAnsi="Arial" w:cs="Arial"/>
          <w:color w:val="222222"/>
          <w:sz w:val="15"/>
          <w:szCs w:val="15"/>
          <w:shd w:val="clear" w:color="auto" w:fill="FFFFFF"/>
        </w:rPr>
        <w:t>應</w:t>
      </w:r>
      <w:proofErr w:type="gramEnd"/>
      <w:r w:rsidRPr="00FE0B2C">
        <w:rPr>
          <w:rFonts w:ascii="Arial" w:hAnsi="Arial" w:cs="Arial"/>
          <w:color w:val="222222"/>
          <w:sz w:val="15"/>
          <w:szCs w:val="15"/>
          <w:shd w:val="clear" w:color="auto" w:fill="FFFFFF"/>
        </w:rPr>
        <w:t>用研究</w:t>
      </w:r>
      <w:r w:rsidRPr="00FE0B2C">
        <w:rPr>
          <w:rFonts w:ascii="Arial" w:hAnsi="Arial" w:cs="Arial"/>
          <w:color w:val="222222"/>
          <w:sz w:val="15"/>
          <w:szCs w:val="15"/>
          <w:shd w:val="clear" w:color="auto" w:fill="FFFFFF"/>
        </w:rPr>
        <w:t>, 2007, 24(5): 166-168.</w:t>
      </w:r>
      <w:r w:rsidR="00716781" w:rsidRPr="00FE0B2C">
        <w:rPr>
          <w:rFonts w:ascii="Arial" w:hAnsi="Arial" w:cs="Arial"/>
          <w:color w:val="222222"/>
          <w:sz w:val="15"/>
          <w:szCs w:val="15"/>
          <w:shd w:val="clear" w:color="auto" w:fill="FFFFFF"/>
        </w:rPr>
        <w:t xml:space="preserve"> (Zhang </w:t>
      </w:r>
      <w:proofErr w:type="spellStart"/>
      <w:r w:rsidR="00716781" w:rsidRPr="00FE0B2C">
        <w:rPr>
          <w:rFonts w:ascii="Arial" w:hAnsi="Arial" w:cs="Arial"/>
          <w:color w:val="222222"/>
          <w:sz w:val="15"/>
          <w:szCs w:val="15"/>
          <w:shd w:val="clear" w:color="auto" w:fill="FFFFFF"/>
        </w:rPr>
        <w:t>Jianping</w:t>
      </w:r>
      <w:proofErr w:type="spellEnd"/>
      <w:r w:rsidR="00716781" w:rsidRPr="00FE0B2C">
        <w:rPr>
          <w:rFonts w:ascii="Arial" w:hAnsi="Arial" w:cs="Arial"/>
          <w:color w:val="222222"/>
          <w:sz w:val="15"/>
          <w:szCs w:val="15"/>
          <w:shd w:val="clear" w:color="auto" w:fill="FFFFFF"/>
        </w:rPr>
        <w:t>, Liu Xiyu, Application in Cluster's Analysis is Analyzed in Children Development Period[J] Application Research of Computers 2007, 24(5): 166-168)</w:t>
      </w:r>
    </w:p>
    <w:p w14:paraId="5B4B60CA" w14:textId="524A0BCF" w:rsidR="005C4AE7" w:rsidRPr="00FE0B2C" w:rsidRDefault="007D58A8"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周爱武</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于亚飞</w:t>
      </w:r>
      <w:r w:rsidRPr="00FE0B2C">
        <w:rPr>
          <w:rFonts w:ascii="Arial" w:hAnsi="Arial" w:cs="Arial"/>
          <w:color w:val="222222"/>
          <w:sz w:val="15"/>
          <w:szCs w:val="15"/>
          <w:shd w:val="clear" w:color="auto" w:fill="FFFFFF"/>
        </w:rPr>
        <w:t xml:space="preserv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聚类算法的研究</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计算机技术与发展</w:t>
      </w:r>
      <w:r w:rsidRPr="00FE0B2C">
        <w:rPr>
          <w:rFonts w:ascii="Arial" w:hAnsi="Arial" w:cs="Arial"/>
          <w:color w:val="222222"/>
          <w:sz w:val="15"/>
          <w:szCs w:val="15"/>
          <w:shd w:val="clear" w:color="auto" w:fill="FFFFFF"/>
        </w:rPr>
        <w:t>, 2011, 21(2): 62-65.</w:t>
      </w:r>
      <w:r w:rsidR="00716781" w:rsidRPr="00FE0B2C">
        <w:rPr>
          <w:rFonts w:ascii="Arial" w:hAnsi="Arial" w:cs="Arial"/>
          <w:color w:val="222222"/>
          <w:sz w:val="15"/>
          <w:szCs w:val="15"/>
          <w:shd w:val="clear" w:color="auto" w:fill="FFFFFF"/>
        </w:rPr>
        <w:t xml:space="preserve"> (Zhou </w:t>
      </w:r>
      <w:proofErr w:type="spellStart"/>
      <w:r w:rsidR="00716781" w:rsidRPr="00FE0B2C">
        <w:rPr>
          <w:rFonts w:ascii="Arial" w:hAnsi="Arial" w:cs="Arial"/>
          <w:color w:val="222222"/>
          <w:sz w:val="15"/>
          <w:szCs w:val="15"/>
          <w:shd w:val="clear" w:color="auto" w:fill="FFFFFF"/>
        </w:rPr>
        <w:t>Aiwu</w:t>
      </w:r>
      <w:proofErr w:type="spellEnd"/>
      <w:r w:rsidR="00716781" w:rsidRPr="00FE0B2C">
        <w:rPr>
          <w:rFonts w:ascii="Arial" w:hAnsi="Arial" w:cs="Arial"/>
          <w:color w:val="222222"/>
          <w:sz w:val="15"/>
          <w:szCs w:val="15"/>
          <w:shd w:val="clear" w:color="auto" w:fill="FFFFFF"/>
        </w:rPr>
        <w:t xml:space="preserve">, Yu </w:t>
      </w:r>
      <w:proofErr w:type="spellStart"/>
      <w:r w:rsidR="00716781" w:rsidRPr="00FE0B2C">
        <w:rPr>
          <w:rFonts w:ascii="Arial" w:hAnsi="Arial" w:cs="Arial"/>
          <w:color w:val="222222"/>
          <w:sz w:val="15"/>
          <w:szCs w:val="15"/>
          <w:shd w:val="clear" w:color="auto" w:fill="FFFFFF"/>
        </w:rPr>
        <w:t>Yafei</w:t>
      </w:r>
      <w:proofErr w:type="spellEnd"/>
      <w:r w:rsidR="00716781" w:rsidRPr="00FE0B2C">
        <w:rPr>
          <w:rFonts w:ascii="Arial" w:hAnsi="Arial" w:cs="Arial"/>
          <w:color w:val="222222"/>
          <w:sz w:val="15"/>
          <w:szCs w:val="15"/>
          <w:shd w:val="clear" w:color="auto" w:fill="FFFFFF"/>
        </w:rPr>
        <w:t xml:space="preserve">, The Research about </w:t>
      </w:r>
      <w:r w:rsidR="00716781" w:rsidRPr="00FE0B2C">
        <w:rPr>
          <w:rFonts w:ascii="Arial" w:hAnsi="Arial" w:cs="Arial"/>
          <w:color w:val="222222"/>
          <w:sz w:val="15"/>
          <w:szCs w:val="15"/>
          <w:shd w:val="clear" w:color="auto" w:fill="FFFFFF"/>
        </w:rPr>
        <w:t xml:space="preserve">Clustering Algorithm of </w:t>
      </w:r>
      <w:r w:rsidR="00B23571" w:rsidRPr="00FE0B2C">
        <w:rPr>
          <w:rFonts w:ascii="Arial" w:hAnsi="Arial" w:cs="Arial"/>
          <w:color w:val="222222"/>
          <w:sz w:val="15"/>
          <w:szCs w:val="15"/>
          <w:shd w:val="clear" w:color="auto" w:fill="FFFFFF"/>
        </w:rPr>
        <w:t>K-means</w:t>
      </w:r>
      <w:r w:rsidR="00716781" w:rsidRPr="00FE0B2C">
        <w:rPr>
          <w:rFonts w:ascii="Arial" w:hAnsi="Arial" w:cs="Arial"/>
          <w:color w:val="222222"/>
          <w:sz w:val="15"/>
          <w:szCs w:val="15"/>
          <w:shd w:val="clear" w:color="auto" w:fill="FFFFFF"/>
        </w:rPr>
        <w:t>[J] Computer Technology and Development 2011, 21(2): 62-65)</w:t>
      </w:r>
    </w:p>
    <w:p w14:paraId="4EFA6C1F" w14:textId="3212A082" w:rsidR="007D58A8" w:rsidRPr="00FE0B2C" w:rsidRDefault="007D58A8"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吴</w:t>
      </w:r>
      <w:proofErr w:type="gramStart"/>
      <w:r w:rsidRPr="00FE0B2C">
        <w:rPr>
          <w:rFonts w:ascii="Arial" w:hAnsi="Arial" w:cs="Arial"/>
          <w:color w:val="222222"/>
          <w:sz w:val="15"/>
          <w:szCs w:val="15"/>
          <w:shd w:val="clear" w:color="auto" w:fill="FFFFFF"/>
        </w:rPr>
        <w:t>夙</w:t>
      </w:r>
      <w:proofErr w:type="gramEnd"/>
      <w:r w:rsidRPr="00FE0B2C">
        <w:rPr>
          <w:rFonts w:ascii="Arial" w:hAnsi="Arial" w:cs="Arial"/>
          <w:color w:val="222222"/>
          <w:sz w:val="15"/>
          <w:szCs w:val="15"/>
          <w:shd w:val="clear" w:color="auto" w:fill="FFFFFF"/>
        </w:rPr>
        <w:t>慧</w:t>
      </w:r>
      <w:r w:rsidRPr="00FE0B2C">
        <w:rPr>
          <w:rFonts w:ascii="Arial" w:hAnsi="Arial" w:cs="Arial"/>
          <w:color w:val="222222"/>
          <w:sz w:val="15"/>
          <w:szCs w:val="15"/>
          <w:shd w:val="clear" w:color="auto" w:fill="FFFFFF"/>
        </w:rPr>
        <w:t xml:space="preserve">, </w:t>
      </w:r>
      <w:proofErr w:type="gramStart"/>
      <w:r w:rsidRPr="00FE0B2C">
        <w:rPr>
          <w:rFonts w:ascii="Arial" w:hAnsi="Arial" w:cs="Arial"/>
          <w:color w:val="222222"/>
          <w:sz w:val="15"/>
          <w:szCs w:val="15"/>
          <w:shd w:val="clear" w:color="auto" w:fill="FFFFFF"/>
        </w:rPr>
        <w:t>成</w:t>
      </w:r>
      <w:proofErr w:type="gramEnd"/>
      <w:r w:rsidRPr="00FE0B2C">
        <w:rPr>
          <w:rFonts w:ascii="Arial" w:hAnsi="Arial" w:cs="Arial"/>
          <w:color w:val="222222"/>
          <w:sz w:val="15"/>
          <w:szCs w:val="15"/>
          <w:shd w:val="clear" w:color="auto" w:fill="FFFFFF"/>
        </w:rPr>
        <w:t>颖</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郑彦宁</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等</w:t>
      </w:r>
      <w:r w:rsidRPr="00FE0B2C">
        <w:rPr>
          <w:rFonts w:ascii="Arial" w:hAnsi="Arial" w:cs="Arial"/>
          <w:color w:val="222222"/>
          <w:sz w:val="15"/>
          <w:szCs w:val="15"/>
          <w:shd w:val="clear" w:color="auto" w:fill="FFFFFF"/>
        </w:rPr>
        <w:t xml:space="preserv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w:t>
      </w:r>
      <w:r w:rsidRPr="00FE0B2C">
        <w:rPr>
          <w:rFonts w:ascii="Arial" w:hAnsi="Arial" w:cs="Arial"/>
          <w:color w:val="222222"/>
          <w:sz w:val="15"/>
          <w:szCs w:val="15"/>
          <w:shd w:val="clear" w:color="auto" w:fill="FFFFFF"/>
        </w:rPr>
        <w:t>算法研究综述</w:t>
      </w:r>
      <w:r w:rsidRPr="00FE0B2C">
        <w:rPr>
          <w:rFonts w:ascii="Arial" w:hAnsi="Arial" w:cs="Arial"/>
          <w:color w:val="222222"/>
          <w:sz w:val="15"/>
          <w:szCs w:val="15"/>
          <w:shd w:val="clear" w:color="auto" w:fill="FFFFFF"/>
        </w:rPr>
        <w:t xml:space="preserve">[J]. </w:t>
      </w:r>
      <w:r w:rsidRPr="00FE0B2C">
        <w:rPr>
          <w:rFonts w:ascii="Arial" w:hAnsi="Arial" w:cs="Arial"/>
          <w:color w:val="222222"/>
          <w:sz w:val="15"/>
          <w:szCs w:val="15"/>
          <w:shd w:val="clear" w:color="auto" w:fill="FFFFFF"/>
        </w:rPr>
        <w:t>数据分析与知识发现</w:t>
      </w:r>
      <w:r w:rsidRPr="00FE0B2C">
        <w:rPr>
          <w:rFonts w:ascii="Arial" w:hAnsi="Arial" w:cs="Arial"/>
          <w:color w:val="222222"/>
          <w:sz w:val="15"/>
          <w:szCs w:val="15"/>
          <w:shd w:val="clear" w:color="auto" w:fill="FFFFFF"/>
        </w:rPr>
        <w:t>, 2011, 27(5): 28-35.</w:t>
      </w:r>
      <w:r w:rsidR="00716781" w:rsidRPr="00FE0B2C">
        <w:rPr>
          <w:rFonts w:ascii="Arial" w:hAnsi="Arial" w:cs="Arial"/>
          <w:color w:val="222222"/>
          <w:sz w:val="15"/>
          <w:szCs w:val="15"/>
          <w:shd w:val="clear" w:color="auto" w:fill="FFFFFF"/>
        </w:rPr>
        <w:t xml:space="preserve"> (Wu </w:t>
      </w:r>
      <w:proofErr w:type="spellStart"/>
      <w:r w:rsidR="00716781" w:rsidRPr="00FE0B2C">
        <w:rPr>
          <w:rFonts w:ascii="Arial" w:hAnsi="Arial" w:cs="Arial"/>
          <w:color w:val="222222"/>
          <w:sz w:val="15"/>
          <w:szCs w:val="15"/>
          <w:shd w:val="clear" w:color="auto" w:fill="FFFFFF"/>
        </w:rPr>
        <w:t>Suhui</w:t>
      </w:r>
      <w:proofErr w:type="spellEnd"/>
      <w:r w:rsidR="00716781" w:rsidRPr="00FE0B2C">
        <w:rPr>
          <w:rFonts w:ascii="Arial" w:hAnsi="Arial" w:cs="Arial"/>
          <w:color w:val="222222"/>
          <w:sz w:val="15"/>
          <w:szCs w:val="15"/>
          <w:shd w:val="clear" w:color="auto" w:fill="FFFFFF"/>
        </w:rPr>
        <w:t>, Cheng Ying, Zheng</w:t>
      </w:r>
      <w:r w:rsidR="00325636" w:rsidRPr="00FE0B2C">
        <w:rPr>
          <w:rFonts w:ascii="Arial" w:hAnsi="Arial" w:cs="Arial"/>
          <w:color w:val="222222"/>
          <w:sz w:val="15"/>
          <w:szCs w:val="15"/>
          <w:shd w:val="clear" w:color="auto" w:fill="FFFFFF"/>
        </w:rPr>
        <w:t xml:space="preserve"> </w:t>
      </w:r>
      <w:proofErr w:type="spellStart"/>
      <w:r w:rsidR="00325636" w:rsidRPr="00FE0B2C">
        <w:rPr>
          <w:rFonts w:ascii="Arial" w:hAnsi="Arial" w:cs="Arial"/>
          <w:color w:val="222222"/>
          <w:sz w:val="15"/>
          <w:szCs w:val="15"/>
          <w:shd w:val="clear" w:color="auto" w:fill="FFFFFF"/>
        </w:rPr>
        <w:t>Ya</w:t>
      </w:r>
      <w:r w:rsidR="00195675" w:rsidRPr="00FE0B2C">
        <w:rPr>
          <w:rFonts w:ascii="Arial" w:hAnsi="Arial" w:cs="Arial" w:hint="eastAsia"/>
          <w:color w:val="222222"/>
          <w:sz w:val="15"/>
          <w:szCs w:val="15"/>
          <w:shd w:val="clear" w:color="auto" w:fill="FFFFFF"/>
        </w:rPr>
        <w:t>n</w:t>
      </w:r>
      <w:r w:rsidR="00325636" w:rsidRPr="00FE0B2C">
        <w:rPr>
          <w:rFonts w:ascii="Arial" w:hAnsi="Arial" w:cs="Arial"/>
          <w:color w:val="222222"/>
          <w:sz w:val="15"/>
          <w:szCs w:val="15"/>
          <w:shd w:val="clear" w:color="auto" w:fill="FFFFFF"/>
        </w:rPr>
        <w:t>ning</w:t>
      </w:r>
      <w:proofErr w:type="spellEnd"/>
      <w:r w:rsidR="00325636" w:rsidRPr="00FE0B2C">
        <w:rPr>
          <w:rFonts w:ascii="Arial" w:hAnsi="Arial" w:cs="Arial"/>
          <w:color w:val="222222"/>
          <w:sz w:val="15"/>
          <w:szCs w:val="15"/>
          <w:shd w:val="clear" w:color="auto" w:fill="FFFFFF"/>
        </w:rPr>
        <w:t xml:space="preserve">, Pan </w:t>
      </w:r>
      <w:proofErr w:type="spellStart"/>
      <w:r w:rsidR="00325636" w:rsidRPr="00FE0B2C">
        <w:rPr>
          <w:rFonts w:ascii="Arial" w:hAnsi="Arial" w:cs="Arial"/>
          <w:color w:val="222222"/>
          <w:sz w:val="15"/>
          <w:szCs w:val="15"/>
          <w:shd w:val="clear" w:color="auto" w:fill="FFFFFF"/>
        </w:rPr>
        <w:t>Yuntao</w:t>
      </w:r>
      <w:proofErr w:type="spellEnd"/>
      <w:r w:rsidR="00325636" w:rsidRPr="00FE0B2C">
        <w:rPr>
          <w:rFonts w:ascii="Arial" w:hAnsi="Arial" w:cs="Arial"/>
          <w:color w:val="222222"/>
          <w:sz w:val="15"/>
          <w:szCs w:val="15"/>
          <w:shd w:val="clear" w:color="auto" w:fill="FFFFFF"/>
        </w:rPr>
        <w:t xml:space="preserve">, Survey on </w:t>
      </w:r>
      <w:r w:rsidR="00B23571" w:rsidRPr="00FE0B2C">
        <w:rPr>
          <w:rFonts w:ascii="Arial" w:hAnsi="Arial" w:cs="Arial"/>
          <w:color w:val="222222"/>
          <w:sz w:val="15"/>
          <w:szCs w:val="15"/>
          <w:shd w:val="clear" w:color="auto" w:fill="FFFFFF"/>
        </w:rPr>
        <w:t>K-means</w:t>
      </w:r>
      <w:r w:rsidR="00325636" w:rsidRPr="00FE0B2C">
        <w:rPr>
          <w:rFonts w:ascii="Arial" w:hAnsi="Arial" w:cs="Arial"/>
          <w:color w:val="222222"/>
          <w:sz w:val="15"/>
          <w:szCs w:val="15"/>
          <w:shd w:val="clear" w:color="auto" w:fill="FFFFFF"/>
        </w:rPr>
        <w:t xml:space="preserve"> Algorithm[J] Data Analysis and Knowledge Discovery 2011, 27(5): 28-35</w:t>
      </w:r>
      <w:r w:rsidR="00716781" w:rsidRPr="00FE0B2C">
        <w:rPr>
          <w:rFonts w:ascii="Arial" w:hAnsi="Arial" w:cs="Arial"/>
          <w:color w:val="222222"/>
          <w:sz w:val="15"/>
          <w:szCs w:val="15"/>
          <w:shd w:val="clear" w:color="auto" w:fill="FFFFFF"/>
        </w:rPr>
        <w:t>)</w:t>
      </w:r>
    </w:p>
    <w:p w14:paraId="76086301" w14:textId="0CE15C0C" w:rsidR="007D58A8" w:rsidRPr="00FE0B2C" w:rsidRDefault="007D58A8"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Garey</w:t>
      </w:r>
      <w:proofErr w:type="spellEnd"/>
      <w:r w:rsidRPr="00FE0B2C">
        <w:rPr>
          <w:rFonts w:ascii="Arial" w:hAnsi="Arial" w:cs="Arial"/>
          <w:color w:val="222222"/>
          <w:sz w:val="15"/>
          <w:szCs w:val="15"/>
          <w:shd w:val="clear" w:color="auto" w:fill="FFFFFF"/>
        </w:rPr>
        <w:t xml:space="preserve"> M R, Johnson D, </w:t>
      </w:r>
      <w:proofErr w:type="spellStart"/>
      <w:r w:rsidRPr="00FE0B2C">
        <w:rPr>
          <w:rFonts w:ascii="Arial" w:hAnsi="Arial" w:cs="Arial"/>
          <w:color w:val="222222"/>
          <w:sz w:val="15"/>
          <w:szCs w:val="15"/>
          <w:shd w:val="clear" w:color="auto" w:fill="FFFFFF"/>
        </w:rPr>
        <w:t>Witsenhausen</w:t>
      </w:r>
      <w:proofErr w:type="spellEnd"/>
      <w:r w:rsidRPr="00FE0B2C">
        <w:rPr>
          <w:rFonts w:ascii="Arial" w:hAnsi="Arial" w:cs="Arial"/>
          <w:color w:val="222222"/>
          <w:sz w:val="15"/>
          <w:szCs w:val="15"/>
          <w:shd w:val="clear" w:color="auto" w:fill="FFFFFF"/>
        </w:rPr>
        <w:t xml:space="preserve"> H. The complexity of the generalized Lloyd-max problem (</w:t>
      </w:r>
      <w:proofErr w:type="spellStart"/>
      <w:r w:rsidRPr="00FE0B2C">
        <w:rPr>
          <w:rFonts w:ascii="Arial" w:hAnsi="Arial" w:cs="Arial"/>
          <w:color w:val="222222"/>
          <w:sz w:val="15"/>
          <w:szCs w:val="15"/>
          <w:shd w:val="clear" w:color="auto" w:fill="FFFFFF"/>
        </w:rPr>
        <w:t>corresp</w:t>
      </w:r>
      <w:proofErr w:type="spellEnd"/>
      <w:proofErr w:type="gramStart"/>
      <w:r w:rsidRPr="00FE0B2C">
        <w:rPr>
          <w:rFonts w:ascii="Arial" w:hAnsi="Arial" w:cs="Arial"/>
          <w:color w:val="222222"/>
          <w:sz w:val="15"/>
          <w:szCs w:val="15"/>
          <w:shd w:val="clear" w:color="auto" w:fill="FFFFFF"/>
        </w:rPr>
        <w:t>.)[</w:t>
      </w:r>
      <w:proofErr w:type="gramEnd"/>
      <w:r w:rsidRPr="00FE0B2C">
        <w:rPr>
          <w:rFonts w:ascii="Arial" w:hAnsi="Arial" w:cs="Arial"/>
          <w:color w:val="222222"/>
          <w:sz w:val="15"/>
          <w:szCs w:val="15"/>
          <w:shd w:val="clear" w:color="auto" w:fill="FFFFFF"/>
        </w:rPr>
        <w:t>J]. IEEE Transactions on Information Theory, 1982, 28(2): 255-256.</w:t>
      </w:r>
    </w:p>
    <w:p w14:paraId="3C94FCD8" w14:textId="552C1401" w:rsidR="007D58A8" w:rsidRPr="00FE0B2C" w:rsidRDefault="007D58A8"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Kleinberg J, Papadimitriou C, Raghavan P. A microeconomic view of data mining[J]. Data mining and knowledge discovery, 1998, 2(4): 311-324.</w:t>
      </w:r>
    </w:p>
    <w:p w14:paraId="1708464E" w14:textId="305A5F4F" w:rsidR="007D58A8" w:rsidRPr="00FE0B2C" w:rsidRDefault="007D58A8"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Mahajan M, </w:t>
      </w:r>
      <w:proofErr w:type="spellStart"/>
      <w:r w:rsidRPr="00FE0B2C">
        <w:rPr>
          <w:rFonts w:ascii="Arial" w:hAnsi="Arial" w:cs="Arial"/>
          <w:color w:val="222222"/>
          <w:sz w:val="15"/>
          <w:szCs w:val="15"/>
          <w:shd w:val="clear" w:color="auto" w:fill="FFFFFF"/>
        </w:rPr>
        <w:t>Nimbhorkar</w:t>
      </w:r>
      <w:proofErr w:type="spellEnd"/>
      <w:r w:rsidRPr="00FE0B2C">
        <w:rPr>
          <w:rFonts w:ascii="Arial" w:hAnsi="Arial" w:cs="Arial"/>
          <w:color w:val="222222"/>
          <w:sz w:val="15"/>
          <w:szCs w:val="15"/>
          <w:shd w:val="clear" w:color="auto" w:fill="FFFFFF"/>
        </w:rPr>
        <w:t xml:space="preserve"> P, </w:t>
      </w:r>
      <w:proofErr w:type="spellStart"/>
      <w:r w:rsidRPr="00FE0B2C">
        <w:rPr>
          <w:rFonts w:ascii="Arial" w:hAnsi="Arial" w:cs="Arial"/>
          <w:color w:val="222222"/>
          <w:sz w:val="15"/>
          <w:szCs w:val="15"/>
          <w:shd w:val="clear" w:color="auto" w:fill="FFFFFF"/>
        </w:rPr>
        <w:t>Varadarajan</w:t>
      </w:r>
      <w:proofErr w:type="spellEnd"/>
      <w:r w:rsidRPr="00FE0B2C">
        <w:rPr>
          <w:rFonts w:ascii="Arial" w:hAnsi="Arial" w:cs="Arial"/>
          <w:color w:val="222222"/>
          <w:sz w:val="15"/>
          <w:szCs w:val="15"/>
          <w:shd w:val="clear" w:color="auto" w:fill="FFFFFF"/>
        </w:rPr>
        <w:t xml:space="preserve"> K. The planar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problem is NP-hard[C]//International Workshop on Algorithms and Computation. Springer, Berlin, Heidelberg, 2009: 274-285.</w:t>
      </w:r>
    </w:p>
    <w:p w14:paraId="054F9461" w14:textId="1D6BC8DA" w:rsidR="007D58A8" w:rsidRPr="00FE0B2C" w:rsidRDefault="007D58A8"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Lloyd S. Least squares quantization in PCM[J]. IEEE transactions on information theory, 1982, 28(2): 129-137.</w:t>
      </w:r>
    </w:p>
    <w:p w14:paraId="4B0525B1" w14:textId="2D092A0A" w:rsidR="007D58A8" w:rsidRPr="00FE0B2C" w:rsidRDefault="00AA68B9" w:rsidP="00A167FD">
      <w:pPr>
        <w:pStyle w:val="affff3"/>
        <w:numPr>
          <w:ilvl w:val="0"/>
          <w:numId w:val="24"/>
        </w:numPr>
        <w:ind w:firstLineChars="0"/>
        <w:rPr>
          <w:rFonts w:ascii="Arial" w:hAnsi="Arial" w:cs="Arial"/>
          <w:color w:val="222222"/>
          <w:sz w:val="15"/>
          <w:szCs w:val="15"/>
          <w:shd w:val="clear" w:color="auto" w:fill="FFFFFF"/>
        </w:rPr>
      </w:pPr>
      <w:r w:rsidRPr="00FE0B2C">
        <w:rPr>
          <w:rFonts w:ascii="Arial" w:hAnsi="Arial" w:cs="Arial" w:hint="eastAsia"/>
          <w:color w:val="222222"/>
          <w:sz w:val="15"/>
          <w:szCs w:val="15"/>
          <w:shd w:val="clear" w:color="auto" w:fill="FFFFFF"/>
        </w:rPr>
        <w:t>Dasgupta</w:t>
      </w:r>
      <w:r w:rsidRPr="00FE0B2C">
        <w:rPr>
          <w:rFonts w:ascii="Arial" w:hAnsi="Arial" w:cs="Arial"/>
          <w:color w:val="222222"/>
          <w:sz w:val="15"/>
          <w:szCs w:val="15"/>
          <w:shd w:val="clear" w:color="auto" w:fill="FFFFFF"/>
        </w:rPr>
        <w:t xml:space="preserve"> </w:t>
      </w:r>
      <w:r w:rsidRPr="00FE0B2C">
        <w:rPr>
          <w:rFonts w:ascii="Arial" w:hAnsi="Arial" w:cs="Arial" w:hint="eastAsia"/>
          <w:color w:val="222222"/>
          <w:sz w:val="15"/>
          <w:szCs w:val="15"/>
          <w:shd w:val="clear" w:color="auto" w:fill="FFFFFF"/>
        </w:rPr>
        <w:t xml:space="preserve">S, </w:t>
      </w:r>
      <w:r w:rsidRPr="00FE0B2C">
        <w:rPr>
          <w:rFonts w:ascii="Arial" w:hAnsi="Arial" w:cs="Arial" w:hint="eastAsia"/>
          <w:color w:val="222222"/>
          <w:sz w:val="15"/>
          <w:szCs w:val="15"/>
          <w:shd w:val="clear" w:color="auto" w:fill="FFFFFF"/>
        </w:rPr>
        <w:t>“</w:t>
      </w:r>
      <w:r w:rsidRPr="00FE0B2C">
        <w:rPr>
          <w:rFonts w:ascii="Arial" w:hAnsi="Arial" w:cs="Arial" w:hint="eastAsia"/>
          <w:color w:val="222222"/>
          <w:sz w:val="15"/>
          <w:szCs w:val="15"/>
          <w:shd w:val="clear" w:color="auto" w:fill="FFFFFF"/>
        </w:rPr>
        <w:t xml:space="preserve">Algorithms for </w:t>
      </w:r>
      <w:r w:rsidR="00B23571" w:rsidRPr="00FE0B2C">
        <w:rPr>
          <w:rFonts w:ascii="Arial" w:hAnsi="Arial" w:cs="Arial" w:hint="eastAsia"/>
          <w:color w:val="222222"/>
          <w:sz w:val="15"/>
          <w:szCs w:val="15"/>
          <w:shd w:val="clear" w:color="auto" w:fill="FFFFFF"/>
        </w:rPr>
        <w:t>K-means</w:t>
      </w:r>
      <w:r w:rsidRPr="00FE0B2C">
        <w:rPr>
          <w:rFonts w:ascii="Arial" w:hAnsi="Arial" w:cs="Arial" w:hint="eastAsia"/>
          <w:color w:val="222222"/>
          <w:sz w:val="15"/>
          <w:szCs w:val="15"/>
          <w:shd w:val="clear" w:color="auto" w:fill="FFFFFF"/>
        </w:rPr>
        <w:t xml:space="preserve"> clustering</w:t>
      </w:r>
      <w:r w:rsidRPr="00FE0B2C">
        <w:rPr>
          <w:rFonts w:ascii="Arial" w:hAnsi="Arial" w:cs="Arial" w:hint="eastAsia"/>
          <w:color w:val="222222"/>
          <w:sz w:val="15"/>
          <w:szCs w:val="15"/>
          <w:shd w:val="clear" w:color="auto" w:fill="FFFFFF"/>
        </w:rPr>
        <w:t>”</w:t>
      </w:r>
    </w:p>
    <w:p w14:paraId="5F61637B" w14:textId="04DF383B"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Cao F, Liang J, Jiang G. An initialization method for the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algorithm using neighborhood model[J]. Computers &amp; Mathematics with Applications, 2009, 58(3): 474-483.</w:t>
      </w:r>
    </w:p>
    <w:p w14:paraId="717DBA5F" w14:textId="0BAF7B1B"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Arthur D, </w:t>
      </w:r>
      <w:proofErr w:type="spellStart"/>
      <w:r w:rsidRPr="00FE0B2C">
        <w:rPr>
          <w:rFonts w:ascii="Arial" w:hAnsi="Arial" w:cs="Arial"/>
          <w:color w:val="222222"/>
          <w:sz w:val="15"/>
          <w:szCs w:val="15"/>
          <w:shd w:val="clear" w:color="auto" w:fill="FFFFFF"/>
        </w:rPr>
        <w:t>Vassilvitskii</w:t>
      </w:r>
      <w:proofErr w:type="spellEnd"/>
      <w:r w:rsidRPr="00FE0B2C">
        <w:rPr>
          <w:rFonts w:ascii="Arial" w:hAnsi="Arial" w:cs="Arial"/>
          <w:color w:val="222222"/>
          <w:sz w:val="15"/>
          <w:szCs w:val="15"/>
          <w:shd w:val="clear" w:color="auto" w:fill="FFFFFF"/>
        </w:rPr>
        <w:t xml:space="preserve"> S.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The advantages of careful seeding[C]//Proceedings of the eighteenth annual ACM-SIAM symposium on Discrete algorithms. Society for Industrial and Applied Mathematics, 2007: 1027-1035.</w:t>
      </w:r>
    </w:p>
    <w:p w14:paraId="105861D9" w14:textId="26A2997F"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Arya V, Garg N, </w:t>
      </w:r>
      <w:proofErr w:type="spellStart"/>
      <w:r w:rsidRPr="00FE0B2C">
        <w:rPr>
          <w:rFonts w:ascii="Arial" w:hAnsi="Arial" w:cs="Arial"/>
          <w:color w:val="222222"/>
          <w:sz w:val="15"/>
          <w:szCs w:val="15"/>
          <w:shd w:val="clear" w:color="auto" w:fill="FFFFFF"/>
        </w:rPr>
        <w:t>Khandekar</w:t>
      </w:r>
      <w:proofErr w:type="spellEnd"/>
      <w:r w:rsidRPr="00FE0B2C">
        <w:rPr>
          <w:rFonts w:ascii="Arial" w:hAnsi="Arial" w:cs="Arial"/>
          <w:color w:val="222222"/>
          <w:sz w:val="15"/>
          <w:szCs w:val="15"/>
          <w:shd w:val="clear" w:color="auto" w:fill="FFFFFF"/>
        </w:rPr>
        <w:t xml:space="preserve"> R, et al. Local search heuristics for k-median and facility location problems[J]. SIAM Journal on computing, 2004, 33(3): 544-562.</w:t>
      </w:r>
    </w:p>
    <w:p w14:paraId="46E77062" w14:textId="0C543239"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Charikar</w:t>
      </w:r>
      <w:proofErr w:type="spellEnd"/>
      <w:r w:rsidRPr="00FE0B2C">
        <w:rPr>
          <w:rFonts w:ascii="Arial" w:hAnsi="Arial" w:cs="Arial"/>
          <w:color w:val="222222"/>
          <w:sz w:val="15"/>
          <w:szCs w:val="15"/>
          <w:shd w:val="clear" w:color="auto" w:fill="FFFFFF"/>
        </w:rPr>
        <w:t xml:space="preserve"> M, Guha S. Improved combinatorial algorithms for the facility location and k-median problems[C]//40th Annual Symposium on Foundations of Computer Science (Cat. No. 99CB37039). IEEE, 1999: 378-388.</w:t>
      </w:r>
    </w:p>
    <w:p w14:paraId="15177200" w14:textId="6BE731A4"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Kanungo T, Mount D M, Netanyahu N S, et al. A local search approximation algorithm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clustering[J]. Computational Geometry, 2004, 28(2-3): 89-112.</w:t>
      </w:r>
    </w:p>
    <w:p w14:paraId="0224CBB6" w14:textId="7EDA927E" w:rsidR="00AA68B9" w:rsidRPr="00FE0B2C" w:rsidRDefault="00AA68B9" w:rsidP="00A167FD">
      <w:pPr>
        <w:pStyle w:val="affff3"/>
        <w:numPr>
          <w:ilvl w:val="0"/>
          <w:numId w:val="24"/>
        </w:numPr>
        <w:ind w:firstLineChars="0"/>
        <w:rPr>
          <w:rFonts w:ascii="Arial" w:hAnsi="Arial" w:cs="Arial"/>
          <w:color w:val="222222"/>
          <w:sz w:val="15"/>
          <w:szCs w:val="15"/>
          <w:shd w:val="clear" w:color="auto" w:fill="FFFFFF"/>
        </w:rPr>
      </w:pPr>
      <w:r w:rsidRPr="00FE0B2C">
        <w:rPr>
          <w:rFonts w:ascii="Arial" w:hAnsi="Arial" w:cs="Arial" w:hint="eastAsia"/>
          <w:color w:val="222222"/>
          <w:sz w:val="15"/>
          <w:szCs w:val="15"/>
          <w:shd w:val="clear" w:color="auto" w:fill="FFFFFF"/>
        </w:rPr>
        <w:t>Dasgupta</w:t>
      </w:r>
      <w:r w:rsidRPr="00FE0B2C">
        <w:rPr>
          <w:rFonts w:ascii="Arial" w:hAnsi="Arial" w:cs="Arial"/>
          <w:color w:val="222222"/>
          <w:sz w:val="15"/>
          <w:szCs w:val="15"/>
          <w:shd w:val="clear" w:color="auto" w:fill="FFFFFF"/>
        </w:rPr>
        <w:t xml:space="preserve"> S</w:t>
      </w:r>
      <w:r w:rsidRPr="00FE0B2C">
        <w:rPr>
          <w:rFonts w:ascii="Arial" w:hAnsi="Arial" w:cs="Arial" w:hint="eastAsia"/>
          <w:color w:val="222222"/>
          <w:sz w:val="15"/>
          <w:szCs w:val="15"/>
          <w:shd w:val="clear" w:color="auto" w:fill="FFFFFF"/>
        </w:rPr>
        <w:t xml:space="preserve">, </w:t>
      </w:r>
      <w:r w:rsidRPr="00FE0B2C">
        <w:rPr>
          <w:rFonts w:ascii="Arial" w:hAnsi="Arial" w:cs="Arial" w:hint="eastAsia"/>
          <w:color w:val="222222"/>
          <w:sz w:val="15"/>
          <w:szCs w:val="15"/>
          <w:shd w:val="clear" w:color="auto" w:fill="FFFFFF"/>
        </w:rPr>
        <w:t>“</w:t>
      </w:r>
      <w:r w:rsidRPr="00FE0B2C">
        <w:rPr>
          <w:rFonts w:ascii="Arial" w:hAnsi="Arial" w:cs="Arial" w:hint="eastAsia"/>
          <w:color w:val="222222"/>
          <w:sz w:val="15"/>
          <w:szCs w:val="15"/>
          <w:shd w:val="clear" w:color="auto" w:fill="FFFFFF"/>
        </w:rPr>
        <w:t xml:space="preserve">The </w:t>
      </w:r>
      <w:r w:rsidR="00B23571" w:rsidRPr="00FE0B2C">
        <w:rPr>
          <w:rFonts w:ascii="Arial" w:hAnsi="Arial" w:cs="Arial" w:hint="eastAsia"/>
          <w:color w:val="222222"/>
          <w:sz w:val="15"/>
          <w:szCs w:val="15"/>
          <w:shd w:val="clear" w:color="auto" w:fill="FFFFFF"/>
        </w:rPr>
        <w:t>K-means</w:t>
      </w:r>
      <w:r w:rsidRPr="00FE0B2C">
        <w:rPr>
          <w:rFonts w:ascii="Arial" w:hAnsi="Arial" w:cs="Arial" w:hint="eastAsia"/>
          <w:color w:val="222222"/>
          <w:sz w:val="15"/>
          <w:szCs w:val="15"/>
          <w:shd w:val="clear" w:color="auto" w:fill="FFFFFF"/>
        </w:rPr>
        <w:t xml:space="preserve"> clustering problem</w:t>
      </w:r>
      <w:r w:rsidRPr="00FE0B2C">
        <w:rPr>
          <w:rFonts w:ascii="Arial" w:hAnsi="Arial" w:cs="Arial" w:hint="eastAsia"/>
          <w:color w:val="222222"/>
          <w:sz w:val="15"/>
          <w:szCs w:val="15"/>
          <w:shd w:val="clear" w:color="auto" w:fill="FFFFFF"/>
        </w:rPr>
        <w:t>”</w:t>
      </w:r>
    </w:p>
    <w:p w14:paraId="3CB67DBF" w14:textId="1388AA8B"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Lattanzi</w:t>
      </w:r>
      <w:proofErr w:type="spellEnd"/>
      <w:r w:rsidRPr="00FE0B2C">
        <w:rPr>
          <w:rFonts w:ascii="Arial" w:hAnsi="Arial" w:cs="Arial"/>
          <w:color w:val="222222"/>
          <w:sz w:val="15"/>
          <w:szCs w:val="15"/>
          <w:shd w:val="clear" w:color="auto" w:fill="FFFFFF"/>
        </w:rPr>
        <w:t xml:space="preserve"> S, </w:t>
      </w:r>
      <w:proofErr w:type="spellStart"/>
      <w:r w:rsidRPr="00FE0B2C">
        <w:rPr>
          <w:rFonts w:ascii="Arial" w:hAnsi="Arial" w:cs="Arial"/>
          <w:color w:val="222222"/>
          <w:sz w:val="15"/>
          <w:szCs w:val="15"/>
          <w:shd w:val="clear" w:color="auto" w:fill="FFFFFF"/>
        </w:rPr>
        <w:t>Sohler</w:t>
      </w:r>
      <w:proofErr w:type="spellEnd"/>
      <w:r w:rsidRPr="00FE0B2C">
        <w:rPr>
          <w:rFonts w:ascii="Arial" w:hAnsi="Arial" w:cs="Arial"/>
          <w:color w:val="222222"/>
          <w:sz w:val="15"/>
          <w:szCs w:val="15"/>
          <w:shd w:val="clear" w:color="auto" w:fill="FFFFFF"/>
        </w:rPr>
        <w:t xml:space="preserve"> C. A better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Algorithm via Local Search[C]//International Conference on Machine Learning. 2019: 3662-3671.</w:t>
      </w:r>
    </w:p>
    <w:p w14:paraId="79674ED9" w14:textId="02CC408A"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Awasthi P, </w:t>
      </w:r>
      <w:proofErr w:type="spellStart"/>
      <w:r w:rsidRPr="00FE0B2C">
        <w:rPr>
          <w:rFonts w:ascii="Arial" w:hAnsi="Arial" w:cs="Arial"/>
          <w:color w:val="222222"/>
          <w:sz w:val="15"/>
          <w:szCs w:val="15"/>
          <w:shd w:val="clear" w:color="auto" w:fill="FFFFFF"/>
        </w:rPr>
        <w:t>Charikar</w:t>
      </w:r>
      <w:proofErr w:type="spellEnd"/>
      <w:r w:rsidRPr="00FE0B2C">
        <w:rPr>
          <w:rFonts w:ascii="Arial" w:hAnsi="Arial" w:cs="Arial"/>
          <w:color w:val="222222"/>
          <w:sz w:val="15"/>
          <w:szCs w:val="15"/>
          <w:shd w:val="clear" w:color="auto" w:fill="FFFFFF"/>
        </w:rPr>
        <w:t xml:space="preserve"> M, Krishnaswamy R, et al. The hardness of approximation of </w:t>
      </w:r>
      <w:proofErr w:type="spellStart"/>
      <w:r w:rsidRPr="00FE0B2C">
        <w:rPr>
          <w:rFonts w:ascii="Arial" w:hAnsi="Arial" w:cs="Arial"/>
          <w:color w:val="222222"/>
          <w:sz w:val="15"/>
          <w:szCs w:val="15"/>
          <w:shd w:val="clear" w:color="auto" w:fill="FFFFFF"/>
        </w:rPr>
        <w:t>euclidean</w:t>
      </w:r>
      <w:proofErr w:type="spellEnd"/>
      <w:r w:rsidRPr="00FE0B2C">
        <w:rPr>
          <w:rFonts w:ascii="Arial" w:hAnsi="Arial" w:cs="Arial"/>
          <w:color w:val="222222"/>
          <w:sz w:val="15"/>
          <w:szCs w:val="15"/>
          <w:shd w:val="clear" w:color="auto" w:fill="FFFFFF"/>
        </w:rPr>
        <w:t xml:space="preserv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[J]. </w:t>
      </w:r>
      <w:proofErr w:type="spellStart"/>
      <w:r w:rsidRPr="00FE0B2C">
        <w:rPr>
          <w:rFonts w:ascii="Arial" w:hAnsi="Arial" w:cs="Arial"/>
          <w:color w:val="222222"/>
          <w:sz w:val="15"/>
          <w:szCs w:val="15"/>
          <w:shd w:val="clear" w:color="auto" w:fill="FFFFFF"/>
        </w:rPr>
        <w:t>arXiv</w:t>
      </w:r>
      <w:proofErr w:type="spellEnd"/>
      <w:r w:rsidRPr="00FE0B2C">
        <w:rPr>
          <w:rFonts w:ascii="Arial" w:hAnsi="Arial" w:cs="Arial"/>
          <w:color w:val="222222"/>
          <w:sz w:val="15"/>
          <w:szCs w:val="15"/>
          <w:shd w:val="clear" w:color="auto" w:fill="FFFFFF"/>
        </w:rPr>
        <w:t xml:space="preserve"> preprint arXiv:1502.03316, 2015.</w:t>
      </w:r>
    </w:p>
    <w:p w14:paraId="2F3071AB" w14:textId="257A0FAE"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Lee E, Schmidt M, Wright J. Improved and simplified inapproximability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[J]. Information Processing Letters, 2017, 120: 40-43.</w:t>
      </w:r>
    </w:p>
    <w:p w14:paraId="7A4627DB" w14:textId="7719491F"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Ahmadian</w:t>
      </w:r>
      <w:proofErr w:type="spellEnd"/>
      <w:r w:rsidRPr="00FE0B2C">
        <w:rPr>
          <w:rFonts w:ascii="Arial" w:hAnsi="Arial" w:cs="Arial"/>
          <w:color w:val="222222"/>
          <w:sz w:val="15"/>
          <w:szCs w:val="15"/>
          <w:shd w:val="clear" w:color="auto" w:fill="FFFFFF"/>
        </w:rPr>
        <w:t xml:space="preserve"> S, </w:t>
      </w:r>
      <w:proofErr w:type="spellStart"/>
      <w:r w:rsidRPr="00FE0B2C">
        <w:rPr>
          <w:rFonts w:ascii="Arial" w:hAnsi="Arial" w:cs="Arial"/>
          <w:color w:val="222222"/>
          <w:sz w:val="15"/>
          <w:szCs w:val="15"/>
          <w:shd w:val="clear" w:color="auto" w:fill="FFFFFF"/>
        </w:rPr>
        <w:t>Norouzi-Fard</w:t>
      </w:r>
      <w:proofErr w:type="spellEnd"/>
      <w:r w:rsidRPr="00FE0B2C">
        <w:rPr>
          <w:rFonts w:ascii="Arial" w:hAnsi="Arial" w:cs="Arial"/>
          <w:color w:val="222222"/>
          <w:sz w:val="15"/>
          <w:szCs w:val="15"/>
          <w:shd w:val="clear" w:color="auto" w:fill="FFFFFF"/>
        </w:rPr>
        <w:t xml:space="preserve"> A, </w:t>
      </w:r>
      <w:proofErr w:type="spellStart"/>
      <w:r w:rsidRPr="00FE0B2C">
        <w:rPr>
          <w:rFonts w:ascii="Arial" w:hAnsi="Arial" w:cs="Arial"/>
          <w:color w:val="222222"/>
          <w:sz w:val="15"/>
          <w:szCs w:val="15"/>
          <w:shd w:val="clear" w:color="auto" w:fill="FFFFFF"/>
        </w:rPr>
        <w:t>Svensson</w:t>
      </w:r>
      <w:proofErr w:type="spellEnd"/>
      <w:r w:rsidRPr="00FE0B2C">
        <w:rPr>
          <w:rFonts w:ascii="Arial" w:hAnsi="Arial" w:cs="Arial"/>
          <w:color w:val="222222"/>
          <w:sz w:val="15"/>
          <w:szCs w:val="15"/>
          <w:shd w:val="clear" w:color="auto" w:fill="FFFFFF"/>
        </w:rPr>
        <w:t xml:space="preserve"> O, et al. Better guarantees </w:t>
      </w:r>
      <w:r w:rsidRPr="00FE0B2C">
        <w:rPr>
          <w:rFonts w:ascii="Arial" w:hAnsi="Arial" w:cs="Arial"/>
          <w:color w:val="222222"/>
          <w:sz w:val="15"/>
          <w:szCs w:val="15"/>
          <w:shd w:val="clear" w:color="auto" w:fill="FFFFFF"/>
        </w:rPr>
        <w:lastRenderedPageBreak/>
        <w:t xml:space="preserve">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and </w:t>
      </w:r>
      <w:proofErr w:type="spellStart"/>
      <w:r w:rsidRPr="00FE0B2C">
        <w:rPr>
          <w:rFonts w:ascii="Arial" w:hAnsi="Arial" w:cs="Arial"/>
          <w:color w:val="222222"/>
          <w:sz w:val="15"/>
          <w:szCs w:val="15"/>
          <w:shd w:val="clear" w:color="auto" w:fill="FFFFFF"/>
        </w:rPr>
        <w:t>euclidean</w:t>
      </w:r>
      <w:proofErr w:type="spellEnd"/>
      <w:r w:rsidRPr="00FE0B2C">
        <w:rPr>
          <w:rFonts w:ascii="Arial" w:hAnsi="Arial" w:cs="Arial"/>
          <w:color w:val="222222"/>
          <w:sz w:val="15"/>
          <w:szCs w:val="15"/>
          <w:shd w:val="clear" w:color="auto" w:fill="FFFFFF"/>
        </w:rPr>
        <w:t xml:space="preserve"> k-median by primal-dual algorithms[J]. SIAM Journal on Computing, 2019 (0): FOCS17-97-FOCS17-156.</w:t>
      </w:r>
    </w:p>
    <w:p w14:paraId="40575831" w14:textId="30DF4A58"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Feldman D, </w:t>
      </w:r>
      <w:proofErr w:type="spellStart"/>
      <w:r w:rsidRPr="00FE0B2C">
        <w:rPr>
          <w:rFonts w:ascii="Arial" w:hAnsi="Arial" w:cs="Arial"/>
          <w:color w:val="222222"/>
          <w:sz w:val="15"/>
          <w:szCs w:val="15"/>
          <w:shd w:val="clear" w:color="auto" w:fill="FFFFFF"/>
        </w:rPr>
        <w:t>Monemizadeh</w:t>
      </w:r>
      <w:proofErr w:type="spellEnd"/>
      <w:r w:rsidRPr="00FE0B2C">
        <w:rPr>
          <w:rFonts w:ascii="Arial" w:hAnsi="Arial" w:cs="Arial"/>
          <w:color w:val="222222"/>
          <w:sz w:val="15"/>
          <w:szCs w:val="15"/>
          <w:shd w:val="clear" w:color="auto" w:fill="FFFFFF"/>
        </w:rPr>
        <w:t xml:space="preserve"> M, </w:t>
      </w:r>
      <w:proofErr w:type="spellStart"/>
      <w:r w:rsidRPr="00FE0B2C">
        <w:rPr>
          <w:rFonts w:ascii="Arial" w:hAnsi="Arial" w:cs="Arial"/>
          <w:color w:val="222222"/>
          <w:sz w:val="15"/>
          <w:szCs w:val="15"/>
          <w:shd w:val="clear" w:color="auto" w:fill="FFFFFF"/>
        </w:rPr>
        <w:t>Sohler</w:t>
      </w:r>
      <w:proofErr w:type="spellEnd"/>
      <w:r w:rsidRPr="00FE0B2C">
        <w:rPr>
          <w:rFonts w:ascii="Arial" w:hAnsi="Arial" w:cs="Arial"/>
          <w:color w:val="222222"/>
          <w:sz w:val="15"/>
          <w:szCs w:val="15"/>
          <w:shd w:val="clear" w:color="auto" w:fill="FFFFFF"/>
        </w:rPr>
        <w:t xml:space="preserve"> C. A PTAS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clustering based on weak coresets[C]//Proceedings of the twenty-third annual symposium on Computational geometry. ACM, 2007: 11-18.</w:t>
      </w:r>
    </w:p>
    <w:p w14:paraId="2F15ED89" w14:textId="3F409D80"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Jaiswal R, Kumar A, Sen S. A simple D 2-sampling based PTAS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and other clustering problems[J]. </w:t>
      </w:r>
      <w:proofErr w:type="spellStart"/>
      <w:r w:rsidRPr="00FE0B2C">
        <w:rPr>
          <w:rFonts w:ascii="Arial" w:hAnsi="Arial" w:cs="Arial"/>
          <w:color w:val="222222"/>
          <w:sz w:val="15"/>
          <w:szCs w:val="15"/>
          <w:shd w:val="clear" w:color="auto" w:fill="FFFFFF"/>
        </w:rPr>
        <w:t>Algorithmica</w:t>
      </w:r>
      <w:proofErr w:type="spellEnd"/>
      <w:r w:rsidRPr="00FE0B2C">
        <w:rPr>
          <w:rFonts w:ascii="Arial" w:hAnsi="Arial" w:cs="Arial"/>
          <w:color w:val="222222"/>
          <w:sz w:val="15"/>
          <w:szCs w:val="15"/>
          <w:shd w:val="clear" w:color="auto" w:fill="FFFFFF"/>
        </w:rPr>
        <w:t>, 2014, 70(1): 22-46.</w:t>
      </w:r>
    </w:p>
    <w:p w14:paraId="7DA10235" w14:textId="39711E25"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Friggstad</w:t>
      </w:r>
      <w:proofErr w:type="spellEnd"/>
      <w:r w:rsidRPr="00FE0B2C">
        <w:rPr>
          <w:rFonts w:ascii="Arial" w:hAnsi="Arial" w:cs="Arial"/>
          <w:color w:val="222222"/>
          <w:sz w:val="15"/>
          <w:szCs w:val="15"/>
          <w:shd w:val="clear" w:color="auto" w:fill="FFFFFF"/>
        </w:rPr>
        <w:t xml:space="preserve"> Z, </w:t>
      </w:r>
      <w:proofErr w:type="spellStart"/>
      <w:r w:rsidRPr="00FE0B2C">
        <w:rPr>
          <w:rFonts w:ascii="Arial" w:hAnsi="Arial" w:cs="Arial"/>
          <w:color w:val="222222"/>
          <w:sz w:val="15"/>
          <w:szCs w:val="15"/>
          <w:shd w:val="clear" w:color="auto" w:fill="FFFFFF"/>
        </w:rPr>
        <w:t>Rezapour</w:t>
      </w:r>
      <w:proofErr w:type="spellEnd"/>
      <w:r w:rsidRPr="00FE0B2C">
        <w:rPr>
          <w:rFonts w:ascii="Arial" w:hAnsi="Arial" w:cs="Arial"/>
          <w:color w:val="222222"/>
          <w:sz w:val="15"/>
          <w:szCs w:val="15"/>
          <w:shd w:val="clear" w:color="auto" w:fill="FFFFFF"/>
        </w:rPr>
        <w:t xml:space="preserve"> M, </w:t>
      </w:r>
      <w:proofErr w:type="spellStart"/>
      <w:r w:rsidRPr="00FE0B2C">
        <w:rPr>
          <w:rFonts w:ascii="Arial" w:hAnsi="Arial" w:cs="Arial"/>
          <w:color w:val="222222"/>
          <w:sz w:val="15"/>
          <w:szCs w:val="15"/>
          <w:shd w:val="clear" w:color="auto" w:fill="FFFFFF"/>
        </w:rPr>
        <w:t>Salavatipour</w:t>
      </w:r>
      <w:proofErr w:type="spellEnd"/>
      <w:r w:rsidRPr="00FE0B2C">
        <w:rPr>
          <w:rFonts w:ascii="Arial" w:hAnsi="Arial" w:cs="Arial"/>
          <w:color w:val="222222"/>
          <w:sz w:val="15"/>
          <w:szCs w:val="15"/>
          <w:shd w:val="clear" w:color="auto" w:fill="FFFFFF"/>
        </w:rPr>
        <w:t xml:space="preserve"> M R. Local search yields a PTAS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in doubling metrics[J]. SIAM Journal on Computing, 2019, 48(2): 452-480.</w:t>
      </w:r>
    </w:p>
    <w:p w14:paraId="24E34C12" w14:textId="29CF256F"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Mohan M, </w:t>
      </w:r>
      <w:proofErr w:type="spellStart"/>
      <w:r w:rsidRPr="00FE0B2C">
        <w:rPr>
          <w:rFonts w:ascii="Arial" w:hAnsi="Arial" w:cs="Arial"/>
          <w:color w:val="222222"/>
          <w:sz w:val="15"/>
          <w:szCs w:val="15"/>
          <w:shd w:val="clear" w:color="auto" w:fill="FFFFFF"/>
        </w:rPr>
        <w:t>Monteleoni</w:t>
      </w:r>
      <w:proofErr w:type="spellEnd"/>
      <w:r w:rsidRPr="00FE0B2C">
        <w:rPr>
          <w:rFonts w:ascii="Arial" w:hAnsi="Arial" w:cs="Arial"/>
          <w:color w:val="222222"/>
          <w:sz w:val="15"/>
          <w:szCs w:val="15"/>
          <w:shd w:val="clear" w:color="auto" w:fill="FFFFFF"/>
        </w:rPr>
        <w:t xml:space="preserve"> C. Beyond the </w:t>
      </w:r>
      <w:proofErr w:type="spellStart"/>
      <w:r w:rsidRPr="00FE0B2C">
        <w:rPr>
          <w:rFonts w:ascii="Arial" w:hAnsi="Arial" w:cs="Arial"/>
          <w:color w:val="222222"/>
          <w:sz w:val="15"/>
          <w:szCs w:val="15"/>
          <w:shd w:val="clear" w:color="auto" w:fill="FFFFFF"/>
        </w:rPr>
        <w:t>Nyström</w:t>
      </w:r>
      <w:proofErr w:type="spellEnd"/>
      <w:r w:rsidRPr="00FE0B2C">
        <w:rPr>
          <w:rFonts w:ascii="Arial" w:hAnsi="Arial" w:cs="Arial"/>
          <w:color w:val="222222"/>
          <w:sz w:val="15"/>
          <w:szCs w:val="15"/>
          <w:shd w:val="clear" w:color="auto" w:fill="FFFFFF"/>
        </w:rPr>
        <w:t xml:space="preserve"> approximation: Speeding up spectral clustering using uniform sampling and weighted kernel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[C]//Proceedings of the 26th International Joint Conference on Artificial Intelligence (IJCAI 2017). 2017.</w:t>
      </w:r>
    </w:p>
    <w:p w14:paraId="1C51098C" w14:textId="1755F517"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Czumaj</w:t>
      </w:r>
      <w:proofErr w:type="spellEnd"/>
      <w:r w:rsidRPr="00FE0B2C">
        <w:rPr>
          <w:rFonts w:ascii="Arial" w:hAnsi="Arial" w:cs="Arial"/>
          <w:color w:val="222222"/>
          <w:sz w:val="15"/>
          <w:szCs w:val="15"/>
          <w:shd w:val="clear" w:color="auto" w:fill="FFFFFF"/>
        </w:rPr>
        <w:t xml:space="preserve"> A, </w:t>
      </w:r>
      <w:proofErr w:type="spellStart"/>
      <w:r w:rsidRPr="00FE0B2C">
        <w:rPr>
          <w:rFonts w:ascii="Arial" w:hAnsi="Arial" w:cs="Arial"/>
          <w:color w:val="222222"/>
          <w:sz w:val="15"/>
          <w:szCs w:val="15"/>
          <w:shd w:val="clear" w:color="auto" w:fill="FFFFFF"/>
        </w:rPr>
        <w:t>Sohler</w:t>
      </w:r>
      <w:proofErr w:type="spellEnd"/>
      <w:r w:rsidRPr="00FE0B2C">
        <w:rPr>
          <w:rFonts w:ascii="Arial" w:hAnsi="Arial" w:cs="Arial"/>
          <w:color w:val="222222"/>
          <w:sz w:val="15"/>
          <w:szCs w:val="15"/>
          <w:shd w:val="clear" w:color="auto" w:fill="FFFFFF"/>
        </w:rPr>
        <w:t xml:space="preserve"> C. Sublinear-time approximation for clustering via random sampling[C]//International Colloquium on Automata, Languages, and Programming. Springer, Berlin, Heidelberg, 2004: 396-407.</w:t>
      </w:r>
    </w:p>
    <w:p w14:paraId="57A83644" w14:textId="30FB4361"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Bahmani B, Moseley B, </w:t>
      </w:r>
      <w:proofErr w:type="spellStart"/>
      <w:r w:rsidRPr="00FE0B2C">
        <w:rPr>
          <w:rFonts w:ascii="Arial" w:hAnsi="Arial" w:cs="Arial"/>
          <w:color w:val="222222"/>
          <w:sz w:val="15"/>
          <w:szCs w:val="15"/>
          <w:shd w:val="clear" w:color="auto" w:fill="FFFFFF"/>
        </w:rPr>
        <w:t>Vattani</w:t>
      </w:r>
      <w:proofErr w:type="spellEnd"/>
      <w:r w:rsidRPr="00FE0B2C">
        <w:rPr>
          <w:rFonts w:ascii="Arial" w:hAnsi="Arial" w:cs="Arial"/>
          <w:color w:val="222222"/>
          <w:sz w:val="15"/>
          <w:szCs w:val="15"/>
          <w:shd w:val="clear" w:color="auto" w:fill="FFFFFF"/>
        </w:rPr>
        <w:t xml:space="preserve"> A, et al. Scalable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++[J]. Proceedings of the VLDB Endowment, 2012, 5(7): 622-633.</w:t>
      </w:r>
    </w:p>
    <w:p w14:paraId="1C650733" w14:textId="785F1854"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Bachem</w:t>
      </w:r>
      <w:proofErr w:type="spellEnd"/>
      <w:r w:rsidRPr="00FE0B2C">
        <w:rPr>
          <w:rFonts w:ascii="Arial" w:hAnsi="Arial" w:cs="Arial"/>
          <w:color w:val="222222"/>
          <w:sz w:val="15"/>
          <w:szCs w:val="15"/>
          <w:shd w:val="clear" w:color="auto" w:fill="FFFFFF"/>
        </w:rPr>
        <w:t xml:space="preserve"> O, </w:t>
      </w:r>
      <w:proofErr w:type="spellStart"/>
      <w:r w:rsidRPr="00FE0B2C">
        <w:rPr>
          <w:rFonts w:ascii="Arial" w:hAnsi="Arial" w:cs="Arial"/>
          <w:color w:val="222222"/>
          <w:sz w:val="15"/>
          <w:szCs w:val="15"/>
          <w:shd w:val="clear" w:color="auto" w:fill="FFFFFF"/>
        </w:rPr>
        <w:t>Lucic</w:t>
      </w:r>
      <w:proofErr w:type="spellEnd"/>
      <w:r w:rsidRPr="00FE0B2C">
        <w:rPr>
          <w:rFonts w:ascii="Arial" w:hAnsi="Arial" w:cs="Arial"/>
          <w:color w:val="222222"/>
          <w:sz w:val="15"/>
          <w:szCs w:val="15"/>
          <w:shd w:val="clear" w:color="auto" w:fill="FFFFFF"/>
        </w:rPr>
        <w:t xml:space="preserve"> M, Krause A. Distributed and provably good seedings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in constant rounds[C]//Proceedings of the 34th International Conference on Machine Learning-Volume 70. JMLR. org, 2017: 292-300.</w:t>
      </w:r>
    </w:p>
    <w:p w14:paraId="3E13B683" w14:textId="60C9ADB1"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Zaharia</w:t>
      </w:r>
      <w:proofErr w:type="spellEnd"/>
      <w:r w:rsidRPr="00FE0B2C">
        <w:rPr>
          <w:rFonts w:ascii="Arial" w:hAnsi="Arial" w:cs="Arial"/>
          <w:color w:val="222222"/>
          <w:sz w:val="15"/>
          <w:szCs w:val="15"/>
          <w:shd w:val="clear" w:color="auto" w:fill="FFFFFF"/>
        </w:rPr>
        <w:t xml:space="preserve"> M, Chowdhury M, Franklin M J, et al. Spark: Cluster computing with working sets[J]. </w:t>
      </w:r>
      <w:proofErr w:type="spellStart"/>
      <w:r w:rsidRPr="00FE0B2C">
        <w:rPr>
          <w:rFonts w:ascii="Arial" w:hAnsi="Arial" w:cs="Arial"/>
          <w:color w:val="222222"/>
          <w:sz w:val="15"/>
          <w:szCs w:val="15"/>
          <w:shd w:val="clear" w:color="auto" w:fill="FFFFFF"/>
        </w:rPr>
        <w:t>HotCloud</w:t>
      </w:r>
      <w:proofErr w:type="spellEnd"/>
      <w:r w:rsidRPr="00FE0B2C">
        <w:rPr>
          <w:rFonts w:ascii="Arial" w:hAnsi="Arial" w:cs="Arial"/>
          <w:color w:val="222222"/>
          <w:sz w:val="15"/>
          <w:szCs w:val="15"/>
          <w:shd w:val="clear" w:color="auto" w:fill="FFFFFF"/>
        </w:rPr>
        <w:t>, 2010, 10(10-10): 95.</w:t>
      </w:r>
    </w:p>
    <w:p w14:paraId="3419491A" w14:textId="4AF388FF"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Zaharia</w:t>
      </w:r>
      <w:proofErr w:type="spellEnd"/>
      <w:r w:rsidRPr="00FE0B2C">
        <w:rPr>
          <w:rFonts w:ascii="Arial" w:hAnsi="Arial" w:cs="Arial"/>
          <w:color w:val="222222"/>
          <w:sz w:val="15"/>
          <w:szCs w:val="15"/>
          <w:shd w:val="clear" w:color="auto" w:fill="FFFFFF"/>
        </w:rPr>
        <w:t xml:space="preserve"> M, Xin R S, Wendell P, et al. Apache spark: a unified engine for big data processing[J]. Communications of the ACM, 2016, 59(11): 56-65.</w:t>
      </w:r>
    </w:p>
    <w:p w14:paraId="7BDB7733" w14:textId="39677F92"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Bachem</w:t>
      </w:r>
      <w:proofErr w:type="spellEnd"/>
      <w:r w:rsidRPr="00FE0B2C">
        <w:rPr>
          <w:rFonts w:ascii="Arial" w:hAnsi="Arial" w:cs="Arial"/>
          <w:color w:val="222222"/>
          <w:sz w:val="15"/>
          <w:szCs w:val="15"/>
          <w:shd w:val="clear" w:color="auto" w:fill="FFFFFF"/>
        </w:rPr>
        <w:t xml:space="preserve"> O F. Sampling for Large-Scale Clustering[D]. ETH Zurich, 2018.</w:t>
      </w:r>
    </w:p>
    <w:p w14:paraId="5295D111" w14:textId="699C0B8D"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Bachem</w:t>
      </w:r>
      <w:proofErr w:type="spellEnd"/>
      <w:r w:rsidRPr="00FE0B2C">
        <w:rPr>
          <w:rFonts w:ascii="Arial" w:hAnsi="Arial" w:cs="Arial"/>
          <w:color w:val="222222"/>
          <w:sz w:val="15"/>
          <w:szCs w:val="15"/>
          <w:shd w:val="clear" w:color="auto" w:fill="FFFFFF"/>
        </w:rPr>
        <w:t xml:space="preserve"> O, ETHZ I N F, </w:t>
      </w:r>
      <w:proofErr w:type="spellStart"/>
      <w:r w:rsidRPr="00FE0B2C">
        <w:rPr>
          <w:rFonts w:ascii="Arial" w:hAnsi="Arial" w:cs="Arial"/>
          <w:color w:val="222222"/>
          <w:sz w:val="15"/>
          <w:szCs w:val="15"/>
          <w:shd w:val="clear" w:color="auto" w:fill="FFFFFF"/>
        </w:rPr>
        <w:t>Lucic</w:t>
      </w:r>
      <w:proofErr w:type="spellEnd"/>
      <w:r w:rsidRPr="00FE0B2C">
        <w:rPr>
          <w:rFonts w:ascii="Arial" w:hAnsi="Arial" w:cs="Arial"/>
          <w:color w:val="222222"/>
          <w:sz w:val="15"/>
          <w:szCs w:val="15"/>
          <w:shd w:val="clear" w:color="auto" w:fill="FFFFFF"/>
        </w:rPr>
        <w:t xml:space="preserve"> M, et al. Scalable and distributed </w:t>
      </w:r>
      <w:r w:rsidRPr="00FE0B2C">
        <w:rPr>
          <w:rFonts w:ascii="Arial" w:hAnsi="Arial" w:cs="Arial"/>
          <w:color w:val="222222"/>
          <w:sz w:val="15"/>
          <w:szCs w:val="15"/>
          <w:shd w:val="clear" w:color="auto" w:fill="FFFFFF"/>
        </w:rPr>
        <w:t>clustering via lightweight coresets[J]. stat, 2017, 1050: 27.</w:t>
      </w:r>
    </w:p>
    <w:p w14:paraId="2274054E" w14:textId="48CA6E99"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Ackermann M R, </w:t>
      </w:r>
      <w:proofErr w:type="spellStart"/>
      <w:r w:rsidRPr="00FE0B2C">
        <w:rPr>
          <w:rFonts w:ascii="Arial" w:hAnsi="Arial" w:cs="Arial"/>
          <w:color w:val="222222"/>
          <w:sz w:val="15"/>
          <w:szCs w:val="15"/>
          <w:shd w:val="clear" w:color="auto" w:fill="FFFFFF"/>
        </w:rPr>
        <w:t>Märtens</w:t>
      </w:r>
      <w:proofErr w:type="spellEnd"/>
      <w:r w:rsidRPr="00FE0B2C">
        <w:rPr>
          <w:rFonts w:ascii="Arial" w:hAnsi="Arial" w:cs="Arial"/>
          <w:color w:val="222222"/>
          <w:sz w:val="15"/>
          <w:szCs w:val="15"/>
          <w:shd w:val="clear" w:color="auto" w:fill="FFFFFF"/>
        </w:rPr>
        <w:t xml:space="preserve"> M, </w:t>
      </w:r>
      <w:proofErr w:type="spellStart"/>
      <w:r w:rsidRPr="00FE0B2C">
        <w:rPr>
          <w:rFonts w:ascii="Arial" w:hAnsi="Arial" w:cs="Arial"/>
          <w:color w:val="222222"/>
          <w:sz w:val="15"/>
          <w:szCs w:val="15"/>
          <w:shd w:val="clear" w:color="auto" w:fill="FFFFFF"/>
        </w:rPr>
        <w:t>Raupach</w:t>
      </w:r>
      <w:proofErr w:type="spellEnd"/>
      <w:r w:rsidRPr="00FE0B2C">
        <w:rPr>
          <w:rFonts w:ascii="Arial" w:hAnsi="Arial" w:cs="Arial"/>
          <w:color w:val="222222"/>
          <w:sz w:val="15"/>
          <w:szCs w:val="15"/>
          <w:shd w:val="clear" w:color="auto" w:fill="FFFFFF"/>
        </w:rPr>
        <w:t xml:space="preserve"> C, et al. </w:t>
      </w:r>
      <w:proofErr w:type="spellStart"/>
      <w:r w:rsidRPr="00FE0B2C">
        <w:rPr>
          <w:rFonts w:ascii="Arial" w:hAnsi="Arial" w:cs="Arial"/>
          <w:color w:val="222222"/>
          <w:sz w:val="15"/>
          <w:szCs w:val="15"/>
          <w:shd w:val="clear" w:color="auto" w:fill="FFFFFF"/>
        </w:rPr>
        <w:t>StreamKM</w:t>
      </w:r>
      <w:proofErr w:type="spellEnd"/>
      <w:r w:rsidRPr="00FE0B2C">
        <w:rPr>
          <w:rFonts w:ascii="Arial" w:hAnsi="Arial" w:cs="Arial"/>
          <w:color w:val="222222"/>
          <w:sz w:val="15"/>
          <w:szCs w:val="15"/>
          <w:shd w:val="clear" w:color="auto" w:fill="FFFFFF"/>
        </w:rPr>
        <w:t>++: A clustering algorithm for data streams[J]. Journal of Experimental Algorithmics (JEA), 2012, 17: 2.4.</w:t>
      </w:r>
    </w:p>
    <w:p w14:paraId="1901BCAD" w14:textId="3AF68A5D"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Bachem</w:t>
      </w:r>
      <w:proofErr w:type="spellEnd"/>
      <w:r w:rsidRPr="00FE0B2C">
        <w:rPr>
          <w:rFonts w:ascii="Arial" w:hAnsi="Arial" w:cs="Arial"/>
          <w:color w:val="222222"/>
          <w:sz w:val="15"/>
          <w:szCs w:val="15"/>
          <w:shd w:val="clear" w:color="auto" w:fill="FFFFFF"/>
        </w:rPr>
        <w:t xml:space="preserve"> O, </w:t>
      </w:r>
      <w:proofErr w:type="spellStart"/>
      <w:r w:rsidRPr="00FE0B2C">
        <w:rPr>
          <w:rFonts w:ascii="Arial" w:hAnsi="Arial" w:cs="Arial"/>
          <w:color w:val="222222"/>
          <w:sz w:val="15"/>
          <w:szCs w:val="15"/>
          <w:shd w:val="clear" w:color="auto" w:fill="FFFFFF"/>
        </w:rPr>
        <w:t>Lucic</w:t>
      </w:r>
      <w:proofErr w:type="spellEnd"/>
      <w:r w:rsidRPr="00FE0B2C">
        <w:rPr>
          <w:rFonts w:ascii="Arial" w:hAnsi="Arial" w:cs="Arial"/>
          <w:color w:val="222222"/>
          <w:sz w:val="15"/>
          <w:szCs w:val="15"/>
          <w:shd w:val="clear" w:color="auto" w:fill="FFFFFF"/>
        </w:rPr>
        <w:t xml:space="preserve"> M, Krause A. Practical coreset constructions for machine learning[J]. </w:t>
      </w:r>
      <w:proofErr w:type="spellStart"/>
      <w:r w:rsidRPr="00FE0B2C">
        <w:rPr>
          <w:rFonts w:ascii="Arial" w:hAnsi="Arial" w:cs="Arial"/>
          <w:color w:val="222222"/>
          <w:sz w:val="15"/>
          <w:szCs w:val="15"/>
          <w:shd w:val="clear" w:color="auto" w:fill="FFFFFF"/>
        </w:rPr>
        <w:t>arXiv</w:t>
      </w:r>
      <w:proofErr w:type="spellEnd"/>
      <w:r w:rsidRPr="00FE0B2C">
        <w:rPr>
          <w:rFonts w:ascii="Arial" w:hAnsi="Arial" w:cs="Arial"/>
          <w:color w:val="222222"/>
          <w:sz w:val="15"/>
          <w:szCs w:val="15"/>
          <w:shd w:val="clear" w:color="auto" w:fill="FFFFFF"/>
        </w:rPr>
        <w:t xml:space="preserve"> preprint arXiv:1703.06476, 2017.</w:t>
      </w:r>
    </w:p>
    <w:p w14:paraId="1F26F37E" w14:textId="60222EB1"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Feldman D, Schmidt M, </w:t>
      </w:r>
      <w:proofErr w:type="spellStart"/>
      <w:r w:rsidRPr="00FE0B2C">
        <w:rPr>
          <w:rFonts w:ascii="Arial" w:hAnsi="Arial" w:cs="Arial"/>
          <w:color w:val="222222"/>
          <w:sz w:val="15"/>
          <w:szCs w:val="15"/>
          <w:shd w:val="clear" w:color="auto" w:fill="FFFFFF"/>
        </w:rPr>
        <w:t>Sohler</w:t>
      </w:r>
      <w:proofErr w:type="spellEnd"/>
      <w:r w:rsidRPr="00FE0B2C">
        <w:rPr>
          <w:rFonts w:ascii="Arial" w:hAnsi="Arial" w:cs="Arial"/>
          <w:color w:val="222222"/>
          <w:sz w:val="15"/>
          <w:szCs w:val="15"/>
          <w:shd w:val="clear" w:color="auto" w:fill="FFFFFF"/>
        </w:rPr>
        <w:t xml:space="preserve"> C. Turning big data into tiny data: Constant-size coresets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xml:space="preserve">, </w:t>
      </w:r>
      <w:proofErr w:type="spellStart"/>
      <w:r w:rsidRPr="00FE0B2C">
        <w:rPr>
          <w:rFonts w:ascii="Arial" w:hAnsi="Arial" w:cs="Arial"/>
          <w:color w:val="222222"/>
          <w:sz w:val="15"/>
          <w:szCs w:val="15"/>
          <w:shd w:val="clear" w:color="auto" w:fill="FFFFFF"/>
        </w:rPr>
        <w:t>pca</w:t>
      </w:r>
      <w:proofErr w:type="spellEnd"/>
      <w:r w:rsidRPr="00FE0B2C">
        <w:rPr>
          <w:rFonts w:ascii="Arial" w:hAnsi="Arial" w:cs="Arial"/>
          <w:color w:val="222222"/>
          <w:sz w:val="15"/>
          <w:szCs w:val="15"/>
          <w:shd w:val="clear" w:color="auto" w:fill="FFFFFF"/>
        </w:rPr>
        <w:t xml:space="preserve"> and projective clustering[C]//Proceedings of the twenty-fourth annual ACM-SIAM symposium on Discrete algorithms. Society for Industrial and Applied Mathematics, 2013: 1434-1453.</w:t>
      </w:r>
    </w:p>
    <w:p w14:paraId="20FE5BCB" w14:textId="575FBA4D"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Mettu</w:t>
      </w:r>
      <w:proofErr w:type="spellEnd"/>
      <w:r w:rsidRPr="00FE0B2C">
        <w:rPr>
          <w:rFonts w:ascii="Arial" w:hAnsi="Arial" w:cs="Arial"/>
          <w:color w:val="222222"/>
          <w:sz w:val="15"/>
          <w:szCs w:val="15"/>
          <w:shd w:val="clear" w:color="auto" w:fill="FFFFFF"/>
        </w:rPr>
        <w:t xml:space="preserve"> R </w:t>
      </w:r>
      <w:proofErr w:type="spellStart"/>
      <w:r w:rsidRPr="00FE0B2C">
        <w:rPr>
          <w:rFonts w:ascii="Arial" w:hAnsi="Arial" w:cs="Arial"/>
          <w:color w:val="222222"/>
          <w:sz w:val="15"/>
          <w:szCs w:val="15"/>
          <w:shd w:val="clear" w:color="auto" w:fill="FFFFFF"/>
        </w:rPr>
        <w:t>R</w:t>
      </w:r>
      <w:proofErr w:type="spellEnd"/>
      <w:r w:rsidRPr="00FE0B2C">
        <w:rPr>
          <w:rFonts w:ascii="Arial" w:hAnsi="Arial" w:cs="Arial"/>
          <w:color w:val="222222"/>
          <w:sz w:val="15"/>
          <w:szCs w:val="15"/>
          <w:shd w:val="clear" w:color="auto" w:fill="FFFFFF"/>
        </w:rPr>
        <w:t xml:space="preserve">, </w:t>
      </w:r>
      <w:proofErr w:type="spellStart"/>
      <w:r w:rsidRPr="00FE0B2C">
        <w:rPr>
          <w:rFonts w:ascii="Arial" w:hAnsi="Arial" w:cs="Arial"/>
          <w:color w:val="222222"/>
          <w:sz w:val="15"/>
          <w:szCs w:val="15"/>
          <w:shd w:val="clear" w:color="auto" w:fill="FFFFFF"/>
        </w:rPr>
        <w:t>Plaxton</w:t>
      </w:r>
      <w:proofErr w:type="spellEnd"/>
      <w:r w:rsidRPr="00FE0B2C">
        <w:rPr>
          <w:rFonts w:ascii="Arial" w:hAnsi="Arial" w:cs="Arial"/>
          <w:color w:val="222222"/>
          <w:sz w:val="15"/>
          <w:szCs w:val="15"/>
          <w:shd w:val="clear" w:color="auto" w:fill="FFFFFF"/>
        </w:rPr>
        <w:t xml:space="preserve"> C G. Optimal time bounds for approximate clustering[J]. Machine Learning, 2004, 56(1-3): 35-60.</w:t>
      </w:r>
    </w:p>
    <w:p w14:paraId="0E7AFDFB" w14:textId="58C372D1" w:rsidR="00AA68B9" w:rsidRPr="00FE0B2C" w:rsidRDefault="00AA68B9" w:rsidP="00A167FD">
      <w:pPr>
        <w:pStyle w:val="affff3"/>
        <w:numPr>
          <w:ilvl w:val="0"/>
          <w:numId w:val="24"/>
        </w:numPr>
        <w:ind w:firstLineChars="0"/>
        <w:rPr>
          <w:sz w:val="15"/>
          <w:szCs w:val="15"/>
        </w:rPr>
      </w:pPr>
      <w:r w:rsidRPr="00FE0B2C">
        <w:rPr>
          <w:rFonts w:ascii="Arial" w:hAnsi="Arial" w:cs="Arial"/>
          <w:color w:val="222222"/>
          <w:sz w:val="15"/>
          <w:szCs w:val="15"/>
          <w:shd w:val="clear" w:color="auto" w:fill="FFFFFF"/>
        </w:rPr>
        <w:t>Hastings W K. Monte Carlo sampling methods using Markov chains and their applications[J]. 1970.</w:t>
      </w:r>
    </w:p>
    <w:p w14:paraId="5D18A9FE" w14:textId="5B15A19C" w:rsidR="00AA68B9" w:rsidRPr="00FE0B2C" w:rsidRDefault="00AA68B9" w:rsidP="00A167FD">
      <w:pPr>
        <w:pStyle w:val="affff3"/>
        <w:numPr>
          <w:ilvl w:val="0"/>
          <w:numId w:val="24"/>
        </w:numPr>
        <w:ind w:firstLineChars="0"/>
        <w:rPr>
          <w:sz w:val="15"/>
          <w:szCs w:val="15"/>
        </w:rPr>
      </w:pPr>
      <w:bookmarkStart w:id="113" w:name="_Ref27085584"/>
      <w:proofErr w:type="spellStart"/>
      <w:r w:rsidRPr="00FE0B2C">
        <w:rPr>
          <w:rFonts w:ascii="Arial" w:hAnsi="Arial" w:cs="Arial"/>
          <w:color w:val="222222"/>
          <w:sz w:val="15"/>
          <w:szCs w:val="15"/>
          <w:shd w:val="clear" w:color="auto" w:fill="FFFFFF"/>
        </w:rPr>
        <w:t>Bachem</w:t>
      </w:r>
      <w:proofErr w:type="spellEnd"/>
      <w:r w:rsidRPr="00FE0B2C">
        <w:rPr>
          <w:rFonts w:ascii="Arial" w:hAnsi="Arial" w:cs="Arial"/>
          <w:color w:val="222222"/>
          <w:sz w:val="15"/>
          <w:szCs w:val="15"/>
          <w:shd w:val="clear" w:color="auto" w:fill="FFFFFF"/>
        </w:rPr>
        <w:t xml:space="preserve"> O, </w:t>
      </w:r>
      <w:proofErr w:type="spellStart"/>
      <w:r w:rsidRPr="00FE0B2C">
        <w:rPr>
          <w:rFonts w:ascii="Arial" w:hAnsi="Arial" w:cs="Arial"/>
          <w:color w:val="222222"/>
          <w:sz w:val="15"/>
          <w:szCs w:val="15"/>
          <w:shd w:val="clear" w:color="auto" w:fill="FFFFFF"/>
        </w:rPr>
        <w:t>Lucic</w:t>
      </w:r>
      <w:proofErr w:type="spellEnd"/>
      <w:r w:rsidRPr="00FE0B2C">
        <w:rPr>
          <w:rFonts w:ascii="Arial" w:hAnsi="Arial" w:cs="Arial"/>
          <w:color w:val="222222"/>
          <w:sz w:val="15"/>
          <w:szCs w:val="15"/>
          <w:shd w:val="clear" w:color="auto" w:fill="FFFFFF"/>
        </w:rPr>
        <w:t xml:space="preserve"> M, </w:t>
      </w:r>
      <w:proofErr w:type="spellStart"/>
      <w:r w:rsidRPr="00FE0B2C">
        <w:rPr>
          <w:rFonts w:ascii="Arial" w:hAnsi="Arial" w:cs="Arial"/>
          <w:color w:val="222222"/>
          <w:sz w:val="15"/>
          <w:szCs w:val="15"/>
          <w:shd w:val="clear" w:color="auto" w:fill="FFFFFF"/>
        </w:rPr>
        <w:t>Hassani</w:t>
      </w:r>
      <w:proofErr w:type="spellEnd"/>
      <w:r w:rsidRPr="00FE0B2C">
        <w:rPr>
          <w:rFonts w:ascii="Arial" w:hAnsi="Arial" w:cs="Arial"/>
          <w:color w:val="222222"/>
          <w:sz w:val="15"/>
          <w:szCs w:val="15"/>
          <w:shd w:val="clear" w:color="auto" w:fill="FFFFFF"/>
        </w:rPr>
        <w:t xml:space="preserve"> S H, et al. Approximate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 in sublinear time[C]//Thirtieth AAAI Conference on Artificial Intelligence. 2016.</w:t>
      </w:r>
      <w:bookmarkEnd w:id="113"/>
    </w:p>
    <w:p w14:paraId="31A1CF24" w14:textId="52723B58" w:rsidR="00AA68B9" w:rsidRPr="00FE0B2C" w:rsidRDefault="00AA68B9" w:rsidP="00A167FD">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Bachem</w:t>
      </w:r>
      <w:proofErr w:type="spellEnd"/>
      <w:r w:rsidRPr="00FE0B2C">
        <w:rPr>
          <w:rFonts w:ascii="Arial" w:hAnsi="Arial" w:cs="Arial"/>
          <w:color w:val="222222"/>
          <w:sz w:val="15"/>
          <w:szCs w:val="15"/>
          <w:shd w:val="clear" w:color="auto" w:fill="FFFFFF"/>
        </w:rPr>
        <w:t xml:space="preserve"> O, </w:t>
      </w:r>
      <w:proofErr w:type="spellStart"/>
      <w:r w:rsidRPr="00FE0B2C">
        <w:rPr>
          <w:rFonts w:ascii="Arial" w:hAnsi="Arial" w:cs="Arial"/>
          <w:color w:val="222222"/>
          <w:sz w:val="15"/>
          <w:szCs w:val="15"/>
          <w:shd w:val="clear" w:color="auto" w:fill="FFFFFF"/>
        </w:rPr>
        <w:t>Lucic</w:t>
      </w:r>
      <w:proofErr w:type="spellEnd"/>
      <w:r w:rsidRPr="00FE0B2C">
        <w:rPr>
          <w:rFonts w:ascii="Arial" w:hAnsi="Arial" w:cs="Arial"/>
          <w:color w:val="222222"/>
          <w:sz w:val="15"/>
          <w:szCs w:val="15"/>
          <w:shd w:val="clear" w:color="auto" w:fill="FFFFFF"/>
        </w:rPr>
        <w:t xml:space="preserve"> M, </w:t>
      </w:r>
      <w:proofErr w:type="spellStart"/>
      <w:r w:rsidRPr="00FE0B2C">
        <w:rPr>
          <w:rFonts w:ascii="Arial" w:hAnsi="Arial" w:cs="Arial"/>
          <w:color w:val="222222"/>
          <w:sz w:val="15"/>
          <w:szCs w:val="15"/>
          <w:shd w:val="clear" w:color="auto" w:fill="FFFFFF"/>
        </w:rPr>
        <w:t>Hassani</w:t>
      </w:r>
      <w:proofErr w:type="spellEnd"/>
      <w:r w:rsidRPr="00FE0B2C">
        <w:rPr>
          <w:rFonts w:ascii="Arial" w:hAnsi="Arial" w:cs="Arial"/>
          <w:color w:val="222222"/>
          <w:sz w:val="15"/>
          <w:szCs w:val="15"/>
          <w:shd w:val="clear" w:color="auto" w:fill="FFFFFF"/>
        </w:rPr>
        <w:t xml:space="preserve"> H, et al. Fast and provably good seedings for </w:t>
      </w:r>
      <w:r w:rsidR="00B23571" w:rsidRPr="00FE0B2C">
        <w:rPr>
          <w:rFonts w:ascii="Arial" w:hAnsi="Arial" w:cs="Arial"/>
          <w:color w:val="222222"/>
          <w:sz w:val="15"/>
          <w:szCs w:val="15"/>
          <w:shd w:val="clear" w:color="auto" w:fill="FFFFFF"/>
        </w:rPr>
        <w:t>K-means</w:t>
      </w:r>
      <w:r w:rsidRPr="00FE0B2C">
        <w:rPr>
          <w:rFonts w:ascii="Arial" w:hAnsi="Arial" w:cs="Arial"/>
          <w:color w:val="222222"/>
          <w:sz w:val="15"/>
          <w:szCs w:val="15"/>
          <w:shd w:val="clear" w:color="auto" w:fill="FFFFFF"/>
        </w:rPr>
        <w:t>[C]//Advances in Neural Information Processing Systems. 2016: 55-63.</w:t>
      </w:r>
    </w:p>
    <w:p w14:paraId="2D9E4DAE" w14:textId="2BF010FA" w:rsidR="00DC16A1" w:rsidRPr="00FE0B2C" w:rsidRDefault="00AA68B9" w:rsidP="002348D7">
      <w:pPr>
        <w:pStyle w:val="affff3"/>
        <w:numPr>
          <w:ilvl w:val="0"/>
          <w:numId w:val="24"/>
        </w:numPr>
        <w:ind w:firstLineChars="0"/>
        <w:rPr>
          <w:sz w:val="15"/>
          <w:szCs w:val="15"/>
        </w:rPr>
      </w:pPr>
      <w:r w:rsidRPr="00FE0B2C">
        <w:rPr>
          <w:rFonts w:ascii="Arial" w:hAnsi="Arial" w:cs="Arial"/>
          <w:color w:val="222222"/>
          <w:sz w:val="15"/>
          <w:szCs w:val="15"/>
          <w:shd w:val="clear" w:color="auto" w:fill="FFFFFF"/>
        </w:rPr>
        <w:t xml:space="preserve">Ben-David S. A framework for statistical clustering with a </w:t>
      </w:r>
      <w:proofErr w:type="gramStart"/>
      <w:r w:rsidRPr="00FE0B2C">
        <w:rPr>
          <w:rFonts w:ascii="Arial" w:hAnsi="Arial" w:cs="Arial"/>
          <w:color w:val="222222"/>
          <w:sz w:val="15"/>
          <w:szCs w:val="15"/>
          <w:shd w:val="clear" w:color="auto" w:fill="FFFFFF"/>
        </w:rPr>
        <w:t>constant time approximation algorithms</w:t>
      </w:r>
      <w:proofErr w:type="gramEnd"/>
      <w:r w:rsidRPr="00FE0B2C">
        <w:rPr>
          <w:rFonts w:ascii="Arial" w:hAnsi="Arial" w:cs="Arial"/>
          <w:color w:val="222222"/>
          <w:sz w:val="15"/>
          <w:szCs w:val="15"/>
          <w:shd w:val="clear" w:color="auto" w:fill="FFFFFF"/>
        </w:rPr>
        <w:t xml:space="preserve"> for k-median clustering[C]//International Conference on Computational Learning Theory. Springer, Berlin, Heidelberg, 2004: 415-426.</w:t>
      </w:r>
    </w:p>
    <w:p w14:paraId="33C80B61" w14:textId="7B8B2C1B" w:rsidR="00421524" w:rsidRPr="00FE0B2C" w:rsidRDefault="00421524" w:rsidP="002348D7">
      <w:pPr>
        <w:pStyle w:val="affff3"/>
        <w:numPr>
          <w:ilvl w:val="0"/>
          <w:numId w:val="24"/>
        </w:numPr>
        <w:ind w:firstLineChars="0"/>
        <w:rPr>
          <w:rFonts w:ascii="Arial" w:hAnsi="Arial" w:cs="Arial"/>
          <w:color w:val="222222"/>
          <w:sz w:val="15"/>
          <w:szCs w:val="15"/>
          <w:shd w:val="clear" w:color="auto" w:fill="FFFFFF"/>
        </w:rPr>
      </w:pPr>
      <w:proofErr w:type="spellStart"/>
      <w:r w:rsidRPr="00FE0B2C">
        <w:rPr>
          <w:rFonts w:ascii="Arial" w:hAnsi="Arial" w:cs="Arial"/>
          <w:color w:val="222222"/>
          <w:sz w:val="15"/>
          <w:szCs w:val="15"/>
          <w:shd w:val="clear" w:color="auto" w:fill="FFFFFF"/>
        </w:rPr>
        <w:t>Friggstad</w:t>
      </w:r>
      <w:proofErr w:type="spellEnd"/>
      <w:r w:rsidRPr="00FE0B2C">
        <w:rPr>
          <w:rFonts w:ascii="Arial" w:hAnsi="Arial" w:cs="Arial"/>
          <w:color w:val="222222"/>
          <w:sz w:val="15"/>
          <w:szCs w:val="15"/>
          <w:shd w:val="clear" w:color="auto" w:fill="FFFFFF"/>
        </w:rPr>
        <w:t xml:space="preserve"> Z, </w:t>
      </w:r>
      <w:proofErr w:type="spellStart"/>
      <w:r w:rsidRPr="00FE0B2C">
        <w:rPr>
          <w:rFonts w:ascii="Arial" w:hAnsi="Arial" w:cs="Arial"/>
          <w:color w:val="222222"/>
          <w:sz w:val="15"/>
          <w:szCs w:val="15"/>
          <w:shd w:val="clear" w:color="auto" w:fill="FFFFFF"/>
        </w:rPr>
        <w:t>Rezapour</w:t>
      </w:r>
      <w:proofErr w:type="spellEnd"/>
      <w:r w:rsidRPr="00FE0B2C">
        <w:rPr>
          <w:rFonts w:ascii="Arial" w:hAnsi="Arial" w:cs="Arial"/>
          <w:color w:val="222222"/>
          <w:sz w:val="15"/>
          <w:szCs w:val="15"/>
          <w:shd w:val="clear" w:color="auto" w:fill="FFFFFF"/>
        </w:rPr>
        <w:t xml:space="preserve"> M, </w:t>
      </w:r>
      <w:proofErr w:type="spellStart"/>
      <w:r w:rsidRPr="00FE0B2C">
        <w:rPr>
          <w:rFonts w:ascii="Arial" w:hAnsi="Arial" w:cs="Arial"/>
          <w:color w:val="222222"/>
          <w:sz w:val="15"/>
          <w:szCs w:val="15"/>
          <w:shd w:val="clear" w:color="auto" w:fill="FFFFFF"/>
        </w:rPr>
        <w:t>Salavatipour</w:t>
      </w:r>
      <w:proofErr w:type="spellEnd"/>
      <w:r w:rsidRPr="00FE0B2C">
        <w:rPr>
          <w:rFonts w:ascii="Arial" w:hAnsi="Arial" w:cs="Arial"/>
          <w:color w:val="222222"/>
          <w:sz w:val="15"/>
          <w:szCs w:val="15"/>
          <w:shd w:val="clear" w:color="auto" w:fill="FFFFFF"/>
        </w:rPr>
        <w:t xml:space="preserve"> M R. Local search yields a PTAS for k-means in doubling metrics[J]. SIAM Journal on Computing, 2019, 48(2): 452-480.</w:t>
      </w:r>
    </w:p>
    <w:p w14:paraId="2527F821" w14:textId="0F4B4F43" w:rsidR="00421524" w:rsidRPr="00FE0B2C" w:rsidRDefault="00421524" w:rsidP="002348D7">
      <w:pPr>
        <w:pStyle w:val="affff3"/>
        <w:numPr>
          <w:ilvl w:val="0"/>
          <w:numId w:val="24"/>
        </w:numPr>
        <w:ind w:firstLineChars="0"/>
        <w:rPr>
          <w:sz w:val="15"/>
          <w:szCs w:val="15"/>
        </w:rPr>
      </w:pPr>
      <w:proofErr w:type="spellStart"/>
      <w:r w:rsidRPr="00FE0B2C">
        <w:rPr>
          <w:rFonts w:ascii="Arial" w:hAnsi="Arial" w:cs="Arial"/>
          <w:color w:val="222222"/>
          <w:sz w:val="15"/>
          <w:szCs w:val="15"/>
          <w:shd w:val="clear" w:color="auto" w:fill="FFFFFF"/>
        </w:rPr>
        <w:t>Capó</w:t>
      </w:r>
      <w:proofErr w:type="spellEnd"/>
      <w:r w:rsidRPr="00FE0B2C">
        <w:rPr>
          <w:rFonts w:ascii="Arial" w:hAnsi="Arial" w:cs="Arial"/>
          <w:color w:val="222222"/>
          <w:sz w:val="15"/>
          <w:szCs w:val="15"/>
          <w:shd w:val="clear" w:color="auto" w:fill="FFFFFF"/>
        </w:rPr>
        <w:t xml:space="preserve"> M, Pérez A, Lozano J A. An efficient approximation to the K-means clustering for massive data[J]. Knowledge-Based Systems, 2017, 117: 56-69.</w:t>
      </w:r>
    </w:p>
    <w:p w14:paraId="2D16CFB9" w14:textId="77777777" w:rsidR="00DC16A1" w:rsidRDefault="00DC16A1"/>
    <w:p w14:paraId="5F2BB8EF" w14:textId="77777777" w:rsidR="009F78DE" w:rsidRPr="00846250" w:rsidRDefault="009F78DE" w:rsidP="00DF37C9">
      <w:pPr>
        <w:pStyle w:val="afff6"/>
        <w:ind w:firstLineChars="0" w:firstLine="0"/>
      </w:pPr>
      <w:bookmarkStart w:id="114" w:name="AROC_REFERENCE"/>
    </w:p>
    <w:bookmarkEnd w:id="114"/>
    <w:p w14:paraId="2B6282AA" w14:textId="77777777" w:rsidR="009F78DE" w:rsidRPr="00846250" w:rsidRDefault="009F78DE" w:rsidP="009F78DE">
      <w:pPr>
        <w:sectPr w:rsidR="009F78DE" w:rsidRPr="00846250" w:rsidSect="0002356D">
          <w:type w:val="continuous"/>
          <w:pgSz w:w="11906" w:h="16838" w:code="9"/>
          <w:pgMar w:top="1134" w:right="850" w:bottom="850" w:left="850" w:header="567" w:footer="567" w:gutter="0"/>
          <w:cols w:num="2" w:space="363"/>
          <w:docGrid w:type="linesAndChars" w:linePitch="322" w:charSpace="460"/>
        </w:sectPr>
      </w:pPr>
    </w:p>
    <w:p w14:paraId="7D3B856D" w14:textId="77777777" w:rsidR="009F78DE" w:rsidRPr="00846250" w:rsidRDefault="009F78DE" w:rsidP="009F78DE"/>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6F6C4" w14:textId="77777777" w:rsidR="00997749" w:rsidRDefault="00997749">
      <w:r>
        <w:separator/>
      </w:r>
    </w:p>
  </w:endnote>
  <w:endnote w:type="continuationSeparator" w:id="0">
    <w:p w14:paraId="727F0D4A" w14:textId="77777777" w:rsidR="00997749" w:rsidRDefault="0099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9AC6" w14:textId="77777777" w:rsidR="00B23571" w:rsidRPr="009F78DE" w:rsidDel="00995709" w:rsidRDefault="00B23571" w:rsidP="009F78DE">
    <w:pPr>
      <w:pStyle w:val="afff3"/>
      <w:rPr>
        <w:del w:id="85" w:author="任远航" w:date="2019-10-12T00:25:00Z"/>
      </w:rPr>
    </w:pPr>
    <w:r w:rsidRPr="009F78DE">
      <w:rPr>
        <w:rFonts w:hint="eastAsia"/>
      </w:rPr>
      <w:t>——————————</w:t>
    </w:r>
  </w:p>
  <w:p w14:paraId="6462658F" w14:textId="620DE12F" w:rsidR="00B23571" w:rsidRPr="009F78DE" w:rsidRDefault="00B23571" w:rsidP="009F78DE">
    <w:pPr>
      <w:pStyle w:val="afff3"/>
    </w:pPr>
    <w:bookmarkStart w:id="86" w:name="AROC_FUND"/>
    <w:del w:id="87" w:author="任远航" w:date="2019-10-12T00:25:00Z">
      <w:r w:rsidRPr="009F78DE" w:rsidDel="00995709">
        <w:rPr>
          <w:rFonts w:hint="eastAsia"/>
        </w:rPr>
        <w:delText xml:space="preserve">　</w:delText>
      </w:r>
    </w:del>
    <w:del w:id="88" w:author="任远航" w:date="2019-10-12T00:24:00Z">
      <w:r w:rsidRPr="009F78DE" w:rsidDel="00995709">
        <w:rPr>
          <w:rFonts w:hint="eastAsia"/>
        </w:rPr>
        <w:delText xml:space="preserve">　</w:delText>
      </w:r>
      <w:r w:rsidRPr="009F78DE" w:rsidDel="00995709">
        <w:rPr>
          <w:rStyle w:val="afff5"/>
          <w:rFonts w:hint="eastAsia"/>
        </w:rPr>
        <w:delText>基金项目</w:delText>
      </w:r>
      <w:r w:rsidRPr="009C302B" w:rsidDel="00995709">
        <w:rPr>
          <w:rFonts w:hint="eastAsia"/>
        </w:rPr>
        <w:delText>：</w:delText>
      </w:r>
      <w:r w:rsidDel="00995709">
        <w:rPr>
          <w:rFonts w:hint="eastAsia"/>
        </w:rPr>
        <w:delText>国家自然科学基金资助项目</w:delText>
      </w:r>
      <w:r w:rsidRPr="009F78DE" w:rsidDel="00995709">
        <w:rPr>
          <w:rFonts w:hint="eastAsia"/>
        </w:rPr>
        <w:delText>（</w:delText>
      </w:r>
      <w:r w:rsidDel="00995709">
        <w:rPr>
          <w:rFonts w:hint="eastAsia"/>
        </w:rPr>
        <w:delText>xxxxxxx</w:delText>
      </w:r>
      <w:r w:rsidDel="00995709">
        <w:rPr>
          <w:rFonts w:hint="eastAsia"/>
        </w:rPr>
        <w:delText>，</w:delText>
      </w:r>
      <w:r w:rsidDel="00995709">
        <w:rPr>
          <w:rFonts w:hint="eastAsia"/>
        </w:rPr>
        <w:delText>xxxxxxxx</w:delText>
      </w:r>
      <w:r w:rsidRPr="009F78DE" w:rsidDel="00995709">
        <w:rPr>
          <w:rFonts w:hint="eastAsia"/>
        </w:rPr>
        <w:delText>）；</w:delText>
      </w:r>
      <w:r w:rsidDel="00995709">
        <w:rPr>
          <w:rFonts w:hint="eastAsia"/>
        </w:rPr>
        <w:delText>国家“</w:delText>
      </w:r>
      <w:r w:rsidDel="00995709">
        <w:rPr>
          <w:rFonts w:hint="eastAsia"/>
        </w:rPr>
        <w:delText>863</w:delText>
      </w:r>
      <w:r w:rsidDel="00995709">
        <w:rPr>
          <w:rFonts w:hint="eastAsia"/>
        </w:rPr>
        <w:delText>”计划资助项目</w:delText>
      </w:r>
      <w:r w:rsidRPr="009F78DE" w:rsidDel="00995709">
        <w:rPr>
          <w:rFonts w:hint="eastAsia"/>
        </w:rPr>
        <w:delText>（</w:delText>
      </w:r>
      <w:r w:rsidDel="00995709">
        <w:rPr>
          <w:rFonts w:hint="eastAsia"/>
        </w:rPr>
        <w:delText>xxxxxxxx</w:delText>
      </w:r>
      <w:r w:rsidRPr="009F78DE" w:rsidDel="00995709">
        <w:rPr>
          <w:rFonts w:hint="eastAsia"/>
        </w:rPr>
        <w:delText>）；</w:delText>
      </w:r>
      <w:r w:rsidDel="00995709">
        <w:rPr>
          <w:rFonts w:hint="eastAsia"/>
        </w:rPr>
        <w:delText>X</w:delText>
      </w:r>
      <w:r w:rsidDel="00995709">
        <w:delText>XXX</w:delText>
      </w:r>
      <w:r w:rsidDel="00995709">
        <w:rPr>
          <w:rFonts w:hint="eastAsia"/>
        </w:rPr>
        <w:delText>大学</w:delText>
      </w:r>
      <w:r w:rsidRPr="009F78DE" w:rsidDel="00995709">
        <w:rPr>
          <w:rFonts w:hint="eastAsia"/>
        </w:rPr>
        <w:delText>教育创新计划资助项目（</w:delText>
      </w:r>
      <w:r w:rsidDel="00995709">
        <w:rPr>
          <w:rFonts w:hint="eastAsia"/>
        </w:rPr>
        <w:delText>xxxxxxxx</w:delText>
      </w:r>
      <w:r w:rsidRPr="009F78DE" w:rsidDel="00995709">
        <w:rPr>
          <w:rFonts w:hint="eastAsia"/>
        </w:rPr>
        <w:delText>）</w:delText>
      </w:r>
      <w:r w:rsidDel="00995709">
        <w:rPr>
          <w:rFonts w:hint="eastAsia"/>
        </w:rPr>
        <w:delText>；军队科研资助项目</w:delText>
      </w:r>
      <w:r w:rsidDel="00995709">
        <w:rPr>
          <w:rFonts w:ascii="楷体" w:hAnsi="楷体" w:hint="eastAsia"/>
        </w:rPr>
        <w:delText>﹝涉密项目不要填写基金项目编号﹞</w:delText>
      </w:r>
    </w:del>
  </w:p>
  <w:p w14:paraId="2DDF11AA" w14:textId="6567F1DF" w:rsidR="00B23571" w:rsidRPr="009F78DE" w:rsidRDefault="00B23571" w:rsidP="009F78DE">
    <w:pPr>
      <w:pStyle w:val="afff3"/>
    </w:pPr>
    <w:bookmarkStart w:id="89" w:name="AROC_INTRO"/>
    <w:bookmarkEnd w:id="86"/>
    <w:r w:rsidRPr="009F78DE">
      <w:rPr>
        <w:rFonts w:hint="eastAsia"/>
      </w:rPr>
      <w:t xml:space="preserve">　　</w:t>
    </w:r>
    <w:r w:rsidRPr="009F78DE">
      <w:rPr>
        <w:rStyle w:val="afff5"/>
        <w:rFonts w:hint="eastAsia"/>
      </w:rPr>
      <w:t>作者简介</w:t>
    </w:r>
    <w:r w:rsidRPr="009C302B">
      <w:rPr>
        <w:rFonts w:hint="eastAsia"/>
      </w:rPr>
      <w:t>：</w:t>
    </w:r>
    <w:ins w:id="90" w:author="任远航" w:date="2019-10-12T00:27:00Z">
      <w:r>
        <w:t xml:space="preserve"> </w:t>
      </w:r>
      <w:r>
        <w:rPr>
          <w:rFonts w:hint="eastAsia"/>
        </w:rPr>
        <w:t>任远航：</w:t>
      </w:r>
    </w:ins>
    <w:del w:id="91" w:author="任远航" w:date="2019-10-12T00:26:00Z">
      <w:r w:rsidRPr="009C302B" w:rsidDel="005C6B7E">
        <w:rPr>
          <w:rFonts w:hint="eastAsia"/>
        </w:rPr>
        <w:delText>作者</w:delText>
      </w:r>
      <w:r w:rsidDel="005C6B7E">
        <w:rPr>
          <w:rFonts w:hint="eastAsia"/>
        </w:rPr>
        <w:delText>姓名</w:delText>
      </w:r>
      <w:r w:rsidDel="005C6B7E">
        <w:rPr>
          <w:rFonts w:hint="eastAsia"/>
        </w:rPr>
        <w:delText>1</w:delText>
      </w:r>
    </w:del>
    <w:r w:rsidRPr="009F78DE">
      <w:rPr>
        <w:rFonts w:hint="eastAsia"/>
      </w:rPr>
      <w:t>（</w:t>
    </w:r>
    <w:r w:rsidRPr="009F78DE">
      <w:t>19</w:t>
    </w:r>
    <w:ins w:id="92" w:author="任远航" w:date="2019-10-12T00:27:00Z">
      <w:r>
        <w:rPr>
          <w:rFonts w:hint="eastAsia"/>
        </w:rPr>
        <w:t>95</w:t>
      </w:r>
    </w:ins>
    <w:del w:id="93" w:author="任远航" w:date="2019-10-12T00:27:00Z">
      <w:r w:rsidDel="005C6B7E">
        <w:delText>XX</w:delText>
      </w:r>
    </w:del>
    <w:r w:rsidRPr="009F78DE">
      <w:t>-</w:t>
    </w:r>
    <w:r w:rsidRPr="009F78DE">
      <w:rPr>
        <w:rFonts w:hint="eastAsia"/>
      </w:rPr>
      <w:t>）</w:t>
    </w:r>
    <w:ins w:id="94" w:author="任远航" w:date="2019-10-12T00:27:00Z">
      <w:r>
        <w:rPr>
          <w:rFonts w:hint="eastAsia"/>
        </w:rPr>
        <w:t>，</w:t>
      </w:r>
    </w:ins>
    <w:del w:id="95" w:author="任远航" w:date="2019-10-12T00:27:00Z">
      <w:r w:rsidRPr="009F78DE" w:rsidDel="005C6B7E">
        <w:rPr>
          <w:rFonts w:hint="eastAsia"/>
        </w:rPr>
        <w:delText>，</w:delText>
      </w:r>
    </w:del>
    <w:r w:rsidRPr="009F78DE">
      <w:rPr>
        <w:rFonts w:hint="eastAsia"/>
      </w:rPr>
      <w:t>男</w:t>
    </w:r>
    <w:del w:id="96" w:author="任远航" w:date="2019-10-12T00:27:00Z">
      <w:r w:rsidDel="005C6B7E">
        <w:rPr>
          <w:rFonts w:hint="eastAsia"/>
        </w:rPr>
        <w:delText>/</w:delText>
      </w:r>
      <w:r w:rsidDel="005C6B7E">
        <w:rPr>
          <w:rFonts w:hint="eastAsia"/>
        </w:rPr>
        <w:delText>女（民族</w:delText>
      </w:r>
      <w:r w:rsidDel="005C6B7E">
        <w:rPr>
          <w:rFonts w:ascii="楷体" w:hAnsi="楷体" w:hint="eastAsia"/>
        </w:rPr>
        <w:delText>﹝</w:delText>
      </w:r>
      <w:r w:rsidDel="005C6B7E">
        <w:rPr>
          <w:rFonts w:hint="eastAsia"/>
        </w:rPr>
        <w:delText>汉族不填</w:delText>
      </w:r>
      <w:r w:rsidDel="005C6B7E">
        <w:rPr>
          <w:rFonts w:ascii="楷体" w:hAnsi="楷体" w:hint="eastAsia"/>
        </w:rPr>
        <w:delText>﹞</w:delText>
      </w:r>
      <w:r w:rsidDel="005C6B7E">
        <w:rPr>
          <w:rFonts w:hint="eastAsia"/>
        </w:rPr>
        <w:delText>）</w:delText>
      </w:r>
      <w:r w:rsidRPr="009F78DE" w:rsidDel="005C6B7E">
        <w:rPr>
          <w:rFonts w:hint="eastAsia"/>
        </w:rPr>
        <w:delText>，</w:delText>
      </w:r>
      <w:r w:rsidDel="005C6B7E">
        <w:rPr>
          <w:rFonts w:hint="eastAsia"/>
        </w:rPr>
        <w:delText>籍贯</w:delText>
      </w:r>
      <w:r w:rsidDel="005C6B7E">
        <w:rPr>
          <w:rFonts w:ascii="楷体" w:hAnsi="楷体" w:hint="eastAsia"/>
        </w:rPr>
        <w:delText>﹝</w:delText>
      </w:r>
      <w:r w:rsidRPr="009F78DE" w:rsidDel="005C6B7E">
        <w:rPr>
          <w:rFonts w:hint="eastAsia"/>
        </w:rPr>
        <w:delText>江苏苏州人</w:delText>
      </w:r>
      <w:r w:rsidDel="005C6B7E">
        <w:rPr>
          <w:rFonts w:hint="eastAsia"/>
        </w:rPr>
        <w:delText>/</w:delText>
      </w:r>
      <w:r w:rsidRPr="00DE1CFF" w:rsidDel="005C6B7E">
        <w:rPr>
          <w:rFonts w:hint="eastAsia"/>
        </w:rPr>
        <w:delText>陕西渭南人</w:delText>
      </w:r>
      <w:r w:rsidDel="005C6B7E">
        <w:rPr>
          <w:rFonts w:hint="eastAsia"/>
        </w:rPr>
        <w:delText>，写到县</w:delText>
      </w:r>
      <w:r w:rsidDel="005C6B7E">
        <w:rPr>
          <w:rFonts w:hint="eastAsia"/>
        </w:rPr>
        <w:delText>/</w:delText>
      </w:r>
      <w:r w:rsidDel="005C6B7E">
        <w:rPr>
          <w:rFonts w:hint="eastAsia"/>
        </w:rPr>
        <w:delText>市级即可</w:delText>
      </w:r>
      <w:r w:rsidDel="005C6B7E">
        <w:rPr>
          <w:rFonts w:ascii="楷体" w:hAnsi="楷体" w:hint="eastAsia"/>
        </w:rPr>
        <w:delText>﹞</w:delText>
      </w:r>
    </w:del>
    <w:r w:rsidRPr="009F78DE">
      <w:rPr>
        <w:rFonts w:hint="eastAsia"/>
      </w:rPr>
      <w:t>，</w:t>
    </w:r>
    <w:ins w:id="97" w:author="任远航" w:date="2019-10-12T00:28:00Z">
      <w:r>
        <w:rPr>
          <w:rFonts w:hint="eastAsia"/>
        </w:rPr>
        <w:t>陕西宝鸡人，</w:t>
      </w:r>
    </w:ins>
    <w:del w:id="98" w:author="任远航" w:date="2019-10-12T00:28:00Z">
      <w:r w:rsidDel="005C6B7E">
        <w:rPr>
          <w:rFonts w:hint="eastAsia"/>
        </w:rPr>
        <w:delText>职称</w:delText>
      </w:r>
      <w:r w:rsidDel="005C6B7E">
        <w:rPr>
          <w:rFonts w:ascii="楷体" w:hAnsi="楷体" w:hint="eastAsia"/>
        </w:rPr>
        <w:delText>﹝</w:delText>
      </w:r>
      <w:r w:rsidDel="005C6B7E">
        <w:rPr>
          <w:rFonts w:hint="eastAsia"/>
        </w:rPr>
        <w:delText>教授</w:delText>
      </w:r>
      <w:r w:rsidDel="005C6B7E">
        <w:rPr>
          <w:rFonts w:hint="eastAsia"/>
        </w:rPr>
        <w:delText>/</w:delText>
      </w:r>
      <w:r w:rsidDel="005C6B7E">
        <w:rPr>
          <w:rFonts w:hint="eastAsia"/>
        </w:rPr>
        <w:delText>讲师</w:delText>
      </w:r>
      <w:r w:rsidDel="005C6B7E">
        <w:rPr>
          <w:rFonts w:hint="eastAsia"/>
        </w:rPr>
        <w:delText>/</w:delText>
      </w:r>
      <w:r w:rsidDel="005C6B7E">
        <w:rPr>
          <w:rFonts w:hint="eastAsia"/>
        </w:rPr>
        <w:delText>研究员</w:delText>
      </w:r>
      <w:r w:rsidDel="005C6B7E">
        <w:rPr>
          <w:rFonts w:hint="eastAsia"/>
        </w:rPr>
        <w:delText>/</w:delText>
      </w:r>
      <w:r w:rsidDel="005C6B7E">
        <w:rPr>
          <w:rFonts w:hint="eastAsia"/>
        </w:rPr>
        <w:delText>实验师</w:delText>
      </w:r>
      <w:r w:rsidDel="005C6B7E">
        <w:rPr>
          <w:rFonts w:hint="eastAsia"/>
        </w:rPr>
        <w:delText>/</w:delText>
      </w:r>
      <w:r w:rsidDel="005C6B7E">
        <w:rPr>
          <w:rFonts w:hint="eastAsia"/>
        </w:rPr>
        <w:delText>高级工程师</w:delText>
      </w:r>
      <w:r w:rsidDel="005C6B7E">
        <w:rPr>
          <w:rFonts w:hint="eastAsia"/>
        </w:rPr>
        <w:delText>/</w:delText>
      </w:r>
      <w:r w:rsidDel="005C6B7E">
        <w:rPr>
          <w:rFonts w:hint="eastAsia"/>
        </w:rPr>
        <w:delText>…，没有则不填写</w:delText>
      </w:r>
      <w:r w:rsidDel="005C6B7E">
        <w:rPr>
          <w:rFonts w:ascii="楷体" w:hAnsi="楷体" w:hint="eastAsia"/>
        </w:rPr>
        <w:delText>﹞</w:delText>
      </w:r>
      <w:r w:rsidRPr="009F78DE" w:rsidDel="005C6B7E">
        <w:rPr>
          <w:rFonts w:hint="eastAsia"/>
        </w:rPr>
        <w:delText>，</w:delText>
      </w:r>
      <w:r w:rsidDel="005C6B7E">
        <w:rPr>
          <w:rFonts w:hint="eastAsia"/>
        </w:rPr>
        <w:delText>职务</w:delText>
      </w:r>
      <w:r w:rsidDel="005C6B7E">
        <w:rPr>
          <w:rFonts w:ascii="楷体" w:hAnsi="楷体" w:hint="eastAsia"/>
        </w:rPr>
        <w:delText>﹝</w:delText>
      </w:r>
      <w:r w:rsidDel="005C6B7E">
        <w:rPr>
          <w:rFonts w:hint="eastAsia"/>
        </w:rPr>
        <w:delText>博导</w:delText>
      </w:r>
      <w:r w:rsidDel="005C6B7E">
        <w:rPr>
          <w:rFonts w:hint="eastAsia"/>
        </w:rPr>
        <w:delText>/</w:delText>
      </w:r>
      <w:r w:rsidDel="005C6B7E">
        <w:rPr>
          <w:rFonts w:hint="eastAsia"/>
        </w:rPr>
        <w:delText>硕导，不是这两项则不填</w:delText>
      </w:r>
      <w:r w:rsidDel="005C6B7E">
        <w:rPr>
          <w:rFonts w:ascii="楷体" w:hAnsi="楷体" w:hint="eastAsia"/>
        </w:rPr>
        <w:delText>﹞</w:delText>
      </w:r>
      <w:r w:rsidDel="005C6B7E">
        <w:rPr>
          <w:rFonts w:hint="eastAsia"/>
        </w:rPr>
        <w:delText>，学位</w:delText>
      </w:r>
      <w:r w:rsidDel="005C6B7E">
        <w:rPr>
          <w:rFonts w:ascii="楷体" w:hAnsi="楷体" w:hint="eastAsia"/>
        </w:rPr>
        <w:delText>﹝</w:delText>
      </w:r>
      <w:r w:rsidDel="005C6B7E">
        <w:rPr>
          <w:rFonts w:hint="eastAsia"/>
        </w:rPr>
        <w:delText>博士</w:delText>
      </w:r>
      <w:r w:rsidDel="005C6B7E">
        <w:rPr>
          <w:rFonts w:hint="eastAsia"/>
        </w:rPr>
        <w:delText>/</w:delText>
      </w:r>
      <w:r w:rsidDel="005C6B7E">
        <w:rPr>
          <w:rFonts w:hint="eastAsia"/>
        </w:rPr>
        <w:delText>博士研究生</w:delText>
      </w:r>
      <w:r w:rsidDel="005C6B7E">
        <w:rPr>
          <w:rFonts w:hint="eastAsia"/>
        </w:rPr>
        <w:delText>/</w:delText>
      </w:r>
      <w:r w:rsidDel="005C6B7E">
        <w:rPr>
          <w:rFonts w:hint="eastAsia"/>
        </w:rPr>
        <w:delText>硕士</w:delText>
      </w:r>
      <w:r w:rsidDel="005C6B7E">
        <w:rPr>
          <w:rFonts w:hint="eastAsia"/>
        </w:rPr>
        <w:delText>/</w:delText>
      </w:r>
      <w:r w:rsidDel="005C6B7E">
        <w:rPr>
          <w:rFonts w:hint="eastAsia"/>
        </w:rPr>
        <w:delText>硕士研究生</w:delText>
      </w:r>
      <w:r w:rsidDel="005C6B7E">
        <w:rPr>
          <w:rFonts w:hint="eastAsia"/>
        </w:rPr>
        <w:delText>/</w:delText>
      </w:r>
      <w:r w:rsidDel="005C6B7E">
        <w:rPr>
          <w:rFonts w:hint="eastAsia"/>
        </w:rPr>
        <w:delText>学士</w:delText>
      </w:r>
      <w:r w:rsidDel="005C6B7E">
        <w:rPr>
          <w:rFonts w:hint="eastAsia"/>
        </w:rPr>
        <w:delText>/</w:delText>
      </w:r>
      <w:r w:rsidDel="005C6B7E">
        <w:rPr>
          <w:rFonts w:hint="eastAsia"/>
        </w:rPr>
        <w:delText>本科生</w:delText>
      </w:r>
      <w:r w:rsidDel="005C6B7E">
        <w:rPr>
          <w:rFonts w:ascii="楷体" w:hAnsi="楷体" w:hint="eastAsia"/>
        </w:rPr>
        <w:delText>﹞</w:delText>
      </w:r>
    </w:del>
    <w:ins w:id="99" w:author="任远航" w:date="2019-10-12T00:28:00Z">
      <w:r>
        <w:rPr>
          <w:rFonts w:hint="eastAsia"/>
        </w:rPr>
        <w:t>硕士研究生</w:t>
      </w:r>
    </w:ins>
    <w:r>
      <w:rPr>
        <w:rFonts w:hint="eastAsia"/>
      </w:rPr>
      <w:t>，</w:t>
    </w:r>
    <w:r w:rsidRPr="009F78DE">
      <w:rPr>
        <w:rFonts w:hint="eastAsia"/>
      </w:rPr>
      <w:t>主要研究方向</w:t>
    </w:r>
    <w:ins w:id="100" w:author="任远航" w:date="2019-10-12T00:28:00Z">
      <w:r>
        <w:rPr>
          <w:rFonts w:hint="eastAsia"/>
        </w:rPr>
        <w:t>为词嵌入，聚类</w:t>
      </w:r>
    </w:ins>
    <w:del w:id="101" w:author="任远航" w:date="2019-10-12T00:28:00Z">
      <w:r w:rsidRPr="009F78DE" w:rsidDel="005C6B7E">
        <w:rPr>
          <w:rFonts w:hint="eastAsia"/>
        </w:rPr>
        <w:delText>为</w:delText>
      </w:r>
      <w:r w:rsidDel="005C6B7E">
        <w:rPr>
          <w:rFonts w:hint="eastAsia"/>
        </w:rPr>
        <w:delText>……</w:delText>
      </w:r>
    </w:del>
    <w:ins w:id="102" w:author="任远航" w:date="2019-10-12T00:30:00Z">
      <w:r>
        <w:rPr>
          <w:rFonts w:hint="eastAsia"/>
        </w:rPr>
        <w:t>；邮箱：</w:t>
      </w:r>
    </w:ins>
    <w:r>
      <w:fldChar w:fldCharType="begin"/>
    </w:r>
    <w:r>
      <w:instrText xml:space="preserve"> HYPERLINK "mailto:</w:instrText>
    </w:r>
    <w:ins w:id="103" w:author="任远航" w:date="2019-10-12T00:30:00Z">
      <w:r>
        <w:instrText>ryuanhang@gmail.com</w:instrText>
      </w:r>
    </w:ins>
    <w:r>
      <w:instrText xml:space="preserve">" </w:instrText>
    </w:r>
    <w:r>
      <w:fldChar w:fldCharType="separate"/>
    </w:r>
    <w:ins w:id="104" w:author="任远航" w:date="2019-10-12T00:30:00Z">
      <w:r w:rsidRPr="006F7431">
        <w:rPr>
          <w:rStyle w:val="a6"/>
        </w:rPr>
        <w:t>ryuanhang@gmail.com</w:t>
      </w:r>
    </w:ins>
    <w:r>
      <w:fldChar w:fldCharType="end"/>
    </w:r>
    <w:r>
      <w:rPr>
        <w:rFonts w:hint="eastAsia"/>
      </w:rPr>
      <w:t>，通信地址：电子科技大学沙河校区</w:t>
    </w:r>
    <w:del w:id="105" w:author="任远航" w:date="2019-10-12T00:30:00Z">
      <w:r w:rsidRPr="009F78DE" w:rsidDel="005C6B7E">
        <w:rPr>
          <w:rFonts w:hint="eastAsia"/>
        </w:rPr>
        <w:delText>；</w:delText>
      </w:r>
    </w:del>
    <w:del w:id="106" w:author="任远航" w:date="2019-10-12T00:29:00Z">
      <w:r w:rsidRPr="009C302B" w:rsidDel="005C6B7E">
        <w:rPr>
          <w:rFonts w:hint="eastAsia"/>
        </w:rPr>
        <w:delText>作者</w:delText>
      </w:r>
      <w:r w:rsidDel="005C6B7E">
        <w:rPr>
          <w:rFonts w:hint="eastAsia"/>
        </w:rPr>
        <w:delText>姓名</w:delText>
      </w:r>
      <w:r w:rsidDel="005C6B7E">
        <w:rPr>
          <w:rFonts w:hint="eastAsia"/>
        </w:rPr>
        <w:delText>2</w:delText>
      </w:r>
      <w:r w:rsidRPr="009F78DE" w:rsidDel="005C6B7E">
        <w:rPr>
          <w:rFonts w:hint="eastAsia"/>
        </w:rPr>
        <w:delText>（</w:delText>
      </w:r>
      <w:r w:rsidRPr="009F78DE" w:rsidDel="005C6B7E">
        <w:delText>19</w:delText>
      </w:r>
      <w:r w:rsidDel="005C6B7E">
        <w:delText>XX</w:delText>
      </w:r>
      <w:r w:rsidRPr="009F78DE" w:rsidDel="005C6B7E">
        <w:delText>-</w:delText>
      </w:r>
      <w:r w:rsidRPr="009F78DE" w:rsidDel="005C6B7E">
        <w:rPr>
          <w:rFonts w:hint="eastAsia"/>
        </w:rPr>
        <w:delText>），男</w:delText>
      </w:r>
      <w:r w:rsidDel="005C6B7E">
        <w:rPr>
          <w:rFonts w:hint="eastAsia"/>
        </w:rPr>
        <w:delText>/</w:delText>
      </w:r>
      <w:r w:rsidDel="005C6B7E">
        <w:rPr>
          <w:rFonts w:hint="eastAsia"/>
        </w:rPr>
        <w:delText>女（民族）（通信作者）</w:delText>
      </w:r>
      <w:r w:rsidRPr="009F78DE" w:rsidDel="005C6B7E">
        <w:rPr>
          <w:rFonts w:hint="eastAsia"/>
        </w:rPr>
        <w:delText>，</w:delText>
      </w:r>
      <w:r w:rsidDel="005C6B7E">
        <w:rPr>
          <w:rFonts w:hint="eastAsia"/>
        </w:rPr>
        <w:delText>籍贯</w:delText>
      </w:r>
      <w:r w:rsidRPr="009F78DE" w:rsidDel="005C6B7E">
        <w:rPr>
          <w:rFonts w:hint="eastAsia"/>
        </w:rPr>
        <w:delText>，</w:delText>
      </w:r>
      <w:r w:rsidDel="005C6B7E">
        <w:rPr>
          <w:rFonts w:hint="eastAsia"/>
        </w:rPr>
        <w:delText>职称</w:delText>
      </w:r>
      <w:r w:rsidRPr="009F78DE" w:rsidDel="005C6B7E">
        <w:rPr>
          <w:rFonts w:hint="eastAsia"/>
        </w:rPr>
        <w:delText>，</w:delText>
      </w:r>
      <w:r w:rsidDel="005C6B7E">
        <w:rPr>
          <w:rFonts w:hint="eastAsia"/>
        </w:rPr>
        <w:delText>职务，学位，</w:delText>
      </w:r>
      <w:r w:rsidRPr="009F78DE" w:rsidDel="005C6B7E">
        <w:rPr>
          <w:rFonts w:hint="eastAsia"/>
        </w:rPr>
        <w:delText>主要研究方向为</w:delText>
      </w:r>
      <w:r w:rsidDel="005C6B7E">
        <w:rPr>
          <w:rFonts w:hint="eastAsia"/>
        </w:rPr>
        <w:delText>……（</w:delText>
      </w:r>
      <w:r w:rsidDel="005C6B7E">
        <w:rPr>
          <w:rFonts w:hint="eastAsia"/>
        </w:rPr>
        <w:delText>a</w:delText>
      </w:r>
      <w:r w:rsidDel="005C6B7E">
        <w:delText>bcdefg@abcd.com</w:delText>
      </w:r>
      <w:r w:rsidDel="005C6B7E">
        <w:rPr>
          <w:rFonts w:ascii="楷体" w:hAnsi="楷体" w:hint="eastAsia"/>
        </w:rPr>
        <w:delText>﹝通信作者一定要写邮箱地址，若没有通信作者，邮箱则标注第一作者的﹞</w:delText>
      </w:r>
      <w:r w:rsidDel="005C6B7E">
        <w:rPr>
          <w:rFonts w:hint="eastAsia"/>
        </w:rPr>
        <w:delText>）</w:delText>
      </w:r>
      <w:r w:rsidRPr="009F78DE" w:rsidDel="005C6B7E">
        <w:rPr>
          <w:rFonts w:hint="eastAsia"/>
        </w:rPr>
        <w:delText>；</w:delText>
      </w:r>
      <w:r w:rsidRPr="009C302B" w:rsidDel="005C6B7E">
        <w:rPr>
          <w:rFonts w:hint="eastAsia"/>
        </w:rPr>
        <w:delText>作者</w:delText>
      </w:r>
      <w:r w:rsidDel="005C6B7E">
        <w:rPr>
          <w:rFonts w:hint="eastAsia"/>
        </w:rPr>
        <w:delText>姓名</w:delText>
      </w:r>
      <w:r w:rsidDel="005C6B7E">
        <w:rPr>
          <w:rFonts w:hint="eastAsia"/>
        </w:rPr>
        <w:delText>3</w:delText>
      </w:r>
      <w:r w:rsidRPr="009F78DE" w:rsidDel="005C6B7E">
        <w:rPr>
          <w:rFonts w:hint="eastAsia"/>
        </w:rPr>
        <w:delText>（</w:delText>
      </w:r>
      <w:r w:rsidRPr="009F78DE" w:rsidDel="005C6B7E">
        <w:delText>19</w:delText>
      </w:r>
      <w:r w:rsidDel="005C6B7E">
        <w:delText>XX</w:delText>
      </w:r>
      <w:r w:rsidRPr="009F78DE" w:rsidDel="005C6B7E">
        <w:delText>-</w:delText>
      </w:r>
      <w:r w:rsidRPr="009F78DE" w:rsidDel="005C6B7E">
        <w:rPr>
          <w:rFonts w:hint="eastAsia"/>
        </w:rPr>
        <w:delText>），男</w:delText>
      </w:r>
      <w:r w:rsidDel="005C6B7E">
        <w:rPr>
          <w:rFonts w:hint="eastAsia"/>
        </w:rPr>
        <w:delText>/</w:delText>
      </w:r>
      <w:r w:rsidDel="005C6B7E">
        <w:rPr>
          <w:rFonts w:hint="eastAsia"/>
        </w:rPr>
        <w:delText>女（民族）</w:delText>
      </w:r>
      <w:r w:rsidRPr="009F78DE" w:rsidDel="005C6B7E">
        <w:rPr>
          <w:rFonts w:hint="eastAsia"/>
        </w:rPr>
        <w:delText>，</w:delText>
      </w:r>
      <w:r w:rsidDel="005C6B7E">
        <w:rPr>
          <w:rFonts w:hint="eastAsia"/>
        </w:rPr>
        <w:delText>籍贯</w:delText>
      </w:r>
      <w:r w:rsidRPr="009F78DE" w:rsidDel="005C6B7E">
        <w:rPr>
          <w:rFonts w:hint="eastAsia"/>
        </w:rPr>
        <w:delText>，</w:delText>
      </w:r>
      <w:r w:rsidDel="005C6B7E">
        <w:rPr>
          <w:rFonts w:hint="eastAsia"/>
        </w:rPr>
        <w:delText>职称</w:delText>
      </w:r>
      <w:r w:rsidRPr="009F78DE" w:rsidDel="005C6B7E">
        <w:rPr>
          <w:rFonts w:hint="eastAsia"/>
        </w:rPr>
        <w:delText>，</w:delText>
      </w:r>
      <w:r w:rsidDel="005C6B7E">
        <w:rPr>
          <w:rFonts w:hint="eastAsia"/>
        </w:rPr>
        <w:delText>职务，学位，</w:delText>
      </w:r>
      <w:r w:rsidRPr="009F78DE" w:rsidDel="005C6B7E">
        <w:rPr>
          <w:rFonts w:hint="eastAsia"/>
        </w:rPr>
        <w:delText>主要研究方向为</w:delText>
      </w:r>
      <w:r w:rsidDel="005C6B7E">
        <w:rPr>
          <w:rFonts w:hint="eastAsia"/>
        </w:rPr>
        <w:delText>……</w:delText>
      </w:r>
      <w:r w:rsidRPr="009F78DE" w:rsidDel="005C6B7E">
        <w:rPr>
          <w:rFonts w:hint="eastAsia"/>
        </w:rPr>
        <w:delText>．</w:delText>
      </w:r>
    </w:del>
    <w:bookmarkEnd w:id="8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F9A2" w14:textId="77777777" w:rsidR="00997749" w:rsidRDefault="00997749">
      <w:r>
        <w:separator/>
      </w:r>
    </w:p>
  </w:footnote>
  <w:footnote w:type="continuationSeparator" w:id="0">
    <w:p w14:paraId="329395D5" w14:textId="77777777" w:rsidR="00997749" w:rsidRDefault="00997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C3271" w14:textId="77777777" w:rsidR="00B23571" w:rsidRDefault="00B23571"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9F912" w14:textId="365D7F5D" w:rsidR="00B23571" w:rsidRDefault="00B23571"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sidR="009214E1">
      <w:rPr>
        <w:noProof/>
      </w:rPr>
      <w:t>2019/12/28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F4F"/>
    <w:multiLevelType w:val="hybridMultilevel"/>
    <w:tmpl w:val="AB7A0A02"/>
    <w:lvl w:ilvl="0" w:tplc="86E0D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330EDE"/>
    <w:multiLevelType w:val="hybridMultilevel"/>
    <w:tmpl w:val="1D407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2B1F3B"/>
    <w:multiLevelType w:val="hybridMultilevel"/>
    <w:tmpl w:val="899A6458"/>
    <w:lvl w:ilvl="0" w:tplc="FA4C00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A8484B"/>
    <w:multiLevelType w:val="hybridMultilevel"/>
    <w:tmpl w:val="32B245C0"/>
    <w:lvl w:ilvl="0" w:tplc="47B411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6341A"/>
    <w:multiLevelType w:val="multilevel"/>
    <w:tmpl w:val="1F8222FE"/>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6" w15:restartNumberingAfterBreak="0">
    <w:nsid w:val="5FC85759"/>
    <w:multiLevelType w:val="hybridMultilevel"/>
    <w:tmpl w:val="96409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63622C"/>
    <w:multiLevelType w:val="hybridMultilevel"/>
    <w:tmpl w:val="5CA0D506"/>
    <w:lvl w:ilvl="0" w:tplc="B360D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 w:numId="12">
    <w:abstractNumId w:val="6"/>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xuchng">
    <w15:presenceInfo w15:providerId="None" w15:userId="luoxuchng"/>
  </w15:person>
  <w15:person w15:author="任远航">
    <w15:presenceInfo w15:providerId="Windows Live" w15:userId="9710315061adf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je3MDU2sbQwNDFS0lEKTi0uzszPAykwMqwFAFqYhnQtAAAA"/>
  </w:docVars>
  <w:rsids>
    <w:rsidRoot w:val="00D04369"/>
    <w:rsid w:val="000030EE"/>
    <w:rsid w:val="00004D52"/>
    <w:rsid w:val="00005BE0"/>
    <w:rsid w:val="00010AE4"/>
    <w:rsid w:val="000122D8"/>
    <w:rsid w:val="0001413F"/>
    <w:rsid w:val="00015767"/>
    <w:rsid w:val="00016169"/>
    <w:rsid w:val="0001662B"/>
    <w:rsid w:val="00017226"/>
    <w:rsid w:val="00017F7E"/>
    <w:rsid w:val="00022CC6"/>
    <w:rsid w:val="0002356D"/>
    <w:rsid w:val="00023975"/>
    <w:rsid w:val="00023E14"/>
    <w:rsid w:val="00030A47"/>
    <w:rsid w:val="00032D41"/>
    <w:rsid w:val="00034A2A"/>
    <w:rsid w:val="00041CFC"/>
    <w:rsid w:val="00042878"/>
    <w:rsid w:val="00042BA8"/>
    <w:rsid w:val="00045863"/>
    <w:rsid w:val="00050A8E"/>
    <w:rsid w:val="00050ABD"/>
    <w:rsid w:val="00050E3E"/>
    <w:rsid w:val="00052107"/>
    <w:rsid w:val="00052CDD"/>
    <w:rsid w:val="0005687D"/>
    <w:rsid w:val="00056B68"/>
    <w:rsid w:val="00057B9A"/>
    <w:rsid w:val="00060BD6"/>
    <w:rsid w:val="000614DB"/>
    <w:rsid w:val="000629FA"/>
    <w:rsid w:val="00064D57"/>
    <w:rsid w:val="000662DB"/>
    <w:rsid w:val="000701E6"/>
    <w:rsid w:val="000703E5"/>
    <w:rsid w:val="0007042B"/>
    <w:rsid w:val="00074458"/>
    <w:rsid w:val="0007699D"/>
    <w:rsid w:val="00077F8C"/>
    <w:rsid w:val="000816FF"/>
    <w:rsid w:val="00083747"/>
    <w:rsid w:val="00084145"/>
    <w:rsid w:val="00084528"/>
    <w:rsid w:val="0008548D"/>
    <w:rsid w:val="00085F68"/>
    <w:rsid w:val="000876D0"/>
    <w:rsid w:val="0008783B"/>
    <w:rsid w:val="00087ACF"/>
    <w:rsid w:val="00090163"/>
    <w:rsid w:val="0009041C"/>
    <w:rsid w:val="00090D22"/>
    <w:rsid w:val="00090E95"/>
    <w:rsid w:val="000932CC"/>
    <w:rsid w:val="00093BC4"/>
    <w:rsid w:val="00093F35"/>
    <w:rsid w:val="000955E0"/>
    <w:rsid w:val="000A079E"/>
    <w:rsid w:val="000A1216"/>
    <w:rsid w:val="000A1B4D"/>
    <w:rsid w:val="000A38A5"/>
    <w:rsid w:val="000A4D16"/>
    <w:rsid w:val="000A4F90"/>
    <w:rsid w:val="000A7FDD"/>
    <w:rsid w:val="000B0FBD"/>
    <w:rsid w:val="000B1AA9"/>
    <w:rsid w:val="000B2479"/>
    <w:rsid w:val="000B2A0B"/>
    <w:rsid w:val="000B4DD6"/>
    <w:rsid w:val="000B5033"/>
    <w:rsid w:val="000B510E"/>
    <w:rsid w:val="000B5D1E"/>
    <w:rsid w:val="000C0FA3"/>
    <w:rsid w:val="000C2D29"/>
    <w:rsid w:val="000C4736"/>
    <w:rsid w:val="000C4810"/>
    <w:rsid w:val="000C4E81"/>
    <w:rsid w:val="000C7156"/>
    <w:rsid w:val="000C76EF"/>
    <w:rsid w:val="000C771D"/>
    <w:rsid w:val="000D1402"/>
    <w:rsid w:val="000D23C3"/>
    <w:rsid w:val="000D2774"/>
    <w:rsid w:val="000D6571"/>
    <w:rsid w:val="000D77D9"/>
    <w:rsid w:val="000E08E6"/>
    <w:rsid w:val="000E0AFA"/>
    <w:rsid w:val="000E21F7"/>
    <w:rsid w:val="000E2F33"/>
    <w:rsid w:val="000E5342"/>
    <w:rsid w:val="000E75A9"/>
    <w:rsid w:val="000F0178"/>
    <w:rsid w:val="000F1A05"/>
    <w:rsid w:val="000F3F5D"/>
    <w:rsid w:val="000F4DAD"/>
    <w:rsid w:val="000F5073"/>
    <w:rsid w:val="000F531D"/>
    <w:rsid w:val="001001A0"/>
    <w:rsid w:val="0010141B"/>
    <w:rsid w:val="00103ADB"/>
    <w:rsid w:val="00104368"/>
    <w:rsid w:val="001046A1"/>
    <w:rsid w:val="00111331"/>
    <w:rsid w:val="0011195F"/>
    <w:rsid w:val="00112FBD"/>
    <w:rsid w:val="00115507"/>
    <w:rsid w:val="001170AB"/>
    <w:rsid w:val="001179EA"/>
    <w:rsid w:val="00120538"/>
    <w:rsid w:val="00121229"/>
    <w:rsid w:val="001213A8"/>
    <w:rsid w:val="00126EF0"/>
    <w:rsid w:val="001314A6"/>
    <w:rsid w:val="001318E0"/>
    <w:rsid w:val="00135546"/>
    <w:rsid w:val="00136384"/>
    <w:rsid w:val="00140644"/>
    <w:rsid w:val="00142ADF"/>
    <w:rsid w:val="001431C6"/>
    <w:rsid w:val="00143B51"/>
    <w:rsid w:val="00144AC1"/>
    <w:rsid w:val="001450B8"/>
    <w:rsid w:val="001459EF"/>
    <w:rsid w:val="00146A0E"/>
    <w:rsid w:val="00150406"/>
    <w:rsid w:val="001531D6"/>
    <w:rsid w:val="00153688"/>
    <w:rsid w:val="001538F5"/>
    <w:rsid w:val="00153B17"/>
    <w:rsid w:val="00154000"/>
    <w:rsid w:val="00161BED"/>
    <w:rsid w:val="00161D0E"/>
    <w:rsid w:val="001626C0"/>
    <w:rsid w:val="0016331B"/>
    <w:rsid w:val="001641C2"/>
    <w:rsid w:val="0016510B"/>
    <w:rsid w:val="00166006"/>
    <w:rsid w:val="00167F2E"/>
    <w:rsid w:val="00170036"/>
    <w:rsid w:val="00171BAF"/>
    <w:rsid w:val="00172869"/>
    <w:rsid w:val="001732AE"/>
    <w:rsid w:val="00173640"/>
    <w:rsid w:val="001766E8"/>
    <w:rsid w:val="0017792C"/>
    <w:rsid w:val="001824BC"/>
    <w:rsid w:val="00182A2C"/>
    <w:rsid w:val="00183CE6"/>
    <w:rsid w:val="00185C4E"/>
    <w:rsid w:val="00191FCC"/>
    <w:rsid w:val="00192A3C"/>
    <w:rsid w:val="00192A5B"/>
    <w:rsid w:val="0019303B"/>
    <w:rsid w:val="00195675"/>
    <w:rsid w:val="001957F7"/>
    <w:rsid w:val="001969B5"/>
    <w:rsid w:val="00197E48"/>
    <w:rsid w:val="001A0A3A"/>
    <w:rsid w:val="001A3582"/>
    <w:rsid w:val="001A5F60"/>
    <w:rsid w:val="001A6E12"/>
    <w:rsid w:val="001B425C"/>
    <w:rsid w:val="001B4837"/>
    <w:rsid w:val="001B5F44"/>
    <w:rsid w:val="001B6074"/>
    <w:rsid w:val="001C4198"/>
    <w:rsid w:val="001C4759"/>
    <w:rsid w:val="001C6869"/>
    <w:rsid w:val="001C72A1"/>
    <w:rsid w:val="001D10CF"/>
    <w:rsid w:val="001D20A5"/>
    <w:rsid w:val="001D28B5"/>
    <w:rsid w:val="001D6DAE"/>
    <w:rsid w:val="001D7782"/>
    <w:rsid w:val="001E2DB7"/>
    <w:rsid w:val="001E33E7"/>
    <w:rsid w:val="001E33F4"/>
    <w:rsid w:val="001E4329"/>
    <w:rsid w:val="001E578D"/>
    <w:rsid w:val="001E597A"/>
    <w:rsid w:val="001E7387"/>
    <w:rsid w:val="001E7529"/>
    <w:rsid w:val="001E7E29"/>
    <w:rsid w:val="001F05D9"/>
    <w:rsid w:val="001F0C34"/>
    <w:rsid w:val="001F0F32"/>
    <w:rsid w:val="001F21CD"/>
    <w:rsid w:val="001F2282"/>
    <w:rsid w:val="001F3B2C"/>
    <w:rsid w:val="001F4EDD"/>
    <w:rsid w:val="00200265"/>
    <w:rsid w:val="002057FC"/>
    <w:rsid w:val="00205FEC"/>
    <w:rsid w:val="00206379"/>
    <w:rsid w:val="00210348"/>
    <w:rsid w:val="00210CD6"/>
    <w:rsid w:val="00211EA2"/>
    <w:rsid w:val="00211FD9"/>
    <w:rsid w:val="00212261"/>
    <w:rsid w:val="00212AAC"/>
    <w:rsid w:val="00214347"/>
    <w:rsid w:val="00222A7C"/>
    <w:rsid w:val="002250EF"/>
    <w:rsid w:val="0023290D"/>
    <w:rsid w:val="00234652"/>
    <w:rsid w:val="002348C3"/>
    <w:rsid w:val="002348D7"/>
    <w:rsid w:val="00237BF2"/>
    <w:rsid w:val="00242233"/>
    <w:rsid w:val="00242974"/>
    <w:rsid w:val="00244F30"/>
    <w:rsid w:val="0024692B"/>
    <w:rsid w:val="0024772A"/>
    <w:rsid w:val="00247934"/>
    <w:rsid w:val="00250E09"/>
    <w:rsid w:val="00251EFB"/>
    <w:rsid w:val="0025264D"/>
    <w:rsid w:val="00252ADA"/>
    <w:rsid w:val="0025508D"/>
    <w:rsid w:val="0026028F"/>
    <w:rsid w:val="0026114A"/>
    <w:rsid w:val="00261994"/>
    <w:rsid w:val="00263DF1"/>
    <w:rsid w:val="00265180"/>
    <w:rsid w:val="00270C04"/>
    <w:rsid w:val="00270D3B"/>
    <w:rsid w:val="00271000"/>
    <w:rsid w:val="00280251"/>
    <w:rsid w:val="00281D44"/>
    <w:rsid w:val="002820E0"/>
    <w:rsid w:val="0028370E"/>
    <w:rsid w:val="00284B4C"/>
    <w:rsid w:val="00286FCA"/>
    <w:rsid w:val="00290285"/>
    <w:rsid w:val="00290DAA"/>
    <w:rsid w:val="0029156A"/>
    <w:rsid w:val="00292341"/>
    <w:rsid w:val="00293094"/>
    <w:rsid w:val="00294A1C"/>
    <w:rsid w:val="00294E29"/>
    <w:rsid w:val="002969A9"/>
    <w:rsid w:val="002A0AF9"/>
    <w:rsid w:val="002B10B1"/>
    <w:rsid w:val="002B3395"/>
    <w:rsid w:val="002B3474"/>
    <w:rsid w:val="002B4C5F"/>
    <w:rsid w:val="002B68BC"/>
    <w:rsid w:val="002B7171"/>
    <w:rsid w:val="002C0A61"/>
    <w:rsid w:val="002C0C2A"/>
    <w:rsid w:val="002C143B"/>
    <w:rsid w:val="002C2930"/>
    <w:rsid w:val="002C295F"/>
    <w:rsid w:val="002C55A7"/>
    <w:rsid w:val="002C5A0A"/>
    <w:rsid w:val="002D181C"/>
    <w:rsid w:val="002D2ADE"/>
    <w:rsid w:val="002D2F3A"/>
    <w:rsid w:val="002D7180"/>
    <w:rsid w:val="002E13A7"/>
    <w:rsid w:val="002F0F72"/>
    <w:rsid w:val="002F2E6A"/>
    <w:rsid w:val="002F57E1"/>
    <w:rsid w:val="00302B1C"/>
    <w:rsid w:val="0030363C"/>
    <w:rsid w:val="00304FEB"/>
    <w:rsid w:val="00305337"/>
    <w:rsid w:val="00306B33"/>
    <w:rsid w:val="0030737F"/>
    <w:rsid w:val="00307C5F"/>
    <w:rsid w:val="003100D9"/>
    <w:rsid w:val="00313870"/>
    <w:rsid w:val="00313A16"/>
    <w:rsid w:val="00314BE2"/>
    <w:rsid w:val="00314EE9"/>
    <w:rsid w:val="00316070"/>
    <w:rsid w:val="00316ECD"/>
    <w:rsid w:val="00320234"/>
    <w:rsid w:val="0032100E"/>
    <w:rsid w:val="0032272C"/>
    <w:rsid w:val="00322763"/>
    <w:rsid w:val="00322AC7"/>
    <w:rsid w:val="00322B06"/>
    <w:rsid w:val="00322C02"/>
    <w:rsid w:val="00323121"/>
    <w:rsid w:val="003245EC"/>
    <w:rsid w:val="00325636"/>
    <w:rsid w:val="00325890"/>
    <w:rsid w:val="003301A5"/>
    <w:rsid w:val="0033099D"/>
    <w:rsid w:val="00333A25"/>
    <w:rsid w:val="00333D39"/>
    <w:rsid w:val="003361E9"/>
    <w:rsid w:val="0033749D"/>
    <w:rsid w:val="0034124C"/>
    <w:rsid w:val="00342430"/>
    <w:rsid w:val="00345643"/>
    <w:rsid w:val="003457F2"/>
    <w:rsid w:val="00347304"/>
    <w:rsid w:val="00351211"/>
    <w:rsid w:val="00353B81"/>
    <w:rsid w:val="003541A4"/>
    <w:rsid w:val="0035495A"/>
    <w:rsid w:val="003568F6"/>
    <w:rsid w:val="00356B21"/>
    <w:rsid w:val="003574C3"/>
    <w:rsid w:val="0036143E"/>
    <w:rsid w:val="00362B48"/>
    <w:rsid w:val="00364C7D"/>
    <w:rsid w:val="003658B5"/>
    <w:rsid w:val="00372620"/>
    <w:rsid w:val="003727AA"/>
    <w:rsid w:val="00373913"/>
    <w:rsid w:val="0037440E"/>
    <w:rsid w:val="00374B1E"/>
    <w:rsid w:val="00375883"/>
    <w:rsid w:val="003773E5"/>
    <w:rsid w:val="00380611"/>
    <w:rsid w:val="003810B7"/>
    <w:rsid w:val="00383A84"/>
    <w:rsid w:val="0038499A"/>
    <w:rsid w:val="00385C06"/>
    <w:rsid w:val="00386705"/>
    <w:rsid w:val="0038690F"/>
    <w:rsid w:val="003911A5"/>
    <w:rsid w:val="003939D0"/>
    <w:rsid w:val="00396E52"/>
    <w:rsid w:val="003A004C"/>
    <w:rsid w:val="003A0624"/>
    <w:rsid w:val="003A26FD"/>
    <w:rsid w:val="003A2B4E"/>
    <w:rsid w:val="003A2DE9"/>
    <w:rsid w:val="003A56D6"/>
    <w:rsid w:val="003B01F0"/>
    <w:rsid w:val="003B0CE6"/>
    <w:rsid w:val="003B0E71"/>
    <w:rsid w:val="003B1086"/>
    <w:rsid w:val="003B259A"/>
    <w:rsid w:val="003B2AA5"/>
    <w:rsid w:val="003B3C75"/>
    <w:rsid w:val="003B5142"/>
    <w:rsid w:val="003B6D48"/>
    <w:rsid w:val="003B7F04"/>
    <w:rsid w:val="003C01F1"/>
    <w:rsid w:val="003C1956"/>
    <w:rsid w:val="003C1BB0"/>
    <w:rsid w:val="003C245D"/>
    <w:rsid w:val="003C535F"/>
    <w:rsid w:val="003C5CF1"/>
    <w:rsid w:val="003C6584"/>
    <w:rsid w:val="003D01BD"/>
    <w:rsid w:val="003D2ADA"/>
    <w:rsid w:val="003D446A"/>
    <w:rsid w:val="003D4491"/>
    <w:rsid w:val="003D47D7"/>
    <w:rsid w:val="003D5380"/>
    <w:rsid w:val="003D6B12"/>
    <w:rsid w:val="003E067C"/>
    <w:rsid w:val="003E086C"/>
    <w:rsid w:val="003E1AB4"/>
    <w:rsid w:val="003E1AD0"/>
    <w:rsid w:val="003E215E"/>
    <w:rsid w:val="003E53F9"/>
    <w:rsid w:val="003E746D"/>
    <w:rsid w:val="003F07ED"/>
    <w:rsid w:val="003F5AFB"/>
    <w:rsid w:val="003F5C71"/>
    <w:rsid w:val="003F6499"/>
    <w:rsid w:val="00400D6F"/>
    <w:rsid w:val="004029D0"/>
    <w:rsid w:val="004042CD"/>
    <w:rsid w:val="00404E2F"/>
    <w:rsid w:val="004055FA"/>
    <w:rsid w:val="0040563B"/>
    <w:rsid w:val="004073DC"/>
    <w:rsid w:val="004118E9"/>
    <w:rsid w:val="00412788"/>
    <w:rsid w:val="00412A54"/>
    <w:rsid w:val="00413F0A"/>
    <w:rsid w:val="0041471F"/>
    <w:rsid w:val="00414A47"/>
    <w:rsid w:val="00416D16"/>
    <w:rsid w:val="00416FD3"/>
    <w:rsid w:val="00417489"/>
    <w:rsid w:val="0042044B"/>
    <w:rsid w:val="00420726"/>
    <w:rsid w:val="00421524"/>
    <w:rsid w:val="00421950"/>
    <w:rsid w:val="00423E2D"/>
    <w:rsid w:val="00423E4A"/>
    <w:rsid w:val="004243DD"/>
    <w:rsid w:val="004276BE"/>
    <w:rsid w:val="00432879"/>
    <w:rsid w:val="00434EC3"/>
    <w:rsid w:val="004358E7"/>
    <w:rsid w:val="00441D9A"/>
    <w:rsid w:val="00446E40"/>
    <w:rsid w:val="00450D6A"/>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BD"/>
    <w:rsid w:val="00473E85"/>
    <w:rsid w:val="00474DB1"/>
    <w:rsid w:val="004771D4"/>
    <w:rsid w:val="004774F0"/>
    <w:rsid w:val="00477A5A"/>
    <w:rsid w:val="00477EE1"/>
    <w:rsid w:val="00480DAA"/>
    <w:rsid w:val="00482246"/>
    <w:rsid w:val="00482256"/>
    <w:rsid w:val="00482DE0"/>
    <w:rsid w:val="00486EEE"/>
    <w:rsid w:val="0048792B"/>
    <w:rsid w:val="00490207"/>
    <w:rsid w:val="00490775"/>
    <w:rsid w:val="0049146B"/>
    <w:rsid w:val="00491D55"/>
    <w:rsid w:val="00494EA6"/>
    <w:rsid w:val="004A2D2D"/>
    <w:rsid w:val="004A6BAC"/>
    <w:rsid w:val="004B08C3"/>
    <w:rsid w:val="004B0CAC"/>
    <w:rsid w:val="004B20FC"/>
    <w:rsid w:val="004B27EA"/>
    <w:rsid w:val="004B3FD1"/>
    <w:rsid w:val="004C20CF"/>
    <w:rsid w:val="004C3D8D"/>
    <w:rsid w:val="004C67C8"/>
    <w:rsid w:val="004D0D2C"/>
    <w:rsid w:val="004D168A"/>
    <w:rsid w:val="004D418E"/>
    <w:rsid w:val="004E152A"/>
    <w:rsid w:val="004E3631"/>
    <w:rsid w:val="004E3B36"/>
    <w:rsid w:val="004F2E20"/>
    <w:rsid w:val="004F3664"/>
    <w:rsid w:val="004F39FB"/>
    <w:rsid w:val="004F50D9"/>
    <w:rsid w:val="004F5DA4"/>
    <w:rsid w:val="004F66AB"/>
    <w:rsid w:val="00501833"/>
    <w:rsid w:val="005041D4"/>
    <w:rsid w:val="005049E0"/>
    <w:rsid w:val="00505DD7"/>
    <w:rsid w:val="005116E7"/>
    <w:rsid w:val="00513E3A"/>
    <w:rsid w:val="0052067A"/>
    <w:rsid w:val="00523962"/>
    <w:rsid w:val="00526808"/>
    <w:rsid w:val="00527CBB"/>
    <w:rsid w:val="005305BA"/>
    <w:rsid w:val="00530ADA"/>
    <w:rsid w:val="00530B95"/>
    <w:rsid w:val="00530F60"/>
    <w:rsid w:val="0053125E"/>
    <w:rsid w:val="00533A94"/>
    <w:rsid w:val="00534B8B"/>
    <w:rsid w:val="00534F82"/>
    <w:rsid w:val="0053568D"/>
    <w:rsid w:val="00540157"/>
    <w:rsid w:val="00540428"/>
    <w:rsid w:val="005406BF"/>
    <w:rsid w:val="00540E6A"/>
    <w:rsid w:val="00540FDA"/>
    <w:rsid w:val="0054579A"/>
    <w:rsid w:val="00545A18"/>
    <w:rsid w:val="00551334"/>
    <w:rsid w:val="00552969"/>
    <w:rsid w:val="00554544"/>
    <w:rsid w:val="005547B6"/>
    <w:rsid w:val="00560C10"/>
    <w:rsid w:val="00560F8C"/>
    <w:rsid w:val="00562971"/>
    <w:rsid w:val="00564DA1"/>
    <w:rsid w:val="00565457"/>
    <w:rsid w:val="0057044C"/>
    <w:rsid w:val="00570465"/>
    <w:rsid w:val="0057095A"/>
    <w:rsid w:val="00570A8B"/>
    <w:rsid w:val="00572CB3"/>
    <w:rsid w:val="005808C5"/>
    <w:rsid w:val="00581B81"/>
    <w:rsid w:val="00582A79"/>
    <w:rsid w:val="00584AA5"/>
    <w:rsid w:val="005871F7"/>
    <w:rsid w:val="00587694"/>
    <w:rsid w:val="00587C27"/>
    <w:rsid w:val="005901DF"/>
    <w:rsid w:val="00591068"/>
    <w:rsid w:val="005917BB"/>
    <w:rsid w:val="005921FE"/>
    <w:rsid w:val="00594CAD"/>
    <w:rsid w:val="0059741D"/>
    <w:rsid w:val="00597DFC"/>
    <w:rsid w:val="005A222E"/>
    <w:rsid w:val="005A3591"/>
    <w:rsid w:val="005B0796"/>
    <w:rsid w:val="005B0F39"/>
    <w:rsid w:val="005C0F42"/>
    <w:rsid w:val="005C4AE7"/>
    <w:rsid w:val="005C593E"/>
    <w:rsid w:val="005C6B7E"/>
    <w:rsid w:val="005D285E"/>
    <w:rsid w:val="005D5106"/>
    <w:rsid w:val="005D52C6"/>
    <w:rsid w:val="005D5490"/>
    <w:rsid w:val="005D5D07"/>
    <w:rsid w:val="005D665B"/>
    <w:rsid w:val="005D6E67"/>
    <w:rsid w:val="005D7317"/>
    <w:rsid w:val="005E0F43"/>
    <w:rsid w:val="005E40BE"/>
    <w:rsid w:val="005E62D2"/>
    <w:rsid w:val="005E6D21"/>
    <w:rsid w:val="005F7E65"/>
    <w:rsid w:val="00600EAC"/>
    <w:rsid w:val="00602EA4"/>
    <w:rsid w:val="0060472B"/>
    <w:rsid w:val="00604F28"/>
    <w:rsid w:val="00606A35"/>
    <w:rsid w:val="00610501"/>
    <w:rsid w:val="00611213"/>
    <w:rsid w:val="00612458"/>
    <w:rsid w:val="00614101"/>
    <w:rsid w:val="006149CF"/>
    <w:rsid w:val="00615468"/>
    <w:rsid w:val="006155E8"/>
    <w:rsid w:val="00616968"/>
    <w:rsid w:val="00616D61"/>
    <w:rsid w:val="00621BF2"/>
    <w:rsid w:val="00622682"/>
    <w:rsid w:val="0062269B"/>
    <w:rsid w:val="00622C09"/>
    <w:rsid w:val="00624B11"/>
    <w:rsid w:val="00624F93"/>
    <w:rsid w:val="00625173"/>
    <w:rsid w:val="00627914"/>
    <w:rsid w:val="0063013E"/>
    <w:rsid w:val="0063130E"/>
    <w:rsid w:val="00631524"/>
    <w:rsid w:val="00631ED0"/>
    <w:rsid w:val="00634E80"/>
    <w:rsid w:val="00635944"/>
    <w:rsid w:val="006378C1"/>
    <w:rsid w:val="00640088"/>
    <w:rsid w:val="00641ADA"/>
    <w:rsid w:val="00643CE5"/>
    <w:rsid w:val="00646B07"/>
    <w:rsid w:val="0065065A"/>
    <w:rsid w:val="006511B0"/>
    <w:rsid w:val="00653014"/>
    <w:rsid w:val="0065354D"/>
    <w:rsid w:val="0065685F"/>
    <w:rsid w:val="00656C16"/>
    <w:rsid w:val="00657DBD"/>
    <w:rsid w:val="00662270"/>
    <w:rsid w:val="00671C03"/>
    <w:rsid w:val="00672434"/>
    <w:rsid w:val="00673027"/>
    <w:rsid w:val="00673A1E"/>
    <w:rsid w:val="00673AF3"/>
    <w:rsid w:val="00674708"/>
    <w:rsid w:val="00676D3C"/>
    <w:rsid w:val="006771E1"/>
    <w:rsid w:val="00677AF2"/>
    <w:rsid w:val="00677E87"/>
    <w:rsid w:val="00680037"/>
    <w:rsid w:val="0068106F"/>
    <w:rsid w:val="00681C4D"/>
    <w:rsid w:val="00684273"/>
    <w:rsid w:val="006851CC"/>
    <w:rsid w:val="0068547E"/>
    <w:rsid w:val="00685E38"/>
    <w:rsid w:val="006869FD"/>
    <w:rsid w:val="00687790"/>
    <w:rsid w:val="00691F21"/>
    <w:rsid w:val="00693BDD"/>
    <w:rsid w:val="00694A3E"/>
    <w:rsid w:val="006951C0"/>
    <w:rsid w:val="006A12AA"/>
    <w:rsid w:val="006A1460"/>
    <w:rsid w:val="006A2414"/>
    <w:rsid w:val="006A2AB2"/>
    <w:rsid w:val="006B038A"/>
    <w:rsid w:val="006B3B78"/>
    <w:rsid w:val="006B4206"/>
    <w:rsid w:val="006B7F83"/>
    <w:rsid w:val="006C1566"/>
    <w:rsid w:val="006C2374"/>
    <w:rsid w:val="006C3F8E"/>
    <w:rsid w:val="006C5E0C"/>
    <w:rsid w:val="006D1825"/>
    <w:rsid w:val="006D1EAB"/>
    <w:rsid w:val="006D3DF3"/>
    <w:rsid w:val="006D5565"/>
    <w:rsid w:val="006D6049"/>
    <w:rsid w:val="006D64D4"/>
    <w:rsid w:val="006D6CD8"/>
    <w:rsid w:val="006D6D9F"/>
    <w:rsid w:val="006E0C43"/>
    <w:rsid w:val="006E5790"/>
    <w:rsid w:val="006E5E92"/>
    <w:rsid w:val="006E63A8"/>
    <w:rsid w:val="006E6584"/>
    <w:rsid w:val="006E65C2"/>
    <w:rsid w:val="006E6ED0"/>
    <w:rsid w:val="006F05C4"/>
    <w:rsid w:val="006F1B62"/>
    <w:rsid w:val="006F7A1A"/>
    <w:rsid w:val="006F7F49"/>
    <w:rsid w:val="007003CA"/>
    <w:rsid w:val="00700BAC"/>
    <w:rsid w:val="00700ECA"/>
    <w:rsid w:val="00701489"/>
    <w:rsid w:val="007017F1"/>
    <w:rsid w:val="0070221D"/>
    <w:rsid w:val="0070619B"/>
    <w:rsid w:val="00706353"/>
    <w:rsid w:val="00710ED6"/>
    <w:rsid w:val="00716578"/>
    <w:rsid w:val="00716781"/>
    <w:rsid w:val="007216F8"/>
    <w:rsid w:val="00726435"/>
    <w:rsid w:val="007268CA"/>
    <w:rsid w:val="007273F4"/>
    <w:rsid w:val="007306A1"/>
    <w:rsid w:val="00731E8F"/>
    <w:rsid w:val="007340F4"/>
    <w:rsid w:val="007369A6"/>
    <w:rsid w:val="0073706A"/>
    <w:rsid w:val="00742FC3"/>
    <w:rsid w:val="00746DC2"/>
    <w:rsid w:val="0074709E"/>
    <w:rsid w:val="007568DC"/>
    <w:rsid w:val="00761A3F"/>
    <w:rsid w:val="0076381B"/>
    <w:rsid w:val="00763EE6"/>
    <w:rsid w:val="00766172"/>
    <w:rsid w:val="007669EB"/>
    <w:rsid w:val="00766BE9"/>
    <w:rsid w:val="007701A9"/>
    <w:rsid w:val="007717E7"/>
    <w:rsid w:val="00772872"/>
    <w:rsid w:val="0077289F"/>
    <w:rsid w:val="0077648F"/>
    <w:rsid w:val="00776AA0"/>
    <w:rsid w:val="007770DC"/>
    <w:rsid w:val="00783F98"/>
    <w:rsid w:val="00784207"/>
    <w:rsid w:val="007845BD"/>
    <w:rsid w:val="00784A18"/>
    <w:rsid w:val="00790C31"/>
    <w:rsid w:val="00793CC0"/>
    <w:rsid w:val="0079525F"/>
    <w:rsid w:val="00795C8A"/>
    <w:rsid w:val="007970C9"/>
    <w:rsid w:val="007A05D1"/>
    <w:rsid w:val="007A0976"/>
    <w:rsid w:val="007A09D8"/>
    <w:rsid w:val="007A13CC"/>
    <w:rsid w:val="007A2F92"/>
    <w:rsid w:val="007A5B00"/>
    <w:rsid w:val="007A6E5B"/>
    <w:rsid w:val="007A730F"/>
    <w:rsid w:val="007A7815"/>
    <w:rsid w:val="007B0839"/>
    <w:rsid w:val="007B0E64"/>
    <w:rsid w:val="007B565F"/>
    <w:rsid w:val="007B584A"/>
    <w:rsid w:val="007C275B"/>
    <w:rsid w:val="007C4427"/>
    <w:rsid w:val="007C4552"/>
    <w:rsid w:val="007C7F22"/>
    <w:rsid w:val="007D14F8"/>
    <w:rsid w:val="007D192C"/>
    <w:rsid w:val="007D53E0"/>
    <w:rsid w:val="007D56DD"/>
    <w:rsid w:val="007D58A8"/>
    <w:rsid w:val="007D6C54"/>
    <w:rsid w:val="007E04CF"/>
    <w:rsid w:val="007E1D3F"/>
    <w:rsid w:val="007E2A31"/>
    <w:rsid w:val="007E5817"/>
    <w:rsid w:val="007F030F"/>
    <w:rsid w:val="007F2432"/>
    <w:rsid w:val="007F3A10"/>
    <w:rsid w:val="007F5624"/>
    <w:rsid w:val="007F7886"/>
    <w:rsid w:val="0080021C"/>
    <w:rsid w:val="00802277"/>
    <w:rsid w:val="008022F8"/>
    <w:rsid w:val="008042B1"/>
    <w:rsid w:val="008043BD"/>
    <w:rsid w:val="00804E29"/>
    <w:rsid w:val="00804E68"/>
    <w:rsid w:val="008056F2"/>
    <w:rsid w:val="00806EB2"/>
    <w:rsid w:val="00807557"/>
    <w:rsid w:val="00813E02"/>
    <w:rsid w:val="00815125"/>
    <w:rsid w:val="00815CA6"/>
    <w:rsid w:val="008218E5"/>
    <w:rsid w:val="00822DDE"/>
    <w:rsid w:val="00822E8F"/>
    <w:rsid w:val="00823F5E"/>
    <w:rsid w:val="00824D57"/>
    <w:rsid w:val="00825517"/>
    <w:rsid w:val="008308C5"/>
    <w:rsid w:val="00831ADD"/>
    <w:rsid w:val="00832900"/>
    <w:rsid w:val="00832CFA"/>
    <w:rsid w:val="00833526"/>
    <w:rsid w:val="0083413C"/>
    <w:rsid w:val="0083480B"/>
    <w:rsid w:val="008368DA"/>
    <w:rsid w:val="0083758A"/>
    <w:rsid w:val="00837C66"/>
    <w:rsid w:val="008406F1"/>
    <w:rsid w:val="00841390"/>
    <w:rsid w:val="00841CA2"/>
    <w:rsid w:val="00843ADB"/>
    <w:rsid w:val="00846250"/>
    <w:rsid w:val="00852E2D"/>
    <w:rsid w:val="00855B5B"/>
    <w:rsid w:val="00862880"/>
    <w:rsid w:val="00863D19"/>
    <w:rsid w:val="0086415F"/>
    <w:rsid w:val="0086426F"/>
    <w:rsid w:val="0086543B"/>
    <w:rsid w:val="00865D2F"/>
    <w:rsid w:val="008666E2"/>
    <w:rsid w:val="00867E6E"/>
    <w:rsid w:val="00872B72"/>
    <w:rsid w:val="008825FE"/>
    <w:rsid w:val="00883E9E"/>
    <w:rsid w:val="00885616"/>
    <w:rsid w:val="00886AD1"/>
    <w:rsid w:val="008919B4"/>
    <w:rsid w:val="0089212B"/>
    <w:rsid w:val="00893D17"/>
    <w:rsid w:val="008A053E"/>
    <w:rsid w:val="008A16AE"/>
    <w:rsid w:val="008A2358"/>
    <w:rsid w:val="008A33F4"/>
    <w:rsid w:val="008A4086"/>
    <w:rsid w:val="008A6692"/>
    <w:rsid w:val="008A6761"/>
    <w:rsid w:val="008A69AF"/>
    <w:rsid w:val="008B3514"/>
    <w:rsid w:val="008B386A"/>
    <w:rsid w:val="008B57D4"/>
    <w:rsid w:val="008B5BE4"/>
    <w:rsid w:val="008B67F4"/>
    <w:rsid w:val="008B6F8D"/>
    <w:rsid w:val="008C067B"/>
    <w:rsid w:val="008C08FE"/>
    <w:rsid w:val="008C2368"/>
    <w:rsid w:val="008C2D43"/>
    <w:rsid w:val="008C6084"/>
    <w:rsid w:val="008C757A"/>
    <w:rsid w:val="008C7977"/>
    <w:rsid w:val="008C7B47"/>
    <w:rsid w:val="008D4838"/>
    <w:rsid w:val="008D508D"/>
    <w:rsid w:val="008E05EB"/>
    <w:rsid w:val="008E112B"/>
    <w:rsid w:val="008E61BC"/>
    <w:rsid w:val="008F3E07"/>
    <w:rsid w:val="008F51BE"/>
    <w:rsid w:val="009011BA"/>
    <w:rsid w:val="00902634"/>
    <w:rsid w:val="00903060"/>
    <w:rsid w:val="009034D2"/>
    <w:rsid w:val="00906166"/>
    <w:rsid w:val="009075BD"/>
    <w:rsid w:val="00913A91"/>
    <w:rsid w:val="009173D4"/>
    <w:rsid w:val="009211B0"/>
    <w:rsid w:val="009214E1"/>
    <w:rsid w:val="0092378F"/>
    <w:rsid w:val="009252D5"/>
    <w:rsid w:val="00931960"/>
    <w:rsid w:val="00935D8D"/>
    <w:rsid w:val="00937019"/>
    <w:rsid w:val="00946D1A"/>
    <w:rsid w:val="00953477"/>
    <w:rsid w:val="009552DB"/>
    <w:rsid w:val="009572E2"/>
    <w:rsid w:val="009609A4"/>
    <w:rsid w:val="009614DF"/>
    <w:rsid w:val="00961FC1"/>
    <w:rsid w:val="00962A11"/>
    <w:rsid w:val="00963241"/>
    <w:rsid w:val="009648CA"/>
    <w:rsid w:val="00964DD8"/>
    <w:rsid w:val="00966886"/>
    <w:rsid w:val="009677A9"/>
    <w:rsid w:val="00972E0C"/>
    <w:rsid w:val="00973CBF"/>
    <w:rsid w:val="00974F21"/>
    <w:rsid w:val="00975485"/>
    <w:rsid w:val="00981A06"/>
    <w:rsid w:val="00981B1B"/>
    <w:rsid w:val="00984FD5"/>
    <w:rsid w:val="009850A8"/>
    <w:rsid w:val="00985AF8"/>
    <w:rsid w:val="0098654D"/>
    <w:rsid w:val="00987DF0"/>
    <w:rsid w:val="00990AA3"/>
    <w:rsid w:val="00991308"/>
    <w:rsid w:val="009919AD"/>
    <w:rsid w:val="00992172"/>
    <w:rsid w:val="00994F32"/>
    <w:rsid w:val="00995709"/>
    <w:rsid w:val="00997749"/>
    <w:rsid w:val="009A1F85"/>
    <w:rsid w:val="009A5FD6"/>
    <w:rsid w:val="009A636D"/>
    <w:rsid w:val="009A66C5"/>
    <w:rsid w:val="009A748F"/>
    <w:rsid w:val="009A7F32"/>
    <w:rsid w:val="009B0B50"/>
    <w:rsid w:val="009B14AA"/>
    <w:rsid w:val="009B1C52"/>
    <w:rsid w:val="009B1F1C"/>
    <w:rsid w:val="009B2896"/>
    <w:rsid w:val="009B2BB6"/>
    <w:rsid w:val="009B2E95"/>
    <w:rsid w:val="009B4A37"/>
    <w:rsid w:val="009B6EA3"/>
    <w:rsid w:val="009C0946"/>
    <w:rsid w:val="009C1067"/>
    <w:rsid w:val="009C302B"/>
    <w:rsid w:val="009C3960"/>
    <w:rsid w:val="009C4843"/>
    <w:rsid w:val="009C4BE8"/>
    <w:rsid w:val="009C5ACB"/>
    <w:rsid w:val="009C76D0"/>
    <w:rsid w:val="009C7C01"/>
    <w:rsid w:val="009D1418"/>
    <w:rsid w:val="009D1705"/>
    <w:rsid w:val="009D2856"/>
    <w:rsid w:val="009D4D5C"/>
    <w:rsid w:val="009D4EF1"/>
    <w:rsid w:val="009D50CC"/>
    <w:rsid w:val="009D5B34"/>
    <w:rsid w:val="009D68E2"/>
    <w:rsid w:val="009D7E08"/>
    <w:rsid w:val="009E0E87"/>
    <w:rsid w:val="009E1FC7"/>
    <w:rsid w:val="009E3767"/>
    <w:rsid w:val="009E3E80"/>
    <w:rsid w:val="009E55BA"/>
    <w:rsid w:val="009E6794"/>
    <w:rsid w:val="009F1037"/>
    <w:rsid w:val="009F1526"/>
    <w:rsid w:val="009F17E8"/>
    <w:rsid w:val="009F1B95"/>
    <w:rsid w:val="009F1D09"/>
    <w:rsid w:val="009F3332"/>
    <w:rsid w:val="009F3876"/>
    <w:rsid w:val="009F4F62"/>
    <w:rsid w:val="009F529A"/>
    <w:rsid w:val="009F5D00"/>
    <w:rsid w:val="009F78DE"/>
    <w:rsid w:val="00A0007A"/>
    <w:rsid w:val="00A00BBC"/>
    <w:rsid w:val="00A02463"/>
    <w:rsid w:val="00A038F4"/>
    <w:rsid w:val="00A03F1A"/>
    <w:rsid w:val="00A0453A"/>
    <w:rsid w:val="00A05238"/>
    <w:rsid w:val="00A1267F"/>
    <w:rsid w:val="00A167FD"/>
    <w:rsid w:val="00A214DB"/>
    <w:rsid w:val="00A21749"/>
    <w:rsid w:val="00A22FD3"/>
    <w:rsid w:val="00A23FB7"/>
    <w:rsid w:val="00A249F5"/>
    <w:rsid w:val="00A257B0"/>
    <w:rsid w:val="00A26BE7"/>
    <w:rsid w:val="00A26FF0"/>
    <w:rsid w:val="00A315EB"/>
    <w:rsid w:val="00A31EF3"/>
    <w:rsid w:val="00A3312F"/>
    <w:rsid w:val="00A34010"/>
    <w:rsid w:val="00A34EDA"/>
    <w:rsid w:val="00A36E32"/>
    <w:rsid w:val="00A378B8"/>
    <w:rsid w:val="00A37C10"/>
    <w:rsid w:val="00A40F5B"/>
    <w:rsid w:val="00A42462"/>
    <w:rsid w:val="00A43A27"/>
    <w:rsid w:val="00A45054"/>
    <w:rsid w:val="00A50064"/>
    <w:rsid w:val="00A508D3"/>
    <w:rsid w:val="00A5296C"/>
    <w:rsid w:val="00A52F8A"/>
    <w:rsid w:val="00A53B2A"/>
    <w:rsid w:val="00A5566B"/>
    <w:rsid w:val="00A57D7A"/>
    <w:rsid w:val="00A626A3"/>
    <w:rsid w:val="00A65392"/>
    <w:rsid w:val="00A66D80"/>
    <w:rsid w:val="00A7056C"/>
    <w:rsid w:val="00A70628"/>
    <w:rsid w:val="00A740C6"/>
    <w:rsid w:val="00A74D47"/>
    <w:rsid w:val="00A76629"/>
    <w:rsid w:val="00A76C30"/>
    <w:rsid w:val="00A7720F"/>
    <w:rsid w:val="00A772C2"/>
    <w:rsid w:val="00A805B9"/>
    <w:rsid w:val="00A81251"/>
    <w:rsid w:val="00A81762"/>
    <w:rsid w:val="00A83055"/>
    <w:rsid w:val="00A8368D"/>
    <w:rsid w:val="00A84B6F"/>
    <w:rsid w:val="00A87AF2"/>
    <w:rsid w:val="00A907CD"/>
    <w:rsid w:val="00A90D93"/>
    <w:rsid w:val="00A91C61"/>
    <w:rsid w:val="00A931BA"/>
    <w:rsid w:val="00A95121"/>
    <w:rsid w:val="00A974E0"/>
    <w:rsid w:val="00AA0EE6"/>
    <w:rsid w:val="00AA16DC"/>
    <w:rsid w:val="00AA17AA"/>
    <w:rsid w:val="00AA28F7"/>
    <w:rsid w:val="00AA3864"/>
    <w:rsid w:val="00AA68B9"/>
    <w:rsid w:val="00AA6ABA"/>
    <w:rsid w:val="00AA7DA0"/>
    <w:rsid w:val="00AB1802"/>
    <w:rsid w:val="00AB1A56"/>
    <w:rsid w:val="00AB1B84"/>
    <w:rsid w:val="00AB6618"/>
    <w:rsid w:val="00AC1FFC"/>
    <w:rsid w:val="00AC2B52"/>
    <w:rsid w:val="00AC3263"/>
    <w:rsid w:val="00AC44B7"/>
    <w:rsid w:val="00AC5DEA"/>
    <w:rsid w:val="00AC6BAB"/>
    <w:rsid w:val="00AC7778"/>
    <w:rsid w:val="00AC7B25"/>
    <w:rsid w:val="00AD1F95"/>
    <w:rsid w:val="00AD2BFE"/>
    <w:rsid w:val="00AD448A"/>
    <w:rsid w:val="00AE0160"/>
    <w:rsid w:val="00AE077E"/>
    <w:rsid w:val="00AE16FB"/>
    <w:rsid w:val="00AE229A"/>
    <w:rsid w:val="00AE2E8C"/>
    <w:rsid w:val="00AE3BE0"/>
    <w:rsid w:val="00AE4490"/>
    <w:rsid w:val="00AE519F"/>
    <w:rsid w:val="00AE6FC3"/>
    <w:rsid w:val="00AE7ABF"/>
    <w:rsid w:val="00AF1B1B"/>
    <w:rsid w:val="00AF4D46"/>
    <w:rsid w:val="00AF67CF"/>
    <w:rsid w:val="00AF7E9B"/>
    <w:rsid w:val="00B01AF9"/>
    <w:rsid w:val="00B0272F"/>
    <w:rsid w:val="00B03B7B"/>
    <w:rsid w:val="00B07392"/>
    <w:rsid w:val="00B07977"/>
    <w:rsid w:val="00B12E81"/>
    <w:rsid w:val="00B136BA"/>
    <w:rsid w:val="00B13C7C"/>
    <w:rsid w:val="00B1451F"/>
    <w:rsid w:val="00B16D8C"/>
    <w:rsid w:val="00B178E9"/>
    <w:rsid w:val="00B21394"/>
    <w:rsid w:val="00B23571"/>
    <w:rsid w:val="00B30AE2"/>
    <w:rsid w:val="00B32B60"/>
    <w:rsid w:val="00B32EE2"/>
    <w:rsid w:val="00B33720"/>
    <w:rsid w:val="00B357DA"/>
    <w:rsid w:val="00B429A3"/>
    <w:rsid w:val="00B42E3B"/>
    <w:rsid w:val="00B44025"/>
    <w:rsid w:val="00B462C7"/>
    <w:rsid w:val="00B468A1"/>
    <w:rsid w:val="00B4724B"/>
    <w:rsid w:val="00B47933"/>
    <w:rsid w:val="00B5053E"/>
    <w:rsid w:val="00B50794"/>
    <w:rsid w:val="00B50DDE"/>
    <w:rsid w:val="00B50FE3"/>
    <w:rsid w:val="00B51948"/>
    <w:rsid w:val="00B5377D"/>
    <w:rsid w:val="00B544B2"/>
    <w:rsid w:val="00B54559"/>
    <w:rsid w:val="00B573FE"/>
    <w:rsid w:val="00B57978"/>
    <w:rsid w:val="00B602C8"/>
    <w:rsid w:val="00B6321A"/>
    <w:rsid w:val="00B66506"/>
    <w:rsid w:val="00B66FD8"/>
    <w:rsid w:val="00B67EBB"/>
    <w:rsid w:val="00B700B8"/>
    <w:rsid w:val="00B703A1"/>
    <w:rsid w:val="00B70890"/>
    <w:rsid w:val="00B71122"/>
    <w:rsid w:val="00B71AED"/>
    <w:rsid w:val="00B73598"/>
    <w:rsid w:val="00B7459D"/>
    <w:rsid w:val="00B830DD"/>
    <w:rsid w:val="00B86CA7"/>
    <w:rsid w:val="00B9085C"/>
    <w:rsid w:val="00B9173F"/>
    <w:rsid w:val="00B91E33"/>
    <w:rsid w:val="00B9225B"/>
    <w:rsid w:val="00B92B97"/>
    <w:rsid w:val="00B93678"/>
    <w:rsid w:val="00B942E2"/>
    <w:rsid w:val="00B97FC6"/>
    <w:rsid w:val="00BA0FF1"/>
    <w:rsid w:val="00BA4C6B"/>
    <w:rsid w:val="00BA4F78"/>
    <w:rsid w:val="00BB063A"/>
    <w:rsid w:val="00BB111D"/>
    <w:rsid w:val="00BB3133"/>
    <w:rsid w:val="00BB348C"/>
    <w:rsid w:val="00BB40C6"/>
    <w:rsid w:val="00BC20A0"/>
    <w:rsid w:val="00BC320F"/>
    <w:rsid w:val="00BC46C2"/>
    <w:rsid w:val="00BC6FEF"/>
    <w:rsid w:val="00BD4174"/>
    <w:rsid w:val="00BD54F4"/>
    <w:rsid w:val="00BD598F"/>
    <w:rsid w:val="00BD5B5C"/>
    <w:rsid w:val="00BD676F"/>
    <w:rsid w:val="00BD6C80"/>
    <w:rsid w:val="00BE297D"/>
    <w:rsid w:val="00BE6F97"/>
    <w:rsid w:val="00BE7FF0"/>
    <w:rsid w:val="00BF1374"/>
    <w:rsid w:val="00BF1405"/>
    <w:rsid w:val="00BF144F"/>
    <w:rsid w:val="00BF3E6B"/>
    <w:rsid w:val="00BF6780"/>
    <w:rsid w:val="00BF7912"/>
    <w:rsid w:val="00C0023A"/>
    <w:rsid w:val="00C0271B"/>
    <w:rsid w:val="00C0747E"/>
    <w:rsid w:val="00C07CD2"/>
    <w:rsid w:val="00C1066B"/>
    <w:rsid w:val="00C10D52"/>
    <w:rsid w:val="00C11944"/>
    <w:rsid w:val="00C139FA"/>
    <w:rsid w:val="00C14227"/>
    <w:rsid w:val="00C17364"/>
    <w:rsid w:val="00C20156"/>
    <w:rsid w:val="00C219F6"/>
    <w:rsid w:val="00C21E92"/>
    <w:rsid w:val="00C230B8"/>
    <w:rsid w:val="00C23BE1"/>
    <w:rsid w:val="00C243FC"/>
    <w:rsid w:val="00C26351"/>
    <w:rsid w:val="00C26FD5"/>
    <w:rsid w:val="00C27657"/>
    <w:rsid w:val="00C27E30"/>
    <w:rsid w:val="00C30478"/>
    <w:rsid w:val="00C3089C"/>
    <w:rsid w:val="00C30A33"/>
    <w:rsid w:val="00C30A3D"/>
    <w:rsid w:val="00C33A7C"/>
    <w:rsid w:val="00C41E55"/>
    <w:rsid w:val="00C42BE4"/>
    <w:rsid w:val="00C42BF8"/>
    <w:rsid w:val="00C43562"/>
    <w:rsid w:val="00C460D9"/>
    <w:rsid w:val="00C508FC"/>
    <w:rsid w:val="00C522C2"/>
    <w:rsid w:val="00C55704"/>
    <w:rsid w:val="00C55E76"/>
    <w:rsid w:val="00C5688C"/>
    <w:rsid w:val="00C60030"/>
    <w:rsid w:val="00C6042F"/>
    <w:rsid w:val="00C61ECB"/>
    <w:rsid w:val="00C6524A"/>
    <w:rsid w:val="00C65C60"/>
    <w:rsid w:val="00C66020"/>
    <w:rsid w:val="00C66634"/>
    <w:rsid w:val="00C667F4"/>
    <w:rsid w:val="00C70BC9"/>
    <w:rsid w:val="00C754CA"/>
    <w:rsid w:val="00C75CA2"/>
    <w:rsid w:val="00C775DE"/>
    <w:rsid w:val="00C77961"/>
    <w:rsid w:val="00C826A8"/>
    <w:rsid w:val="00C861F4"/>
    <w:rsid w:val="00C864EF"/>
    <w:rsid w:val="00C873A9"/>
    <w:rsid w:val="00C90440"/>
    <w:rsid w:val="00C91662"/>
    <w:rsid w:val="00C92D5E"/>
    <w:rsid w:val="00C965BF"/>
    <w:rsid w:val="00C97D7F"/>
    <w:rsid w:val="00C97F56"/>
    <w:rsid w:val="00CA12AF"/>
    <w:rsid w:val="00CA1AEF"/>
    <w:rsid w:val="00CA3B82"/>
    <w:rsid w:val="00CB02D3"/>
    <w:rsid w:val="00CB19F5"/>
    <w:rsid w:val="00CC02E4"/>
    <w:rsid w:val="00CC0E81"/>
    <w:rsid w:val="00CC472A"/>
    <w:rsid w:val="00CC4835"/>
    <w:rsid w:val="00CC7B42"/>
    <w:rsid w:val="00CD20D5"/>
    <w:rsid w:val="00CD2A6D"/>
    <w:rsid w:val="00CD2BC3"/>
    <w:rsid w:val="00CD2D4A"/>
    <w:rsid w:val="00CD35CA"/>
    <w:rsid w:val="00CD410F"/>
    <w:rsid w:val="00CD5074"/>
    <w:rsid w:val="00CD68B9"/>
    <w:rsid w:val="00CE04A4"/>
    <w:rsid w:val="00CE216C"/>
    <w:rsid w:val="00CE307C"/>
    <w:rsid w:val="00CE52BF"/>
    <w:rsid w:val="00CE55F8"/>
    <w:rsid w:val="00CE5D24"/>
    <w:rsid w:val="00CE5FCA"/>
    <w:rsid w:val="00CE6D53"/>
    <w:rsid w:val="00CE7848"/>
    <w:rsid w:val="00CE7935"/>
    <w:rsid w:val="00CF33A3"/>
    <w:rsid w:val="00CF48A2"/>
    <w:rsid w:val="00CF58B3"/>
    <w:rsid w:val="00D00204"/>
    <w:rsid w:val="00D02A47"/>
    <w:rsid w:val="00D04369"/>
    <w:rsid w:val="00D06317"/>
    <w:rsid w:val="00D14ED8"/>
    <w:rsid w:val="00D16CD9"/>
    <w:rsid w:val="00D177E5"/>
    <w:rsid w:val="00D23843"/>
    <w:rsid w:val="00D25D8A"/>
    <w:rsid w:val="00D27AD8"/>
    <w:rsid w:val="00D35602"/>
    <w:rsid w:val="00D35B8B"/>
    <w:rsid w:val="00D416F6"/>
    <w:rsid w:val="00D50F04"/>
    <w:rsid w:val="00D51125"/>
    <w:rsid w:val="00D54722"/>
    <w:rsid w:val="00D54A9D"/>
    <w:rsid w:val="00D55874"/>
    <w:rsid w:val="00D563CB"/>
    <w:rsid w:val="00D56CB5"/>
    <w:rsid w:val="00D60043"/>
    <w:rsid w:val="00D606D2"/>
    <w:rsid w:val="00D606DB"/>
    <w:rsid w:val="00D620CC"/>
    <w:rsid w:val="00D63B5B"/>
    <w:rsid w:val="00D651EC"/>
    <w:rsid w:val="00D65370"/>
    <w:rsid w:val="00D6545B"/>
    <w:rsid w:val="00D660A8"/>
    <w:rsid w:val="00D661E8"/>
    <w:rsid w:val="00D668AD"/>
    <w:rsid w:val="00D709B4"/>
    <w:rsid w:val="00D70D2E"/>
    <w:rsid w:val="00D714A1"/>
    <w:rsid w:val="00D73D5B"/>
    <w:rsid w:val="00D73D98"/>
    <w:rsid w:val="00D74A61"/>
    <w:rsid w:val="00D76505"/>
    <w:rsid w:val="00D76C25"/>
    <w:rsid w:val="00D77B6B"/>
    <w:rsid w:val="00D806B5"/>
    <w:rsid w:val="00D8405D"/>
    <w:rsid w:val="00D84805"/>
    <w:rsid w:val="00D930EA"/>
    <w:rsid w:val="00D9519A"/>
    <w:rsid w:val="00DA187A"/>
    <w:rsid w:val="00DA2C34"/>
    <w:rsid w:val="00DA2DCA"/>
    <w:rsid w:val="00DA3967"/>
    <w:rsid w:val="00DA5171"/>
    <w:rsid w:val="00DA609A"/>
    <w:rsid w:val="00DA7C64"/>
    <w:rsid w:val="00DA7CD1"/>
    <w:rsid w:val="00DB053A"/>
    <w:rsid w:val="00DB23C3"/>
    <w:rsid w:val="00DB323F"/>
    <w:rsid w:val="00DB3E51"/>
    <w:rsid w:val="00DB4A31"/>
    <w:rsid w:val="00DB5A5E"/>
    <w:rsid w:val="00DB5A7C"/>
    <w:rsid w:val="00DB5AA7"/>
    <w:rsid w:val="00DB6668"/>
    <w:rsid w:val="00DC00D6"/>
    <w:rsid w:val="00DC16A1"/>
    <w:rsid w:val="00DC1987"/>
    <w:rsid w:val="00DC2BDF"/>
    <w:rsid w:val="00DC4EF6"/>
    <w:rsid w:val="00DC5591"/>
    <w:rsid w:val="00DC71EB"/>
    <w:rsid w:val="00DC7C72"/>
    <w:rsid w:val="00DC7D58"/>
    <w:rsid w:val="00DD4135"/>
    <w:rsid w:val="00DD452B"/>
    <w:rsid w:val="00DD7292"/>
    <w:rsid w:val="00DD76A7"/>
    <w:rsid w:val="00DE0191"/>
    <w:rsid w:val="00DE11EC"/>
    <w:rsid w:val="00DE1CFF"/>
    <w:rsid w:val="00DE27A3"/>
    <w:rsid w:val="00DE3473"/>
    <w:rsid w:val="00DE5EB8"/>
    <w:rsid w:val="00DF0A07"/>
    <w:rsid w:val="00DF14A5"/>
    <w:rsid w:val="00DF1FD4"/>
    <w:rsid w:val="00DF37C9"/>
    <w:rsid w:val="00DF4BB0"/>
    <w:rsid w:val="00DF6048"/>
    <w:rsid w:val="00DF6E74"/>
    <w:rsid w:val="00E00210"/>
    <w:rsid w:val="00E00F9C"/>
    <w:rsid w:val="00E02077"/>
    <w:rsid w:val="00E02E54"/>
    <w:rsid w:val="00E04AA2"/>
    <w:rsid w:val="00E04F4A"/>
    <w:rsid w:val="00E07959"/>
    <w:rsid w:val="00E07EC9"/>
    <w:rsid w:val="00E109F2"/>
    <w:rsid w:val="00E131D2"/>
    <w:rsid w:val="00E148A2"/>
    <w:rsid w:val="00E1703E"/>
    <w:rsid w:val="00E21369"/>
    <w:rsid w:val="00E218CF"/>
    <w:rsid w:val="00E23EE7"/>
    <w:rsid w:val="00E24FD6"/>
    <w:rsid w:val="00E25D4E"/>
    <w:rsid w:val="00E2705A"/>
    <w:rsid w:val="00E31E84"/>
    <w:rsid w:val="00E33F65"/>
    <w:rsid w:val="00E34C95"/>
    <w:rsid w:val="00E3614A"/>
    <w:rsid w:val="00E374BE"/>
    <w:rsid w:val="00E41A61"/>
    <w:rsid w:val="00E41F84"/>
    <w:rsid w:val="00E42E4E"/>
    <w:rsid w:val="00E451FF"/>
    <w:rsid w:val="00E4544A"/>
    <w:rsid w:val="00E46019"/>
    <w:rsid w:val="00E46D79"/>
    <w:rsid w:val="00E524C9"/>
    <w:rsid w:val="00E55714"/>
    <w:rsid w:val="00E6049C"/>
    <w:rsid w:val="00E60606"/>
    <w:rsid w:val="00E60DF1"/>
    <w:rsid w:val="00E6284A"/>
    <w:rsid w:val="00E64981"/>
    <w:rsid w:val="00E650E3"/>
    <w:rsid w:val="00E65FCC"/>
    <w:rsid w:val="00E66482"/>
    <w:rsid w:val="00E679C4"/>
    <w:rsid w:val="00E7145F"/>
    <w:rsid w:val="00E754A8"/>
    <w:rsid w:val="00E77030"/>
    <w:rsid w:val="00E82E77"/>
    <w:rsid w:val="00E85E63"/>
    <w:rsid w:val="00E860FA"/>
    <w:rsid w:val="00E8725F"/>
    <w:rsid w:val="00E9071B"/>
    <w:rsid w:val="00E907F8"/>
    <w:rsid w:val="00E9187A"/>
    <w:rsid w:val="00E9327A"/>
    <w:rsid w:val="00E95FA8"/>
    <w:rsid w:val="00E9605D"/>
    <w:rsid w:val="00E963F9"/>
    <w:rsid w:val="00EA0C43"/>
    <w:rsid w:val="00EA2230"/>
    <w:rsid w:val="00EA226E"/>
    <w:rsid w:val="00EA357C"/>
    <w:rsid w:val="00EA41D6"/>
    <w:rsid w:val="00EA513F"/>
    <w:rsid w:val="00EA6143"/>
    <w:rsid w:val="00EB0F8A"/>
    <w:rsid w:val="00EB20E5"/>
    <w:rsid w:val="00EB3309"/>
    <w:rsid w:val="00EB3BB7"/>
    <w:rsid w:val="00EB3FAE"/>
    <w:rsid w:val="00EB4E2B"/>
    <w:rsid w:val="00EB6853"/>
    <w:rsid w:val="00EC12A8"/>
    <w:rsid w:val="00EC16C1"/>
    <w:rsid w:val="00EC19B5"/>
    <w:rsid w:val="00EC2A44"/>
    <w:rsid w:val="00EC2BCF"/>
    <w:rsid w:val="00EC51E1"/>
    <w:rsid w:val="00EC73CC"/>
    <w:rsid w:val="00EC77F9"/>
    <w:rsid w:val="00ED0002"/>
    <w:rsid w:val="00ED3FC7"/>
    <w:rsid w:val="00ED5033"/>
    <w:rsid w:val="00EE4E46"/>
    <w:rsid w:val="00EE4E78"/>
    <w:rsid w:val="00EE4FA0"/>
    <w:rsid w:val="00EE4FEF"/>
    <w:rsid w:val="00EE520E"/>
    <w:rsid w:val="00EE702E"/>
    <w:rsid w:val="00EE7990"/>
    <w:rsid w:val="00EE7ABC"/>
    <w:rsid w:val="00EE7C0C"/>
    <w:rsid w:val="00EF1CE1"/>
    <w:rsid w:val="00EF2FCE"/>
    <w:rsid w:val="00EF322E"/>
    <w:rsid w:val="00EF5334"/>
    <w:rsid w:val="00EF64BA"/>
    <w:rsid w:val="00EF73B7"/>
    <w:rsid w:val="00F01EF1"/>
    <w:rsid w:val="00F040A4"/>
    <w:rsid w:val="00F0529F"/>
    <w:rsid w:val="00F0700E"/>
    <w:rsid w:val="00F10103"/>
    <w:rsid w:val="00F1111A"/>
    <w:rsid w:val="00F163D9"/>
    <w:rsid w:val="00F16C81"/>
    <w:rsid w:val="00F16D47"/>
    <w:rsid w:val="00F17AF3"/>
    <w:rsid w:val="00F20B66"/>
    <w:rsid w:val="00F20F00"/>
    <w:rsid w:val="00F22178"/>
    <w:rsid w:val="00F25823"/>
    <w:rsid w:val="00F25BE8"/>
    <w:rsid w:val="00F2634D"/>
    <w:rsid w:val="00F301CA"/>
    <w:rsid w:val="00F3207B"/>
    <w:rsid w:val="00F32085"/>
    <w:rsid w:val="00F33240"/>
    <w:rsid w:val="00F33AA4"/>
    <w:rsid w:val="00F3425D"/>
    <w:rsid w:val="00F35262"/>
    <w:rsid w:val="00F40AA4"/>
    <w:rsid w:val="00F40C4E"/>
    <w:rsid w:val="00F41CA7"/>
    <w:rsid w:val="00F42178"/>
    <w:rsid w:val="00F42E61"/>
    <w:rsid w:val="00F4303C"/>
    <w:rsid w:val="00F436F1"/>
    <w:rsid w:val="00F43C30"/>
    <w:rsid w:val="00F43EA0"/>
    <w:rsid w:val="00F4512D"/>
    <w:rsid w:val="00F459B5"/>
    <w:rsid w:val="00F463A7"/>
    <w:rsid w:val="00F47F71"/>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66067"/>
    <w:rsid w:val="00F7004F"/>
    <w:rsid w:val="00F71F1B"/>
    <w:rsid w:val="00F72D21"/>
    <w:rsid w:val="00F75BBA"/>
    <w:rsid w:val="00F766C3"/>
    <w:rsid w:val="00F80031"/>
    <w:rsid w:val="00F803F8"/>
    <w:rsid w:val="00F828B8"/>
    <w:rsid w:val="00F83214"/>
    <w:rsid w:val="00F83D3B"/>
    <w:rsid w:val="00F84A95"/>
    <w:rsid w:val="00F86F18"/>
    <w:rsid w:val="00F91296"/>
    <w:rsid w:val="00F91F47"/>
    <w:rsid w:val="00F92501"/>
    <w:rsid w:val="00F928F8"/>
    <w:rsid w:val="00F936D0"/>
    <w:rsid w:val="00F96827"/>
    <w:rsid w:val="00F975BE"/>
    <w:rsid w:val="00FA1000"/>
    <w:rsid w:val="00FA1E1A"/>
    <w:rsid w:val="00FA215B"/>
    <w:rsid w:val="00FA3B1F"/>
    <w:rsid w:val="00FA548B"/>
    <w:rsid w:val="00FA6F61"/>
    <w:rsid w:val="00FA7B21"/>
    <w:rsid w:val="00FB02C9"/>
    <w:rsid w:val="00FB0D5E"/>
    <w:rsid w:val="00FB2257"/>
    <w:rsid w:val="00FB3F17"/>
    <w:rsid w:val="00FB4378"/>
    <w:rsid w:val="00FB4808"/>
    <w:rsid w:val="00FB6042"/>
    <w:rsid w:val="00FB6405"/>
    <w:rsid w:val="00FC3B47"/>
    <w:rsid w:val="00FC46DF"/>
    <w:rsid w:val="00FD1A10"/>
    <w:rsid w:val="00FD2788"/>
    <w:rsid w:val="00FD378A"/>
    <w:rsid w:val="00FD62C5"/>
    <w:rsid w:val="00FD6C40"/>
    <w:rsid w:val="00FD7D49"/>
    <w:rsid w:val="00FE026F"/>
    <w:rsid w:val="00FE0AEC"/>
    <w:rsid w:val="00FE0B2C"/>
    <w:rsid w:val="00FE297F"/>
    <w:rsid w:val="00FE2A48"/>
    <w:rsid w:val="00FE30BE"/>
    <w:rsid w:val="00FE3348"/>
    <w:rsid w:val="00FE5BBC"/>
    <w:rsid w:val="00FE5F5B"/>
    <w:rsid w:val="00FE7269"/>
    <w:rsid w:val="00FE7F7C"/>
    <w:rsid w:val="00FF2819"/>
    <w:rsid w:val="00FF56AC"/>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E001E"/>
  <w15:chartTrackingRefBased/>
  <w15:docId w15:val="{425A4B5D-4D1F-4763-8090-063765F6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B0D5E"/>
    <w:pPr>
      <w:widowControl w:val="0"/>
      <w:jc w:val="both"/>
      <w:textAlignment w:val="center"/>
    </w:pPr>
  </w:style>
  <w:style w:type="paragraph" w:styleId="10">
    <w:name w:val="heading 1"/>
    <w:basedOn w:val="a1"/>
    <w:next w:val="a1"/>
    <w:link w:val="11"/>
    <w:uiPriority w:val="9"/>
    <w:qFormat/>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0">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sz w:val="32"/>
      <w:szCs w:val="32"/>
    </w:rPr>
  </w:style>
  <w:style w:type="paragraph" w:customStyle="1" w:styleId="aff">
    <w:name w:val="@头部|作者|中文"/>
    <w:next w:val="a1"/>
    <w:link w:val="aff0"/>
    <w:rsid w:val="00F20B66"/>
    <w:pPr>
      <w:spacing w:line="480" w:lineRule="auto"/>
      <w:ind w:left="454" w:right="454"/>
      <w:jc w:val="center"/>
      <w:textAlignment w:val="center"/>
    </w:pPr>
    <w:rPr>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sz w:val="24"/>
      <w:szCs w:val="24"/>
    </w:rPr>
  </w:style>
  <w:style w:type="paragraph" w:customStyle="1" w:styleId="aff3">
    <w:name w:val="@头部|机构|单行"/>
    <w:next w:val="a1"/>
    <w:link w:val="aff4"/>
    <w:rsid w:val="00F20B66"/>
    <w:pPr>
      <w:spacing w:afterLines="50" w:after="160"/>
      <w:ind w:left="454" w:right="454"/>
      <w:jc w:val="center"/>
    </w:pPr>
    <w:rPr>
      <w:rFonts w:eastAsia="楷体"/>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szCs w:val="18"/>
    </w:rPr>
  </w:style>
  <w:style w:type="paragraph" w:customStyle="1" w:styleId="aff7">
    <w:name w:val="@头部|摘要|文本"/>
    <w:next w:val="a1"/>
    <w:link w:val="aff8"/>
    <w:rsid w:val="00F20B66"/>
    <w:pPr>
      <w:widowControl w:val="0"/>
      <w:ind w:left="454" w:right="454"/>
      <w:jc w:val="both"/>
      <w:textAlignment w:val="center"/>
    </w:pPr>
    <w:rPr>
      <w:rFonts w:eastAsia="楷体"/>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sz w:val="15"/>
      <w:szCs w:val="15"/>
    </w:rPr>
  </w:style>
  <w:style w:type="paragraph" w:customStyle="1" w:styleId="afff3">
    <w:name w:val="@头部|页脚"/>
    <w:link w:val="afff4"/>
    <w:rsid w:val="00F20B66"/>
    <w:pPr>
      <w:widowControl w:val="0"/>
      <w:spacing w:line="240" w:lineRule="exact"/>
      <w:jc w:val="both"/>
    </w:pPr>
    <w:rPr>
      <w:rFonts w:eastAsia="楷体"/>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
      </w:numPr>
      <w:pBdr>
        <w:top w:val="single" w:sz="8" w:space="7" w:color="FFFFFF"/>
        <w:bottom w:val="single" w:sz="8" w:space="7" w:color="FFFFFF"/>
      </w:pBdr>
      <w:spacing w:line="320" w:lineRule="exact"/>
      <w:jc w:val="both"/>
      <w:textAlignment w:val="center"/>
      <w:outlineLvl w:val="0"/>
    </w:pPr>
    <w:rPr>
      <w:rFonts w:ascii="Arial" w:eastAsia="黑体" w:hAnsi="Arial"/>
      <w:sz w:val="21"/>
    </w:rPr>
  </w:style>
  <w:style w:type="paragraph" w:customStyle="1" w:styleId="2">
    <w:name w:val="@正文|标题2"/>
    <w:next w:val="a1"/>
    <w:link w:val="22"/>
    <w:rsid w:val="00F20B66"/>
    <w:pPr>
      <w:keepNext/>
      <w:keepLines/>
      <w:widowControl w:val="0"/>
      <w:numPr>
        <w:ilvl w:val="1"/>
        <w:numId w:val="2"/>
      </w:numPr>
      <w:jc w:val="both"/>
      <w:textAlignment w:val="center"/>
      <w:outlineLvl w:val="1"/>
    </w:pPr>
    <w:rPr>
      <w:rFonts w:ascii="Arial" w:eastAsia="黑体" w:hAnsi="Arial"/>
      <w:szCs w:val="18"/>
    </w:rPr>
  </w:style>
  <w:style w:type="character" w:customStyle="1" w:styleId="13">
    <w:name w:val="@正文|标题1 字符"/>
    <w:link w:val="1"/>
    <w:rsid w:val="00F20B66"/>
    <w:rPr>
      <w:rFonts w:ascii="Arial" w:eastAsia="黑体" w:hAnsi="Arial"/>
      <w:sz w:val="21"/>
    </w:rPr>
  </w:style>
  <w:style w:type="paragraph" w:customStyle="1" w:styleId="3">
    <w:name w:val="@正文|标题3"/>
    <w:next w:val="a1"/>
    <w:link w:val="32"/>
    <w:rsid w:val="00F20B66"/>
    <w:pPr>
      <w:keepNext/>
      <w:keepLines/>
      <w:widowControl w:val="0"/>
      <w:numPr>
        <w:ilvl w:val="2"/>
        <w:numId w:val="2"/>
      </w:numPr>
      <w:jc w:val="both"/>
      <w:textAlignment w:val="center"/>
      <w:outlineLvl w:val="2"/>
    </w:pPr>
    <w:rPr>
      <w:rFonts w:eastAsia="楷体"/>
    </w:rPr>
  </w:style>
  <w:style w:type="character" w:customStyle="1" w:styleId="22">
    <w:name w:val="@正文|标题2 字符"/>
    <w:link w:val="2"/>
    <w:rsid w:val="00F20B66"/>
    <w:rPr>
      <w:rFonts w:ascii="Arial" w:eastAsia="黑体" w:hAnsi="Arial"/>
      <w:szCs w:val="18"/>
    </w:rPr>
  </w:style>
  <w:style w:type="numbering" w:customStyle="1" w:styleId="a0">
    <w:name w:val="@正文|标题多级列表"/>
    <w:basedOn w:val="a4"/>
    <w:uiPriority w:val="99"/>
    <w:rsid w:val="00F20B66"/>
    <w:pPr>
      <w:numPr>
        <w:numId w:val="1"/>
      </w:numPr>
    </w:pPr>
  </w:style>
  <w:style w:type="character" w:customStyle="1" w:styleId="32">
    <w:name w:val="@正文|标题3 字符"/>
    <w:link w:val="3"/>
    <w:rsid w:val="00F20B66"/>
    <w:rPr>
      <w:rFonts w:eastAsia="楷体"/>
    </w:rPr>
  </w:style>
  <w:style w:type="paragraph" w:customStyle="1" w:styleId="afff6">
    <w:name w:val="@正文|段落文本"/>
    <w:link w:val="afff7"/>
    <w:qFormat/>
    <w:rsid w:val="00F20B66"/>
    <w:pPr>
      <w:widowControl w:val="0"/>
      <w:ind w:firstLineChars="200" w:firstLine="200"/>
      <w:jc w:val="both"/>
      <w:textAlignment w:val="center"/>
    </w:pPr>
  </w:style>
  <w:style w:type="paragraph" w:customStyle="1" w:styleId="afff8">
    <w:name w:val="@正文|表格"/>
    <w:link w:val="afff9"/>
    <w:qFormat/>
    <w:rsid w:val="00F20B66"/>
    <w:pPr>
      <w:widowControl w:val="0"/>
      <w:jc w:val="center"/>
      <w:textAlignment w:val="center"/>
    </w:pPr>
    <w:rPr>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F20B66"/>
    <w:pPr>
      <w:widowControl w:val="0"/>
      <w:tabs>
        <w:tab w:val="center" w:pos="2548"/>
        <w:tab w:val="right" w:pos="4914"/>
      </w:tabs>
      <w:jc w:val="both"/>
      <w:textAlignment w:val="center"/>
    </w:pPr>
  </w:style>
  <w:style w:type="character" w:customStyle="1" w:styleId="afff9">
    <w:name w:val="@正文|表格 字符"/>
    <w:link w:val="afff8"/>
    <w:rsid w:val="00F20B66"/>
    <w:rPr>
      <w:kern w:val="2"/>
      <w:sz w:val="16"/>
    </w:rPr>
  </w:style>
  <w:style w:type="character" w:customStyle="1" w:styleId="afffb">
    <w:name w:val="@正文|独行公式 字符"/>
    <w:link w:val="afffa"/>
    <w:rsid w:val="00F20B66"/>
    <w:rPr>
      <w:kern w:val="2"/>
      <w:sz w:val="18"/>
    </w:rPr>
  </w:style>
  <w:style w:type="paragraph" w:customStyle="1" w:styleId="14">
    <w:name w:val="@正文|图表|1列"/>
    <w:next w:val="afff6"/>
    <w:link w:val="15"/>
    <w:qFormat/>
    <w:rsid w:val="00F20B66"/>
    <w:pPr>
      <w:widowControl w:val="0"/>
      <w:jc w:val="center"/>
      <w:textAlignment w:val="center"/>
    </w:pPr>
    <w:rPr>
      <w:noProof/>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3"/>
      </w:numPr>
      <w:ind w:left="304" w:hangingChars="200" w:hanging="304"/>
      <w:jc w:val="both"/>
      <w:textAlignment w:val="baseline"/>
    </w:pPr>
    <w:rPr>
      <w:rFonts w:eastAsia="楷体"/>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customStyle="1" w:styleId="11">
    <w:name w:val="标题 1 字符"/>
    <w:link w:val="10"/>
    <w:uiPriority w:val="9"/>
    <w:rsid w:val="00D23843"/>
    <w:rPr>
      <w:b/>
      <w:bCs/>
      <w:kern w:val="2"/>
      <w:sz w:val="18"/>
    </w:rPr>
  </w:style>
  <w:style w:type="paragraph" w:styleId="affff2">
    <w:name w:val="Bibliography"/>
    <w:basedOn w:val="a1"/>
    <w:next w:val="a1"/>
    <w:uiPriority w:val="70"/>
    <w:unhideWhenUsed/>
    <w:rsid w:val="00A907CD"/>
  </w:style>
  <w:style w:type="character" w:customStyle="1" w:styleId="16">
    <w:name w:val="未处理的提及1"/>
    <w:uiPriority w:val="99"/>
    <w:semiHidden/>
    <w:unhideWhenUsed/>
    <w:rsid w:val="00A907CD"/>
    <w:rPr>
      <w:color w:val="605E5C"/>
      <w:shd w:val="clear" w:color="auto" w:fill="E1DFDD"/>
    </w:rPr>
  </w:style>
  <w:style w:type="paragraph" w:styleId="affff3">
    <w:name w:val="List Paragraph"/>
    <w:basedOn w:val="a1"/>
    <w:uiPriority w:val="34"/>
    <w:qFormat/>
    <w:rsid w:val="000D23C3"/>
    <w:pPr>
      <w:ind w:firstLineChars="200" w:firstLine="420"/>
    </w:pPr>
  </w:style>
  <w:style w:type="paragraph" w:customStyle="1" w:styleId="MTDisplayEquation">
    <w:name w:val="MTDisplayEquation"/>
    <w:basedOn w:val="a1"/>
    <w:next w:val="a1"/>
    <w:link w:val="MTDisplayEquation0"/>
    <w:rsid w:val="00AA17AA"/>
    <w:pPr>
      <w:tabs>
        <w:tab w:val="center" w:pos="2460"/>
        <w:tab w:val="right" w:pos="4920"/>
      </w:tabs>
    </w:pPr>
  </w:style>
  <w:style w:type="character" w:customStyle="1" w:styleId="MTDisplayEquation0">
    <w:name w:val="MTDisplayEquation 字符"/>
    <w:basedOn w:val="a2"/>
    <w:link w:val="MTDisplayEquation"/>
    <w:rsid w:val="00AA17AA"/>
  </w:style>
  <w:style w:type="character" w:customStyle="1" w:styleId="MTEquationSection">
    <w:name w:val="MTEquationSection"/>
    <w:basedOn w:val="a2"/>
    <w:rsid w:val="00017226"/>
    <w:rPr>
      <w:vanish/>
      <w:color w:val="FF0000"/>
    </w:rPr>
  </w:style>
  <w:style w:type="character" w:styleId="affff4">
    <w:name w:val="Placeholder Text"/>
    <w:basedOn w:val="a2"/>
    <w:uiPriority w:val="99"/>
    <w:unhideWhenUsed/>
    <w:rsid w:val="006C3F8E"/>
    <w:rPr>
      <w:color w:val="808080"/>
    </w:rPr>
  </w:style>
  <w:style w:type="paragraph" w:customStyle="1" w:styleId="35">
    <w:name w:val="标题3"/>
    <w:basedOn w:val="3"/>
    <w:next w:val="3"/>
    <w:link w:val="36"/>
    <w:rsid w:val="00A81251"/>
    <w:rPr>
      <w:rFonts w:eastAsia="黑体"/>
    </w:rPr>
  </w:style>
  <w:style w:type="character" w:customStyle="1" w:styleId="36">
    <w:name w:val="标题3 字符"/>
    <w:basedOn w:val="32"/>
    <w:link w:val="35"/>
    <w:rsid w:val="00A81251"/>
    <w:rPr>
      <w:rFonts w:eastAsia="黑体"/>
    </w:rPr>
  </w:style>
  <w:style w:type="paragraph" w:styleId="affff5">
    <w:name w:val="Revision"/>
    <w:hidden/>
    <w:uiPriority w:val="71"/>
    <w:unhideWhenUsed/>
    <w:rsid w:val="00191FCC"/>
  </w:style>
  <w:style w:type="character" w:styleId="affff6">
    <w:name w:val="Unresolved Mention"/>
    <w:basedOn w:val="a2"/>
    <w:uiPriority w:val="99"/>
    <w:semiHidden/>
    <w:unhideWhenUsed/>
    <w:rsid w:val="00B23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15">
      <w:bodyDiv w:val="1"/>
      <w:marLeft w:val="0"/>
      <w:marRight w:val="0"/>
      <w:marTop w:val="0"/>
      <w:marBottom w:val="0"/>
      <w:divBdr>
        <w:top w:val="none" w:sz="0" w:space="0" w:color="auto"/>
        <w:left w:val="none" w:sz="0" w:space="0" w:color="auto"/>
        <w:bottom w:val="none" w:sz="0" w:space="0" w:color="auto"/>
        <w:right w:val="none" w:sz="0" w:space="0" w:color="auto"/>
      </w:divBdr>
    </w:div>
    <w:div w:id="352720">
      <w:bodyDiv w:val="1"/>
      <w:marLeft w:val="0"/>
      <w:marRight w:val="0"/>
      <w:marTop w:val="0"/>
      <w:marBottom w:val="0"/>
      <w:divBdr>
        <w:top w:val="none" w:sz="0" w:space="0" w:color="auto"/>
        <w:left w:val="none" w:sz="0" w:space="0" w:color="auto"/>
        <w:bottom w:val="none" w:sz="0" w:space="0" w:color="auto"/>
        <w:right w:val="none" w:sz="0" w:space="0" w:color="auto"/>
      </w:divBdr>
    </w:div>
    <w:div w:id="4402322">
      <w:bodyDiv w:val="1"/>
      <w:marLeft w:val="0"/>
      <w:marRight w:val="0"/>
      <w:marTop w:val="0"/>
      <w:marBottom w:val="0"/>
      <w:divBdr>
        <w:top w:val="none" w:sz="0" w:space="0" w:color="auto"/>
        <w:left w:val="none" w:sz="0" w:space="0" w:color="auto"/>
        <w:bottom w:val="none" w:sz="0" w:space="0" w:color="auto"/>
        <w:right w:val="none" w:sz="0" w:space="0" w:color="auto"/>
      </w:divBdr>
    </w:div>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7219189">
      <w:bodyDiv w:val="1"/>
      <w:marLeft w:val="0"/>
      <w:marRight w:val="0"/>
      <w:marTop w:val="0"/>
      <w:marBottom w:val="0"/>
      <w:divBdr>
        <w:top w:val="none" w:sz="0" w:space="0" w:color="auto"/>
        <w:left w:val="none" w:sz="0" w:space="0" w:color="auto"/>
        <w:bottom w:val="none" w:sz="0" w:space="0" w:color="auto"/>
        <w:right w:val="none" w:sz="0" w:space="0" w:color="auto"/>
      </w:divBdr>
    </w:div>
    <w:div w:id="11688339">
      <w:bodyDiv w:val="1"/>
      <w:marLeft w:val="0"/>
      <w:marRight w:val="0"/>
      <w:marTop w:val="0"/>
      <w:marBottom w:val="0"/>
      <w:divBdr>
        <w:top w:val="none" w:sz="0" w:space="0" w:color="auto"/>
        <w:left w:val="none" w:sz="0" w:space="0" w:color="auto"/>
        <w:bottom w:val="none" w:sz="0" w:space="0" w:color="auto"/>
        <w:right w:val="none" w:sz="0" w:space="0" w:color="auto"/>
      </w:divBdr>
    </w:div>
    <w:div w:id="12346552">
      <w:bodyDiv w:val="1"/>
      <w:marLeft w:val="0"/>
      <w:marRight w:val="0"/>
      <w:marTop w:val="0"/>
      <w:marBottom w:val="0"/>
      <w:divBdr>
        <w:top w:val="none" w:sz="0" w:space="0" w:color="auto"/>
        <w:left w:val="none" w:sz="0" w:space="0" w:color="auto"/>
        <w:bottom w:val="none" w:sz="0" w:space="0" w:color="auto"/>
        <w:right w:val="none" w:sz="0" w:space="0" w:color="auto"/>
      </w:divBdr>
    </w:div>
    <w:div w:id="12921696">
      <w:bodyDiv w:val="1"/>
      <w:marLeft w:val="0"/>
      <w:marRight w:val="0"/>
      <w:marTop w:val="0"/>
      <w:marBottom w:val="0"/>
      <w:divBdr>
        <w:top w:val="none" w:sz="0" w:space="0" w:color="auto"/>
        <w:left w:val="none" w:sz="0" w:space="0" w:color="auto"/>
        <w:bottom w:val="none" w:sz="0" w:space="0" w:color="auto"/>
        <w:right w:val="none" w:sz="0" w:space="0" w:color="auto"/>
      </w:divBdr>
    </w:div>
    <w:div w:id="13191925">
      <w:bodyDiv w:val="1"/>
      <w:marLeft w:val="0"/>
      <w:marRight w:val="0"/>
      <w:marTop w:val="0"/>
      <w:marBottom w:val="0"/>
      <w:divBdr>
        <w:top w:val="none" w:sz="0" w:space="0" w:color="auto"/>
        <w:left w:val="none" w:sz="0" w:space="0" w:color="auto"/>
        <w:bottom w:val="none" w:sz="0" w:space="0" w:color="auto"/>
        <w:right w:val="none" w:sz="0" w:space="0" w:color="auto"/>
      </w:divBdr>
    </w:div>
    <w:div w:id="13195579">
      <w:bodyDiv w:val="1"/>
      <w:marLeft w:val="0"/>
      <w:marRight w:val="0"/>
      <w:marTop w:val="0"/>
      <w:marBottom w:val="0"/>
      <w:divBdr>
        <w:top w:val="none" w:sz="0" w:space="0" w:color="auto"/>
        <w:left w:val="none" w:sz="0" w:space="0" w:color="auto"/>
        <w:bottom w:val="none" w:sz="0" w:space="0" w:color="auto"/>
        <w:right w:val="none" w:sz="0" w:space="0" w:color="auto"/>
      </w:divBdr>
    </w:div>
    <w:div w:id="18239457">
      <w:bodyDiv w:val="1"/>
      <w:marLeft w:val="0"/>
      <w:marRight w:val="0"/>
      <w:marTop w:val="0"/>
      <w:marBottom w:val="0"/>
      <w:divBdr>
        <w:top w:val="none" w:sz="0" w:space="0" w:color="auto"/>
        <w:left w:val="none" w:sz="0" w:space="0" w:color="auto"/>
        <w:bottom w:val="none" w:sz="0" w:space="0" w:color="auto"/>
        <w:right w:val="none" w:sz="0" w:space="0" w:color="auto"/>
      </w:divBdr>
    </w:div>
    <w:div w:id="18239478">
      <w:bodyDiv w:val="1"/>
      <w:marLeft w:val="0"/>
      <w:marRight w:val="0"/>
      <w:marTop w:val="0"/>
      <w:marBottom w:val="0"/>
      <w:divBdr>
        <w:top w:val="none" w:sz="0" w:space="0" w:color="auto"/>
        <w:left w:val="none" w:sz="0" w:space="0" w:color="auto"/>
        <w:bottom w:val="none" w:sz="0" w:space="0" w:color="auto"/>
        <w:right w:val="none" w:sz="0" w:space="0" w:color="auto"/>
      </w:divBdr>
    </w:div>
    <w:div w:id="20478062">
      <w:bodyDiv w:val="1"/>
      <w:marLeft w:val="0"/>
      <w:marRight w:val="0"/>
      <w:marTop w:val="0"/>
      <w:marBottom w:val="0"/>
      <w:divBdr>
        <w:top w:val="none" w:sz="0" w:space="0" w:color="auto"/>
        <w:left w:val="none" w:sz="0" w:space="0" w:color="auto"/>
        <w:bottom w:val="none" w:sz="0" w:space="0" w:color="auto"/>
        <w:right w:val="none" w:sz="0" w:space="0" w:color="auto"/>
      </w:divBdr>
    </w:div>
    <w:div w:id="21907642">
      <w:bodyDiv w:val="1"/>
      <w:marLeft w:val="0"/>
      <w:marRight w:val="0"/>
      <w:marTop w:val="0"/>
      <w:marBottom w:val="0"/>
      <w:divBdr>
        <w:top w:val="none" w:sz="0" w:space="0" w:color="auto"/>
        <w:left w:val="none" w:sz="0" w:space="0" w:color="auto"/>
        <w:bottom w:val="none" w:sz="0" w:space="0" w:color="auto"/>
        <w:right w:val="none" w:sz="0" w:space="0" w:color="auto"/>
      </w:divBdr>
    </w:div>
    <w:div w:id="24792528">
      <w:bodyDiv w:val="1"/>
      <w:marLeft w:val="0"/>
      <w:marRight w:val="0"/>
      <w:marTop w:val="0"/>
      <w:marBottom w:val="0"/>
      <w:divBdr>
        <w:top w:val="none" w:sz="0" w:space="0" w:color="auto"/>
        <w:left w:val="none" w:sz="0" w:space="0" w:color="auto"/>
        <w:bottom w:val="none" w:sz="0" w:space="0" w:color="auto"/>
        <w:right w:val="none" w:sz="0" w:space="0" w:color="auto"/>
      </w:divBdr>
    </w:div>
    <w:div w:id="25106628">
      <w:bodyDiv w:val="1"/>
      <w:marLeft w:val="0"/>
      <w:marRight w:val="0"/>
      <w:marTop w:val="0"/>
      <w:marBottom w:val="0"/>
      <w:divBdr>
        <w:top w:val="none" w:sz="0" w:space="0" w:color="auto"/>
        <w:left w:val="none" w:sz="0" w:space="0" w:color="auto"/>
        <w:bottom w:val="none" w:sz="0" w:space="0" w:color="auto"/>
        <w:right w:val="none" w:sz="0" w:space="0" w:color="auto"/>
      </w:divBdr>
    </w:div>
    <w:div w:id="27683375">
      <w:bodyDiv w:val="1"/>
      <w:marLeft w:val="0"/>
      <w:marRight w:val="0"/>
      <w:marTop w:val="0"/>
      <w:marBottom w:val="0"/>
      <w:divBdr>
        <w:top w:val="none" w:sz="0" w:space="0" w:color="auto"/>
        <w:left w:val="none" w:sz="0" w:space="0" w:color="auto"/>
        <w:bottom w:val="none" w:sz="0" w:space="0" w:color="auto"/>
        <w:right w:val="none" w:sz="0" w:space="0" w:color="auto"/>
      </w:divBdr>
    </w:div>
    <w:div w:id="34627666">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7299">
      <w:bodyDiv w:val="1"/>
      <w:marLeft w:val="0"/>
      <w:marRight w:val="0"/>
      <w:marTop w:val="0"/>
      <w:marBottom w:val="0"/>
      <w:divBdr>
        <w:top w:val="none" w:sz="0" w:space="0" w:color="auto"/>
        <w:left w:val="none" w:sz="0" w:space="0" w:color="auto"/>
        <w:bottom w:val="none" w:sz="0" w:space="0" w:color="auto"/>
        <w:right w:val="none" w:sz="0" w:space="0" w:color="auto"/>
      </w:divBdr>
    </w:div>
    <w:div w:id="38478587">
      <w:bodyDiv w:val="1"/>
      <w:marLeft w:val="0"/>
      <w:marRight w:val="0"/>
      <w:marTop w:val="0"/>
      <w:marBottom w:val="0"/>
      <w:divBdr>
        <w:top w:val="none" w:sz="0" w:space="0" w:color="auto"/>
        <w:left w:val="none" w:sz="0" w:space="0" w:color="auto"/>
        <w:bottom w:val="none" w:sz="0" w:space="0" w:color="auto"/>
        <w:right w:val="none" w:sz="0" w:space="0" w:color="auto"/>
      </w:divBdr>
    </w:div>
    <w:div w:id="51585408">
      <w:bodyDiv w:val="1"/>
      <w:marLeft w:val="0"/>
      <w:marRight w:val="0"/>
      <w:marTop w:val="0"/>
      <w:marBottom w:val="0"/>
      <w:divBdr>
        <w:top w:val="none" w:sz="0" w:space="0" w:color="auto"/>
        <w:left w:val="none" w:sz="0" w:space="0" w:color="auto"/>
        <w:bottom w:val="none" w:sz="0" w:space="0" w:color="auto"/>
        <w:right w:val="none" w:sz="0" w:space="0" w:color="auto"/>
      </w:divBdr>
    </w:div>
    <w:div w:id="52701830">
      <w:bodyDiv w:val="1"/>
      <w:marLeft w:val="0"/>
      <w:marRight w:val="0"/>
      <w:marTop w:val="0"/>
      <w:marBottom w:val="0"/>
      <w:divBdr>
        <w:top w:val="none" w:sz="0" w:space="0" w:color="auto"/>
        <w:left w:val="none" w:sz="0" w:space="0" w:color="auto"/>
        <w:bottom w:val="none" w:sz="0" w:space="0" w:color="auto"/>
        <w:right w:val="none" w:sz="0" w:space="0" w:color="auto"/>
      </w:divBdr>
    </w:div>
    <w:div w:id="53815361">
      <w:bodyDiv w:val="1"/>
      <w:marLeft w:val="0"/>
      <w:marRight w:val="0"/>
      <w:marTop w:val="0"/>
      <w:marBottom w:val="0"/>
      <w:divBdr>
        <w:top w:val="none" w:sz="0" w:space="0" w:color="auto"/>
        <w:left w:val="none" w:sz="0" w:space="0" w:color="auto"/>
        <w:bottom w:val="none" w:sz="0" w:space="0" w:color="auto"/>
        <w:right w:val="none" w:sz="0" w:space="0" w:color="auto"/>
      </w:divBdr>
    </w:div>
    <w:div w:id="54591907">
      <w:bodyDiv w:val="1"/>
      <w:marLeft w:val="0"/>
      <w:marRight w:val="0"/>
      <w:marTop w:val="0"/>
      <w:marBottom w:val="0"/>
      <w:divBdr>
        <w:top w:val="none" w:sz="0" w:space="0" w:color="auto"/>
        <w:left w:val="none" w:sz="0" w:space="0" w:color="auto"/>
        <w:bottom w:val="none" w:sz="0" w:space="0" w:color="auto"/>
        <w:right w:val="none" w:sz="0" w:space="0" w:color="auto"/>
      </w:divBdr>
    </w:div>
    <w:div w:id="55512279">
      <w:bodyDiv w:val="1"/>
      <w:marLeft w:val="0"/>
      <w:marRight w:val="0"/>
      <w:marTop w:val="0"/>
      <w:marBottom w:val="0"/>
      <w:divBdr>
        <w:top w:val="none" w:sz="0" w:space="0" w:color="auto"/>
        <w:left w:val="none" w:sz="0" w:space="0" w:color="auto"/>
        <w:bottom w:val="none" w:sz="0" w:space="0" w:color="auto"/>
        <w:right w:val="none" w:sz="0" w:space="0" w:color="auto"/>
      </w:divBdr>
    </w:div>
    <w:div w:id="56051107">
      <w:bodyDiv w:val="1"/>
      <w:marLeft w:val="0"/>
      <w:marRight w:val="0"/>
      <w:marTop w:val="0"/>
      <w:marBottom w:val="0"/>
      <w:divBdr>
        <w:top w:val="none" w:sz="0" w:space="0" w:color="auto"/>
        <w:left w:val="none" w:sz="0" w:space="0" w:color="auto"/>
        <w:bottom w:val="none" w:sz="0" w:space="0" w:color="auto"/>
        <w:right w:val="none" w:sz="0" w:space="0" w:color="auto"/>
      </w:divBdr>
    </w:div>
    <w:div w:id="58020561">
      <w:bodyDiv w:val="1"/>
      <w:marLeft w:val="0"/>
      <w:marRight w:val="0"/>
      <w:marTop w:val="0"/>
      <w:marBottom w:val="0"/>
      <w:divBdr>
        <w:top w:val="none" w:sz="0" w:space="0" w:color="auto"/>
        <w:left w:val="none" w:sz="0" w:space="0" w:color="auto"/>
        <w:bottom w:val="none" w:sz="0" w:space="0" w:color="auto"/>
        <w:right w:val="none" w:sz="0" w:space="0" w:color="auto"/>
      </w:divBdr>
    </w:div>
    <w:div w:id="60759725">
      <w:bodyDiv w:val="1"/>
      <w:marLeft w:val="0"/>
      <w:marRight w:val="0"/>
      <w:marTop w:val="0"/>
      <w:marBottom w:val="0"/>
      <w:divBdr>
        <w:top w:val="none" w:sz="0" w:space="0" w:color="auto"/>
        <w:left w:val="none" w:sz="0" w:space="0" w:color="auto"/>
        <w:bottom w:val="none" w:sz="0" w:space="0" w:color="auto"/>
        <w:right w:val="none" w:sz="0" w:space="0" w:color="auto"/>
      </w:divBdr>
    </w:div>
    <w:div w:id="61102119">
      <w:bodyDiv w:val="1"/>
      <w:marLeft w:val="0"/>
      <w:marRight w:val="0"/>
      <w:marTop w:val="0"/>
      <w:marBottom w:val="0"/>
      <w:divBdr>
        <w:top w:val="none" w:sz="0" w:space="0" w:color="auto"/>
        <w:left w:val="none" w:sz="0" w:space="0" w:color="auto"/>
        <w:bottom w:val="none" w:sz="0" w:space="0" w:color="auto"/>
        <w:right w:val="none" w:sz="0" w:space="0" w:color="auto"/>
      </w:divBdr>
    </w:div>
    <w:div w:id="65231064">
      <w:bodyDiv w:val="1"/>
      <w:marLeft w:val="0"/>
      <w:marRight w:val="0"/>
      <w:marTop w:val="0"/>
      <w:marBottom w:val="0"/>
      <w:divBdr>
        <w:top w:val="none" w:sz="0" w:space="0" w:color="auto"/>
        <w:left w:val="none" w:sz="0" w:space="0" w:color="auto"/>
        <w:bottom w:val="none" w:sz="0" w:space="0" w:color="auto"/>
        <w:right w:val="none" w:sz="0" w:space="0" w:color="auto"/>
      </w:divBdr>
    </w:div>
    <w:div w:id="67311938">
      <w:bodyDiv w:val="1"/>
      <w:marLeft w:val="0"/>
      <w:marRight w:val="0"/>
      <w:marTop w:val="0"/>
      <w:marBottom w:val="0"/>
      <w:divBdr>
        <w:top w:val="none" w:sz="0" w:space="0" w:color="auto"/>
        <w:left w:val="none" w:sz="0" w:space="0" w:color="auto"/>
        <w:bottom w:val="none" w:sz="0" w:space="0" w:color="auto"/>
        <w:right w:val="none" w:sz="0" w:space="0" w:color="auto"/>
      </w:divBdr>
    </w:div>
    <w:div w:id="70005952">
      <w:bodyDiv w:val="1"/>
      <w:marLeft w:val="0"/>
      <w:marRight w:val="0"/>
      <w:marTop w:val="0"/>
      <w:marBottom w:val="0"/>
      <w:divBdr>
        <w:top w:val="none" w:sz="0" w:space="0" w:color="auto"/>
        <w:left w:val="none" w:sz="0" w:space="0" w:color="auto"/>
        <w:bottom w:val="none" w:sz="0" w:space="0" w:color="auto"/>
        <w:right w:val="none" w:sz="0" w:space="0" w:color="auto"/>
      </w:divBdr>
    </w:div>
    <w:div w:id="70204148">
      <w:bodyDiv w:val="1"/>
      <w:marLeft w:val="0"/>
      <w:marRight w:val="0"/>
      <w:marTop w:val="0"/>
      <w:marBottom w:val="0"/>
      <w:divBdr>
        <w:top w:val="none" w:sz="0" w:space="0" w:color="auto"/>
        <w:left w:val="none" w:sz="0" w:space="0" w:color="auto"/>
        <w:bottom w:val="none" w:sz="0" w:space="0" w:color="auto"/>
        <w:right w:val="none" w:sz="0" w:space="0" w:color="auto"/>
      </w:divBdr>
    </w:div>
    <w:div w:id="72238880">
      <w:bodyDiv w:val="1"/>
      <w:marLeft w:val="0"/>
      <w:marRight w:val="0"/>
      <w:marTop w:val="0"/>
      <w:marBottom w:val="0"/>
      <w:divBdr>
        <w:top w:val="none" w:sz="0" w:space="0" w:color="auto"/>
        <w:left w:val="none" w:sz="0" w:space="0" w:color="auto"/>
        <w:bottom w:val="none" w:sz="0" w:space="0" w:color="auto"/>
        <w:right w:val="none" w:sz="0" w:space="0" w:color="auto"/>
      </w:divBdr>
    </w:div>
    <w:div w:id="78599712">
      <w:bodyDiv w:val="1"/>
      <w:marLeft w:val="0"/>
      <w:marRight w:val="0"/>
      <w:marTop w:val="0"/>
      <w:marBottom w:val="0"/>
      <w:divBdr>
        <w:top w:val="none" w:sz="0" w:space="0" w:color="auto"/>
        <w:left w:val="none" w:sz="0" w:space="0" w:color="auto"/>
        <w:bottom w:val="none" w:sz="0" w:space="0" w:color="auto"/>
        <w:right w:val="none" w:sz="0" w:space="0" w:color="auto"/>
      </w:divBdr>
    </w:div>
    <w:div w:id="79763268">
      <w:bodyDiv w:val="1"/>
      <w:marLeft w:val="0"/>
      <w:marRight w:val="0"/>
      <w:marTop w:val="0"/>
      <w:marBottom w:val="0"/>
      <w:divBdr>
        <w:top w:val="none" w:sz="0" w:space="0" w:color="auto"/>
        <w:left w:val="none" w:sz="0" w:space="0" w:color="auto"/>
        <w:bottom w:val="none" w:sz="0" w:space="0" w:color="auto"/>
        <w:right w:val="none" w:sz="0" w:space="0" w:color="auto"/>
      </w:divBdr>
    </w:div>
    <w:div w:id="86467883">
      <w:bodyDiv w:val="1"/>
      <w:marLeft w:val="0"/>
      <w:marRight w:val="0"/>
      <w:marTop w:val="0"/>
      <w:marBottom w:val="0"/>
      <w:divBdr>
        <w:top w:val="none" w:sz="0" w:space="0" w:color="auto"/>
        <w:left w:val="none" w:sz="0" w:space="0" w:color="auto"/>
        <w:bottom w:val="none" w:sz="0" w:space="0" w:color="auto"/>
        <w:right w:val="none" w:sz="0" w:space="0" w:color="auto"/>
      </w:divBdr>
    </w:div>
    <w:div w:id="87124867">
      <w:bodyDiv w:val="1"/>
      <w:marLeft w:val="0"/>
      <w:marRight w:val="0"/>
      <w:marTop w:val="0"/>
      <w:marBottom w:val="0"/>
      <w:divBdr>
        <w:top w:val="none" w:sz="0" w:space="0" w:color="auto"/>
        <w:left w:val="none" w:sz="0" w:space="0" w:color="auto"/>
        <w:bottom w:val="none" w:sz="0" w:space="0" w:color="auto"/>
        <w:right w:val="none" w:sz="0" w:space="0" w:color="auto"/>
      </w:divBdr>
    </w:div>
    <w:div w:id="89549929">
      <w:bodyDiv w:val="1"/>
      <w:marLeft w:val="0"/>
      <w:marRight w:val="0"/>
      <w:marTop w:val="0"/>
      <w:marBottom w:val="0"/>
      <w:divBdr>
        <w:top w:val="none" w:sz="0" w:space="0" w:color="auto"/>
        <w:left w:val="none" w:sz="0" w:space="0" w:color="auto"/>
        <w:bottom w:val="none" w:sz="0" w:space="0" w:color="auto"/>
        <w:right w:val="none" w:sz="0" w:space="0" w:color="auto"/>
      </w:divBdr>
    </w:div>
    <w:div w:id="93982716">
      <w:bodyDiv w:val="1"/>
      <w:marLeft w:val="0"/>
      <w:marRight w:val="0"/>
      <w:marTop w:val="0"/>
      <w:marBottom w:val="0"/>
      <w:divBdr>
        <w:top w:val="none" w:sz="0" w:space="0" w:color="auto"/>
        <w:left w:val="none" w:sz="0" w:space="0" w:color="auto"/>
        <w:bottom w:val="none" w:sz="0" w:space="0" w:color="auto"/>
        <w:right w:val="none" w:sz="0" w:space="0" w:color="auto"/>
      </w:divBdr>
    </w:div>
    <w:div w:id="94642984">
      <w:bodyDiv w:val="1"/>
      <w:marLeft w:val="0"/>
      <w:marRight w:val="0"/>
      <w:marTop w:val="0"/>
      <w:marBottom w:val="0"/>
      <w:divBdr>
        <w:top w:val="none" w:sz="0" w:space="0" w:color="auto"/>
        <w:left w:val="none" w:sz="0" w:space="0" w:color="auto"/>
        <w:bottom w:val="none" w:sz="0" w:space="0" w:color="auto"/>
        <w:right w:val="none" w:sz="0" w:space="0" w:color="auto"/>
      </w:divBdr>
    </w:div>
    <w:div w:id="100027351">
      <w:bodyDiv w:val="1"/>
      <w:marLeft w:val="0"/>
      <w:marRight w:val="0"/>
      <w:marTop w:val="0"/>
      <w:marBottom w:val="0"/>
      <w:divBdr>
        <w:top w:val="none" w:sz="0" w:space="0" w:color="auto"/>
        <w:left w:val="none" w:sz="0" w:space="0" w:color="auto"/>
        <w:bottom w:val="none" w:sz="0" w:space="0" w:color="auto"/>
        <w:right w:val="none" w:sz="0" w:space="0" w:color="auto"/>
      </w:divBdr>
    </w:div>
    <w:div w:id="101734079">
      <w:bodyDiv w:val="1"/>
      <w:marLeft w:val="0"/>
      <w:marRight w:val="0"/>
      <w:marTop w:val="0"/>
      <w:marBottom w:val="0"/>
      <w:divBdr>
        <w:top w:val="none" w:sz="0" w:space="0" w:color="auto"/>
        <w:left w:val="none" w:sz="0" w:space="0" w:color="auto"/>
        <w:bottom w:val="none" w:sz="0" w:space="0" w:color="auto"/>
        <w:right w:val="none" w:sz="0" w:space="0" w:color="auto"/>
      </w:divBdr>
    </w:div>
    <w:div w:id="103113338">
      <w:bodyDiv w:val="1"/>
      <w:marLeft w:val="0"/>
      <w:marRight w:val="0"/>
      <w:marTop w:val="0"/>
      <w:marBottom w:val="0"/>
      <w:divBdr>
        <w:top w:val="none" w:sz="0" w:space="0" w:color="auto"/>
        <w:left w:val="none" w:sz="0" w:space="0" w:color="auto"/>
        <w:bottom w:val="none" w:sz="0" w:space="0" w:color="auto"/>
        <w:right w:val="none" w:sz="0" w:space="0" w:color="auto"/>
      </w:divBdr>
    </w:div>
    <w:div w:id="103810255">
      <w:bodyDiv w:val="1"/>
      <w:marLeft w:val="0"/>
      <w:marRight w:val="0"/>
      <w:marTop w:val="0"/>
      <w:marBottom w:val="0"/>
      <w:divBdr>
        <w:top w:val="none" w:sz="0" w:space="0" w:color="auto"/>
        <w:left w:val="none" w:sz="0" w:space="0" w:color="auto"/>
        <w:bottom w:val="none" w:sz="0" w:space="0" w:color="auto"/>
        <w:right w:val="none" w:sz="0" w:space="0" w:color="auto"/>
      </w:divBdr>
    </w:div>
    <w:div w:id="105775325">
      <w:bodyDiv w:val="1"/>
      <w:marLeft w:val="0"/>
      <w:marRight w:val="0"/>
      <w:marTop w:val="0"/>
      <w:marBottom w:val="0"/>
      <w:divBdr>
        <w:top w:val="none" w:sz="0" w:space="0" w:color="auto"/>
        <w:left w:val="none" w:sz="0" w:space="0" w:color="auto"/>
        <w:bottom w:val="none" w:sz="0" w:space="0" w:color="auto"/>
        <w:right w:val="none" w:sz="0" w:space="0" w:color="auto"/>
      </w:divBdr>
    </w:div>
    <w:div w:id="108428539">
      <w:bodyDiv w:val="1"/>
      <w:marLeft w:val="0"/>
      <w:marRight w:val="0"/>
      <w:marTop w:val="0"/>
      <w:marBottom w:val="0"/>
      <w:divBdr>
        <w:top w:val="none" w:sz="0" w:space="0" w:color="auto"/>
        <w:left w:val="none" w:sz="0" w:space="0" w:color="auto"/>
        <w:bottom w:val="none" w:sz="0" w:space="0" w:color="auto"/>
        <w:right w:val="none" w:sz="0" w:space="0" w:color="auto"/>
      </w:divBdr>
    </w:div>
    <w:div w:id="109667881">
      <w:bodyDiv w:val="1"/>
      <w:marLeft w:val="0"/>
      <w:marRight w:val="0"/>
      <w:marTop w:val="0"/>
      <w:marBottom w:val="0"/>
      <w:divBdr>
        <w:top w:val="none" w:sz="0" w:space="0" w:color="auto"/>
        <w:left w:val="none" w:sz="0" w:space="0" w:color="auto"/>
        <w:bottom w:val="none" w:sz="0" w:space="0" w:color="auto"/>
        <w:right w:val="none" w:sz="0" w:space="0" w:color="auto"/>
      </w:divBdr>
    </w:div>
    <w:div w:id="111365879">
      <w:bodyDiv w:val="1"/>
      <w:marLeft w:val="0"/>
      <w:marRight w:val="0"/>
      <w:marTop w:val="0"/>
      <w:marBottom w:val="0"/>
      <w:divBdr>
        <w:top w:val="none" w:sz="0" w:space="0" w:color="auto"/>
        <w:left w:val="none" w:sz="0" w:space="0" w:color="auto"/>
        <w:bottom w:val="none" w:sz="0" w:space="0" w:color="auto"/>
        <w:right w:val="none" w:sz="0" w:space="0" w:color="auto"/>
      </w:divBdr>
    </w:div>
    <w:div w:id="113604285">
      <w:bodyDiv w:val="1"/>
      <w:marLeft w:val="0"/>
      <w:marRight w:val="0"/>
      <w:marTop w:val="0"/>
      <w:marBottom w:val="0"/>
      <w:divBdr>
        <w:top w:val="none" w:sz="0" w:space="0" w:color="auto"/>
        <w:left w:val="none" w:sz="0" w:space="0" w:color="auto"/>
        <w:bottom w:val="none" w:sz="0" w:space="0" w:color="auto"/>
        <w:right w:val="none" w:sz="0" w:space="0" w:color="auto"/>
      </w:divBdr>
    </w:div>
    <w:div w:id="115565793">
      <w:bodyDiv w:val="1"/>
      <w:marLeft w:val="0"/>
      <w:marRight w:val="0"/>
      <w:marTop w:val="0"/>
      <w:marBottom w:val="0"/>
      <w:divBdr>
        <w:top w:val="none" w:sz="0" w:space="0" w:color="auto"/>
        <w:left w:val="none" w:sz="0" w:space="0" w:color="auto"/>
        <w:bottom w:val="none" w:sz="0" w:space="0" w:color="auto"/>
        <w:right w:val="none" w:sz="0" w:space="0" w:color="auto"/>
      </w:divBdr>
    </w:div>
    <w:div w:id="115953011">
      <w:bodyDiv w:val="1"/>
      <w:marLeft w:val="0"/>
      <w:marRight w:val="0"/>
      <w:marTop w:val="0"/>
      <w:marBottom w:val="0"/>
      <w:divBdr>
        <w:top w:val="none" w:sz="0" w:space="0" w:color="auto"/>
        <w:left w:val="none" w:sz="0" w:space="0" w:color="auto"/>
        <w:bottom w:val="none" w:sz="0" w:space="0" w:color="auto"/>
        <w:right w:val="none" w:sz="0" w:space="0" w:color="auto"/>
      </w:divBdr>
    </w:div>
    <w:div w:id="122384102">
      <w:bodyDiv w:val="1"/>
      <w:marLeft w:val="0"/>
      <w:marRight w:val="0"/>
      <w:marTop w:val="0"/>
      <w:marBottom w:val="0"/>
      <w:divBdr>
        <w:top w:val="none" w:sz="0" w:space="0" w:color="auto"/>
        <w:left w:val="none" w:sz="0" w:space="0" w:color="auto"/>
        <w:bottom w:val="none" w:sz="0" w:space="0" w:color="auto"/>
        <w:right w:val="none" w:sz="0" w:space="0" w:color="auto"/>
      </w:divBdr>
    </w:div>
    <w:div w:id="125049070">
      <w:bodyDiv w:val="1"/>
      <w:marLeft w:val="0"/>
      <w:marRight w:val="0"/>
      <w:marTop w:val="0"/>
      <w:marBottom w:val="0"/>
      <w:divBdr>
        <w:top w:val="none" w:sz="0" w:space="0" w:color="auto"/>
        <w:left w:val="none" w:sz="0" w:space="0" w:color="auto"/>
        <w:bottom w:val="none" w:sz="0" w:space="0" w:color="auto"/>
        <w:right w:val="none" w:sz="0" w:space="0" w:color="auto"/>
      </w:divBdr>
    </w:div>
    <w:div w:id="126511237">
      <w:bodyDiv w:val="1"/>
      <w:marLeft w:val="0"/>
      <w:marRight w:val="0"/>
      <w:marTop w:val="0"/>
      <w:marBottom w:val="0"/>
      <w:divBdr>
        <w:top w:val="none" w:sz="0" w:space="0" w:color="auto"/>
        <w:left w:val="none" w:sz="0" w:space="0" w:color="auto"/>
        <w:bottom w:val="none" w:sz="0" w:space="0" w:color="auto"/>
        <w:right w:val="none" w:sz="0" w:space="0" w:color="auto"/>
      </w:divBdr>
    </w:div>
    <w:div w:id="129250740">
      <w:bodyDiv w:val="1"/>
      <w:marLeft w:val="0"/>
      <w:marRight w:val="0"/>
      <w:marTop w:val="0"/>
      <w:marBottom w:val="0"/>
      <w:divBdr>
        <w:top w:val="none" w:sz="0" w:space="0" w:color="auto"/>
        <w:left w:val="none" w:sz="0" w:space="0" w:color="auto"/>
        <w:bottom w:val="none" w:sz="0" w:space="0" w:color="auto"/>
        <w:right w:val="none" w:sz="0" w:space="0" w:color="auto"/>
      </w:divBdr>
    </w:div>
    <w:div w:id="129440813">
      <w:bodyDiv w:val="1"/>
      <w:marLeft w:val="0"/>
      <w:marRight w:val="0"/>
      <w:marTop w:val="0"/>
      <w:marBottom w:val="0"/>
      <w:divBdr>
        <w:top w:val="none" w:sz="0" w:space="0" w:color="auto"/>
        <w:left w:val="none" w:sz="0" w:space="0" w:color="auto"/>
        <w:bottom w:val="none" w:sz="0" w:space="0" w:color="auto"/>
        <w:right w:val="none" w:sz="0" w:space="0" w:color="auto"/>
      </w:divBdr>
    </w:div>
    <w:div w:id="132335095">
      <w:bodyDiv w:val="1"/>
      <w:marLeft w:val="0"/>
      <w:marRight w:val="0"/>
      <w:marTop w:val="0"/>
      <w:marBottom w:val="0"/>
      <w:divBdr>
        <w:top w:val="none" w:sz="0" w:space="0" w:color="auto"/>
        <w:left w:val="none" w:sz="0" w:space="0" w:color="auto"/>
        <w:bottom w:val="none" w:sz="0" w:space="0" w:color="auto"/>
        <w:right w:val="none" w:sz="0" w:space="0" w:color="auto"/>
      </w:divBdr>
    </w:div>
    <w:div w:id="142739418">
      <w:bodyDiv w:val="1"/>
      <w:marLeft w:val="0"/>
      <w:marRight w:val="0"/>
      <w:marTop w:val="0"/>
      <w:marBottom w:val="0"/>
      <w:divBdr>
        <w:top w:val="none" w:sz="0" w:space="0" w:color="auto"/>
        <w:left w:val="none" w:sz="0" w:space="0" w:color="auto"/>
        <w:bottom w:val="none" w:sz="0" w:space="0" w:color="auto"/>
        <w:right w:val="none" w:sz="0" w:space="0" w:color="auto"/>
      </w:divBdr>
    </w:div>
    <w:div w:id="143745827">
      <w:bodyDiv w:val="1"/>
      <w:marLeft w:val="0"/>
      <w:marRight w:val="0"/>
      <w:marTop w:val="0"/>
      <w:marBottom w:val="0"/>
      <w:divBdr>
        <w:top w:val="none" w:sz="0" w:space="0" w:color="auto"/>
        <w:left w:val="none" w:sz="0" w:space="0" w:color="auto"/>
        <w:bottom w:val="none" w:sz="0" w:space="0" w:color="auto"/>
        <w:right w:val="none" w:sz="0" w:space="0" w:color="auto"/>
      </w:divBdr>
    </w:div>
    <w:div w:id="146367600">
      <w:bodyDiv w:val="1"/>
      <w:marLeft w:val="0"/>
      <w:marRight w:val="0"/>
      <w:marTop w:val="0"/>
      <w:marBottom w:val="0"/>
      <w:divBdr>
        <w:top w:val="none" w:sz="0" w:space="0" w:color="auto"/>
        <w:left w:val="none" w:sz="0" w:space="0" w:color="auto"/>
        <w:bottom w:val="none" w:sz="0" w:space="0" w:color="auto"/>
        <w:right w:val="none" w:sz="0" w:space="0" w:color="auto"/>
      </w:divBdr>
    </w:div>
    <w:div w:id="148712553">
      <w:bodyDiv w:val="1"/>
      <w:marLeft w:val="0"/>
      <w:marRight w:val="0"/>
      <w:marTop w:val="0"/>
      <w:marBottom w:val="0"/>
      <w:divBdr>
        <w:top w:val="none" w:sz="0" w:space="0" w:color="auto"/>
        <w:left w:val="none" w:sz="0" w:space="0" w:color="auto"/>
        <w:bottom w:val="none" w:sz="0" w:space="0" w:color="auto"/>
        <w:right w:val="none" w:sz="0" w:space="0" w:color="auto"/>
      </w:divBdr>
    </w:div>
    <w:div w:id="149954408">
      <w:bodyDiv w:val="1"/>
      <w:marLeft w:val="0"/>
      <w:marRight w:val="0"/>
      <w:marTop w:val="0"/>
      <w:marBottom w:val="0"/>
      <w:divBdr>
        <w:top w:val="none" w:sz="0" w:space="0" w:color="auto"/>
        <w:left w:val="none" w:sz="0" w:space="0" w:color="auto"/>
        <w:bottom w:val="none" w:sz="0" w:space="0" w:color="auto"/>
        <w:right w:val="none" w:sz="0" w:space="0" w:color="auto"/>
      </w:divBdr>
    </w:div>
    <w:div w:id="151604616">
      <w:bodyDiv w:val="1"/>
      <w:marLeft w:val="0"/>
      <w:marRight w:val="0"/>
      <w:marTop w:val="0"/>
      <w:marBottom w:val="0"/>
      <w:divBdr>
        <w:top w:val="none" w:sz="0" w:space="0" w:color="auto"/>
        <w:left w:val="none" w:sz="0" w:space="0" w:color="auto"/>
        <w:bottom w:val="none" w:sz="0" w:space="0" w:color="auto"/>
        <w:right w:val="none" w:sz="0" w:space="0" w:color="auto"/>
      </w:divBdr>
    </w:div>
    <w:div w:id="154957131">
      <w:bodyDiv w:val="1"/>
      <w:marLeft w:val="0"/>
      <w:marRight w:val="0"/>
      <w:marTop w:val="0"/>
      <w:marBottom w:val="0"/>
      <w:divBdr>
        <w:top w:val="none" w:sz="0" w:space="0" w:color="auto"/>
        <w:left w:val="none" w:sz="0" w:space="0" w:color="auto"/>
        <w:bottom w:val="none" w:sz="0" w:space="0" w:color="auto"/>
        <w:right w:val="none" w:sz="0" w:space="0" w:color="auto"/>
      </w:divBdr>
    </w:div>
    <w:div w:id="155457068">
      <w:bodyDiv w:val="1"/>
      <w:marLeft w:val="0"/>
      <w:marRight w:val="0"/>
      <w:marTop w:val="0"/>
      <w:marBottom w:val="0"/>
      <w:divBdr>
        <w:top w:val="none" w:sz="0" w:space="0" w:color="auto"/>
        <w:left w:val="none" w:sz="0" w:space="0" w:color="auto"/>
        <w:bottom w:val="none" w:sz="0" w:space="0" w:color="auto"/>
        <w:right w:val="none" w:sz="0" w:space="0" w:color="auto"/>
      </w:divBdr>
    </w:div>
    <w:div w:id="156238691">
      <w:bodyDiv w:val="1"/>
      <w:marLeft w:val="0"/>
      <w:marRight w:val="0"/>
      <w:marTop w:val="0"/>
      <w:marBottom w:val="0"/>
      <w:divBdr>
        <w:top w:val="none" w:sz="0" w:space="0" w:color="auto"/>
        <w:left w:val="none" w:sz="0" w:space="0" w:color="auto"/>
        <w:bottom w:val="none" w:sz="0" w:space="0" w:color="auto"/>
        <w:right w:val="none" w:sz="0" w:space="0" w:color="auto"/>
      </w:divBdr>
    </w:div>
    <w:div w:id="158541137">
      <w:bodyDiv w:val="1"/>
      <w:marLeft w:val="0"/>
      <w:marRight w:val="0"/>
      <w:marTop w:val="0"/>
      <w:marBottom w:val="0"/>
      <w:divBdr>
        <w:top w:val="none" w:sz="0" w:space="0" w:color="auto"/>
        <w:left w:val="none" w:sz="0" w:space="0" w:color="auto"/>
        <w:bottom w:val="none" w:sz="0" w:space="0" w:color="auto"/>
        <w:right w:val="none" w:sz="0" w:space="0" w:color="auto"/>
      </w:divBdr>
    </w:div>
    <w:div w:id="159850738">
      <w:bodyDiv w:val="1"/>
      <w:marLeft w:val="0"/>
      <w:marRight w:val="0"/>
      <w:marTop w:val="0"/>
      <w:marBottom w:val="0"/>
      <w:divBdr>
        <w:top w:val="none" w:sz="0" w:space="0" w:color="auto"/>
        <w:left w:val="none" w:sz="0" w:space="0" w:color="auto"/>
        <w:bottom w:val="none" w:sz="0" w:space="0" w:color="auto"/>
        <w:right w:val="none" w:sz="0" w:space="0" w:color="auto"/>
      </w:divBdr>
    </w:div>
    <w:div w:id="160394632">
      <w:bodyDiv w:val="1"/>
      <w:marLeft w:val="0"/>
      <w:marRight w:val="0"/>
      <w:marTop w:val="0"/>
      <w:marBottom w:val="0"/>
      <w:divBdr>
        <w:top w:val="none" w:sz="0" w:space="0" w:color="auto"/>
        <w:left w:val="none" w:sz="0" w:space="0" w:color="auto"/>
        <w:bottom w:val="none" w:sz="0" w:space="0" w:color="auto"/>
        <w:right w:val="none" w:sz="0" w:space="0" w:color="auto"/>
      </w:divBdr>
    </w:div>
    <w:div w:id="163399609">
      <w:bodyDiv w:val="1"/>
      <w:marLeft w:val="0"/>
      <w:marRight w:val="0"/>
      <w:marTop w:val="0"/>
      <w:marBottom w:val="0"/>
      <w:divBdr>
        <w:top w:val="none" w:sz="0" w:space="0" w:color="auto"/>
        <w:left w:val="none" w:sz="0" w:space="0" w:color="auto"/>
        <w:bottom w:val="none" w:sz="0" w:space="0" w:color="auto"/>
        <w:right w:val="none" w:sz="0" w:space="0" w:color="auto"/>
      </w:divBdr>
    </w:div>
    <w:div w:id="164445208">
      <w:bodyDiv w:val="1"/>
      <w:marLeft w:val="0"/>
      <w:marRight w:val="0"/>
      <w:marTop w:val="0"/>
      <w:marBottom w:val="0"/>
      <w:divBdr>
        <w:top w:val="none" w:sz="0" w:space="0" w:color="auto"/>
        <w:left w:val="none" w:sz="0" w:space="0" w:color="auto"/>
        <w:bottom w:val="none" w:sz="0" w:space="0" w:color="auto"/>
        <w:right w:val="none" w:sz="0" w:space="0" w:color="auto"/>
      </w:divBdr>
    </w:div>
    <w:div w:id="166405043">
      <w:bodyDiv w:val="1"/>
      <w:marLeft w:val="0"/>
      <w:marRight w:val="0"/>
      <w:marTop w:val="0"/>
      <w:marBottom w:val="0"/>
      <w:divBdr>
        <w:top w:val="none" w:sz="0" w:space="0" w:color="auto"/>
        <w:left w:val="none" w:sz="0" w:space="0" w:color="auto"/>
        <w:bottom w:val="none" w:sz="0" w:space="0" w:color="auto"/>
        <w:right w:val="none" w:sz="0" w:space="0" w:color="auto"/>
      </w:divBdr>
    </w:div>
    <w:div w:id="171074035">
      <w:bodyDiv w:val="1"/>
      <w:marLeft w:val="0"/>
      <w:marRight w:val="0"/>
      <w:marTop w:val="0"/>
      <w:marBottom w:val="0"/>
      <w:divBdr>
        <w:top w:val="none" w:sz="0" w:space="0" w:color="auto"/>
        <w:left w:val="none" w:sz="0" w:space="0" w:color="auto"/>
        <w:bottom w:val="none" w:sz="0" w:space="0" w:color="auto"/>
        <w:right w:val="none" w:sz="0" w:space="0" w:color="auto"/>
      </w:divBdr>
    </w:div>
    <w:div w:id="174461780">
      <w:bodyDiv w:val="1"/>
      <w:marLeft w:val="0"/>
      <w:marRight w:val="0"/>
      <w:marTop w:val="0"/>
      <w:marBottom w:val="0"/>
      <w:divBdr>
        <w:top w:val="none" w:sz="0" w:space="0" w:color="auto"/>
        <w:left w:val="none" w:sz="0" w:space="0" w:color="auto"/>
        <w:bottom w:val="none" w:sz="0" w:space="0" w:color="auto"/>
        <w:right w:val="none" w:sz="0" w:space="0" w:color="auto"/>
      </w:divBdr>
    </w:div>
    <w:div w:id="174662073">
      <w:bodyDiv w:val="1"/>
      <w:marLeft w:val="0"/>
      <w:marRight w:val="0"/>
      <w:marTop w:val="0"/>
      <w:marBottom w:val="0"/>
      <w:divBdr>
        <w:top w:val="none" w:sz="0" w:space="0" w:color="auto"/>
        <w:left w:val="none" w:sz="0" w:space="0" w:color="auto"/>
        <w:bottom w:val="none" w:sz="0" w:space="0" w:color="auto"/>
        <w:right w:val="none" w:sz="0" w:space="0" w:color="auto"/>
      </w:divBdr>
    </w:div>
    <w:div w:id="175115398">
      <w:bodyDiv w:val="1"/>
      <w:marLeft w:val="0"/>
      <w:marRight w:val="0"/>
      <w:marTop w:val="0"/>
      <w:marBottom w:val="0"/>
      <w:divBdr>
        <w:top w:val="none" w:sz="0" w:space="0" w:color="auto"/>
        <w:left w:val="none" w:sz="0" w:space="0" w:color="auto"/>
        <w:bottom w:val="none" w:sz="0" w:space="0" w:color="auto"/>
        <w:right w:val="none" w:sz="0" w:space="0" w:color="auto"/>
      </w:divBdr>
    </w:div>
    <w:div w:id="178084245">
      <w:bodyDiv w:val="1"/>
      <w:marLeft w:val="0"/>
      <w:marRight w:val="0"/>
      <w:marTop w:val="0"/>
      <w:marBottom w:val="0"/>
      <w:divBdr>
        <w:top w:val="none" w:sz="0" w:space="0" w:color="auto"/>
        <w:left w:val="none" w:sz="0" w:space="0" w:color="auto"/>
        <w:bottom w:val="none" w:sz="0" w:space="0" w:color="auto"/>
        <w:right w:val="none" w:sz="0" w:space="0" w:color="auto"/>
      </w:divBdr>
    </w:div>
    <w:div w:id="178392641">
      <w:bodyDiv w:val="1"/>
      <w:marLeft w:val="0"/>
      <w:marRight w:val="0"/>
      <w:marTop w:val="0"/>
      <w:marBottom w:val="0"/>
      <w:divBdr>
        <w:top w:val="none" w:sz="0" w:space="0" w:color="auto"/>
        <w:left w:val="none" w:sz="0" w:space="0" w:color="auto"/>
        <w:bottom w:val="none" w:sz="0" w:space="0" w:color="auto"/>
        <w:right w:val="none" w:sz="0" w:space="0" w:color="auto"/>
      </w:divBdr>
    </w:div>
    <w:div w:id="181820295">
      <w:bodyDiv w:val="1"/>
      <w:marLeft w:val="0"/>
      <w:marRight w:val="0"/>
      <w:marTop w:val="0"/>
      <w:marBottom w:val="0"/>
      <w:divBdr>
        <w:top w:val="none" w:sz="0" w:space="0" w:color="auto"/>
        <w:left w:val="none" w:sz="0" w:space="0" w:color="auto"/>
        <w:bottom w:val="none" w:sz="0" w:space="0" w:color="auto"/>
        <w:right w:val="none" w:sz="0" w:space="0" w:color="auto"/>
      </w:divBdr>
    </w:div>
    <w:div w:id="183326055">
      <w:bodyDiv w:val="1"/>
      <w:marLeft w:val="0"/>
      <w:marRight w:val="0"/>
      <w:marTop w:val="0"/>
      <w:marBottom w:val="0"/>
      <w:divBdr>
        <w:top w:val="none" w:sz="0" w:space="0" w:color="auto"/>
        <w:left w:val="none" w:sz="0" w:space="0" w:color="auto"/>
        <w:bottom w:val="none" w:sz="0" w:space="0" w:color="auto"/>
        <w:right w:val="none" w:sz="0" w:space="0" w:color="auto"/>
      </w:divBdr>
    </w:div>
    <w:div w:id="185096813">
      <w:bodyDiv w:val="1"/>
      <w:marLeft w:val="0"/>
      <w:marRight w:val="0"/>
      <w:marTop w:val="0"/>
      <w:marBottom w:val="0"/>
      <w:divBdr>
        <w:top w:val="none" w:sz="0" w:space="0" w:color="auto"/>
        <w:left w:val="none" w:sz="0" w:space="0" w:color="auto"/>
        <w:bottom w:val="none" w:sz="0" w:space="0" w:color="auto"/>
        <w:right w:val="none" w:sz="0" w:space="0" w:color="auto"/>
      </w:divBdr>
    </w:div>
    <w:div w:id="185868157">
      <w:bodyDiv w:val="1"/>
      <w:marLeft w:val="0"/>
      <w:marRight w:val="0"/>
      <w:marTop w:val="0"/>
      <w:marBottom w:val="0"/>
      <w:divBdr>
        <w:top w:val="none" w:sz="0" w:space="0" w:color="auto"/>
        <w:left w:val="none" w:sz="0" w:space="0" w:color="auto"/>
        <w:bottom w:val="none" w:sz="0" w:space="0" w:color="auto"/>
        <w:right w:val="none" w:sz="0" w:space="0" w:color="auto"/>
      </w:divBdr>
    </w:div>
    <w:div w:id="188297511">
      <w:bodyDiv w:val="1"/>
      <w:marLeft w:val="0"/>
      <w:marRight w:val="0"/>
      <w:marTop w:val="0"/>
      <w:marBottom w:val="0"/>
      <w:divBdr>
        <w:top w:val="none" w:sz="0" w:space="0" w:color="auto"/>
        <w:left w:val="none" w:sz="0" w:space="0" w:color="auto"/>
        <w:bottom w:val="none" w:sz="0" w:space="0" w:color="auto"/>
        <w:right w:val="none" w:sz="0" w:space="0" w:color="auto"/>
      </w:divBdr>
    </w:div>
    <w:div w:id="189102833">
      <w:bodyDiv w:val="1"/>
      <w:marLeft w:val="0"/>
      <w:marRight w:val="0"/>
      <w:marTop w:val="0"/>
      <w:marBottom w:val="0"/>
      <w:divBdr>
        <w:top w:val="none" w:sz="0" w:space="0" w:color="auto"/>
        <w:left w:val="none" w:sz="0" w:space="0" w:color="auto"/>
        <w:bottom w:val="none" w:sz="0" w:space="0" w:color="auto"/>
        <w:right w:val="none" w:sz="0" w:space="0" w:color="auto"/>
      </w:divBdr>
    </w:div>
    <w:div w:id="190653867">
      <w:bodyDiv w:val="1"/>
      <w:marLeft w:val="0"/>
      <w:marRight w:val="0"/>
      <w:marTop w:val="0"/>
      <w:marBottom w:val="0"/>
      <w:divBdr>
        <w:top w:val="none" w:sz="0" w:space="0" w:color="auto"/>
        <w:left w:val="none" w:sz="0" w:space="0" w:color="auto"/>
        <w:bottom w:val="none" w:sz="0" w:space="0" w:color="auto"/>
        <w:right w:val="none" w:sz="0" w:space="0" w:color="auto"/>
      </w:divBdr>
    </w:div>
    <w:div w:id="191456178">
      <w:bodyDiv w:val="1"/>
      <w:marLeft w:val="0"/>
      <w:marRight w:val="0"/>
      <w:marTop w:val="0"/>
      <w:marBottom w:val="0"/>
      <w:divBdr>
        <w:top w:val="none" w:sz="0" w:space="0" w:color="auto"/>
        <w:left w:val="none" w:sz="0" w:space="0" w:color="auto"/>
        <w:bottom w:val="none" w:sz="0" w:space="0" w:color="auto"/>
        <w:right w:val="none" w:sz="0" w:space="0" w:color="auto"/>
      </w:divBdr>
    </w:div>
    <w:div w:id="191576440">
      <w:bodyDiv w:val="1"/>
      <w:marLeft w:val="0"/>
      <w:marRight w:val="0"/>
      <w:marTop w:val="0"/>
      <w:marBottom w:val="0"/>
      <w:divBdr>
        <w:top w:val="none" w:sz="0" w:space="0" w:color="auto"/>
        <w:left w:val="none" w:sz="0" w:space="0" w:color="auto"/>
        <w:bottom w:val="none" w:sz="0" w:space="0" w:color="auto"/>
        <w:right w:val="none" w:sz="0" w:space="0" w:color="auto"/>
      </w:divBdr>
    </w:div>
    <w:div w:id="193539180">
      <w:bodyDiv w:val="1"/>
      <w:marLeft w:val="0"/>
      <w:marRight w:val="0"/>
      <w:marTop w:val="0"/>
      <w:marBottom w:val="0"/>
      <w:divBdr>
        <w:top w:val="none" w:sz="0" w:space="0" w:color="auto"/>
        <w:left w:val="none" w:sz="0" w:space="0" w:color="auto"/>
        <w:bottom w:val="none" w:sz="0" w:space="0" w:color="auto"/>
        <w:right w:val="none" w:sz="0" w:space="0" w:color="auto"/>
      </w:divBdr>
    </w:div>
    <w:div w:id="194123113">
      <w:bodyDiv w:val="1"/>
      <w:marLeft w:val="0"/>
      <w:marRight w:val="0"/>
      <w:marTop w:val="0"/>
      <w:marBottom w:val="0"/>
      <w:divBdr>
        <w:top w:val="none" w:sz="0" w:space="0" w:color="auto"/>
        <w:left w:val="none" w:sz="0" w:space="0" w:color="auto"/>
        <w:bottom w:val="none" w:sz="0" w:space="0" w:color="auto"/>
        <w:right w:val="none" w:sz="0" w:space="0" w:color="auto"/>
      </w:divBdr>
    </w:div>
    <w:div w:id="197277083">
      <w:bodyDiv w:val="1"/>
      <w:marLeft w:val="0"/>
      <w:marRight w:val="0"/>
      <w:marTop w:val="0"/>
      <w:marBottom w:val="0"/>
      <w:divBdr>
        <w:top w:val="none" w:sz="0" w:space="0" w:color="auto"/>
        <w:left w:val="none" w:sz="0" w:space="0" w:color="auto"/>
        <w:bottom w:val="none" w:sz="0" w:space="0" w:color="auto"/>
        <w:right w:val="none" w:sz="0" w:space="0" w:color="auto"/>
      </w:divBdr>
    </w:div>
    <w:div w:id="200367224">
      <w:bodyDiv w:val="1"/>
      <w:marLeft w:val="0"/>
      <w:marRight w:val="0"/>
      <w:marTop w:val="0"/>
      <w:marBottom w:val="0"/>
      <w:divBdr>
        <w:top w:val="none" w:sz="0" w:space="0" w:color="auto"/>
        <w:left w:val="none" w:sz="0" w:space="0" w:color="auto"/>
        <w:bottom w:val="none" w:sz="0" w:space="0" w:color="auto"/>
        <w:right w:val="none" w:sz="0" w:space="0" w:color="auto"/>
      </w:divBdr>
    </w:div>
    <w:div w:id="202330300">
      <w:bodyDiv w:val="1"/>
      <w:marLeft w:val="0"/>
      <w:marRight w:val="0"/>
      <w:marTop w:val="0"/>
      <w:marBottom w:val="0"/>
      <w:divBdr>
        <w:top w:val="none" w:sz="0" w:space="0" w:color="auto"/>
        <w:left w:val="none" w:sz="0" w:space="0" w:color="auto"/>
        <w:bottom w:val="none" w:sz="0" w:space="0" w:color="auto"/>
        <w:right w:val="none" w:sz="0" w:space="0" w:color="auto"/>
      </w:divBdr>
    </w:div>
    <w:div w:id="203560258">
      <w:bodyDiv w:val="1"/>
      <w:marLeft w:val="0"/>
      <w:marRight w:val="0"/>
      <w:marTop w:val="0"/>
      <w:marBottom w:val="0"/>
      <w:divBdr>
        <w:top w:val="none" w:sz="0" w:space="0" w:color="auto"/>
        <w:left w:val="none" w:sz="0" w:space="0" w:color="auto"/>
        <w:bottom w:val="none" w:sz="0" w:space="0" w:color="auto"/>
        <w:right w:val="none" w:sz="0" w:space="0" w:color="auto"/>
      </w:divBdr>
    </w:div>
    <w:div w:id="204369866">
      <w:bodyDiv w:val="1"/>
      <w:marLeft w:val="0"/>
      <w:marRight w:val="0"/>
      <w:marTop w:val="0"/>
      <w:marBottom w:val="0"/>
      <w:divBdr>
        <w:top w:val="none" w:sz="0" w:space="0" w:color="auto"/>
        <w:left w:val="none" w:sz="0" w:space="0" w:color="auto"/>
        <w:bottom w:val="none" w:sz="0" w:space="0" w:color="auto"/>
        <w:right w:val="none" w:sz="0" w:space="0" w:color="auto"/>
      </w:divBdr>
    </w:div>
    <w:div w:id="206182669">
      <w:bodyDiv w:val="1"/>
      <w:marLeft w:val="0"/>
      <w:marRight w:val="0"/>
      <w:marTop w:val="0"/>
      <w:marBottom w:val="0"/>
      <w:divBdr>
        <w:top w:val="none" w:sz="0" w:space="0" w:color="auto"/>
        <w:left w:val="none" w:sz="0" w:space="0" w:color="auto"/>
        <w:bottom w:val="none" w:sz="0" w:space="0" w:color="auto"/>
        <w:right w:val="none" w:sz="0" w:space="0" w:color="auto"/>
      </w:divBdr>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09152460">
      <w:bodyDiv w:val="1"/>
      <w:marLeft w:val="0"/>
      <w:marRight w:val="0"/>
      <w:marTop w:val="0"/>
      <w:marBottom w:val="0"/>
      <w:divBdr>
        <w:top w:val="none" w:sz="0" w:space="0" w:color="auto"/>
        <w:left w:val="none" w:sz="0" w:space="0" w:color="auto"/>
        <w:bottom w:val="none" w:sz="0" w:space="0" w:color="auto"/>
        <w:right w:val="none" w:sz="0" w:space="0" w:color="auto"/>
      </w:divBdr>
    </w:div>
    <w:div w:id="210774103">
      <w:bodyDiv w:val="1"/>
      <w:marLeft w:val="0"/>
      <w:marRight w:val="0"/>
      <w:marTop w:val="0"/>
      <w:marBottom w:val="0"/>
      <w:divBdr>
        <w:top w:val="none" w:sz="0" w:space="0" w:color="auto"/>
        <w:left w:val="none" w:sz="0" w:space="0" w:color="auto"/>
        <w:bottom w:val="none" w:sz="0" w:space="0" w:color="auto"/>
        <w:right w:val="none" w:sz="0" w:space="0" w:color="auto"/>
      </w:divBdr>
    </w:div>
    <w:div w:id="212038495">
      <w:bodyDiv w:val="1"/>
      <w:marLeft w:val="0"/>
      <w:marRight w:val="0"/>
      <w:marTop w:val="0"/>
      <w:marBottom w:val="0"/>
      <w:divBdr>
        <w:top w:val="none" w:sz="0" w:space="0" w:color="auto"/>
        <w:left w:val="none" w:sz="0" w:space="0" w:color="auto"/>
        <w:bottom w:val="none" w:sz="0" w:space="0" w:color="auto"/>
        <w:right w:val="none" w:sz="0" w:space="0" w:color="auto"/>
      </w:divBdr>
    </w:div>
    <w:div w:id="215361757">
      <w:bodyDiv w:val="1"/>
      <w:marLeft w:val="0"/>
      <w:marRight w:val="0"/>
      <w:marTop w:val="0"/>
      <w:marBottom w:val="0"/>
      <w:divBdr>
        <w:top w:val="none" w:sz="0" w:space="0" w:color="auto"/>
        <w:left w:val="none" w:sz="0" w:space="0" w:color="auto"/>
        <w:bottom w:val="none" w:sz="0" w:space="0" w:color="auto"/>
        <w:right w:val="none" w:sz="0" w:space="0" w:color="auto"/>
      </w:divBdr>
    </w:div>
    <w:div w:id="216283033">
      <w:bodyDiv w:val="1"/>
      <w:marLeft w:val="0"/>
      <w:marRight w:val="0"/>
      <w:marTop w:val="0"/>
      <w:marBottom w:val="0"/>
      <w:divBdr>
        <w:top w:val="none" w:sz="0" w:space="0" w:color="auto"/>
        <w:left w:val="none" w:sz="0" w:space="0" w:color="auto"/>
        <w:bottom w:val="none" w:sz="0" w:space="0" w:color="auto"/>
        <w:right w:val="none" w:sz="0" w:space="0" w:color="auto"/>
      </w:divBdr>
    </w:div>
    <w:div w:id="216553226">
      <w:bodyDiv w:val="1"/>
      <w:marLeft w:val="0"/>
      <w:marRight w:val="0"/>
      <w:marTop w:val="0"/>
      <w:marBottom w:val="0"/>
      <w:divBdr>
        <w:top w:val="none" w:sz="0" w:space="0" w:color="auto"/>
        <w:left w:val="none" w:sz="0" w:space="0" w:color="auto"/>
        <w:bottom w:val="none" w:sz="0" w:space="0" w:color="auto"/>
        <w:right w:val="none" w:sz="0" w:space="0" w:color="auto"/>
      </w:divBdr>
    </w:div>
    <w:div w:id="216864189">
      <w:bodyDiv w:val="1"/>
      <w:marLeft w:val="0"/>
      <w:marRight w:val="0"/>
      <w:marTop w:val="0"/>
      <w:marBottom w:val="0"/>
      <w:divBdr>
        <w:top w:val="none" w:sz="0" w:space="0" w:color="auto"/>
        <w:left w:val="none" w:sz="0" w:space="0" w:color="auto"/>
        <w:bottom w:val="none" w:sz="0" w:space="0" w:color="auto"/>
        <w:right w:val="none" w:sz="0" w:space="0" w:color="auto"/>
      </w:divBdr>
    </w:div>
    <w:div w:id="219095163">
      <w:bodyDiv w:val="1"/>
      <w:marLeft w:val="0"/>
      <w:marRight w:val="0"/>
      <w:marTop w:val="0"/>
      <w:marBottom w:val="0"/>
      <w:divBdr>
        <w:top w:val="none" w:sz="0" w:space="0" w:color="auto"/>
        <w:left w:val="none" w:sz="0" w:space="0" w:color="auto"/>
        <w:bottom w:val="none" w:sz="0" w:space="0" w:color="auto"/>
        <w:right w:val="none" w:sz="0" w:space="0" w:color="auto"/>
      </w:divBdr>
    </w:div>
    <w:div w:id="220214278">
      <w:bodyDiv w:val="1"/>
      <w:marLeft w:val="0"/>
      <w:marRight w:val="0"/>
      <w:marTop w:val="0"/>
      <w:marBottom w:val="0"/>
      <w:divBdr>
        <w:top w:val="none" w:sz="0" w:space="0" w:color="auto"/>
        <w:left w:val="none" w:sz="0" w:space="0" w:color="auto"/>
        <w:bottom w:val="none" w:sz="0" w:space="0" w:color="auto"/>
        <w:right w:val="none" w:sz="0" w:space="0" w:color="auto"/>
      </w:divBdr>
    </w:div>
    <w:div w:id="223301212">
      <w:bodyDiv w:val="1"/>
      <w:marLeft w:val="0"/>
      <w:marRight w:val="0"/>
      <w:marTop w:val="0"/>
      <w:marBottom w:val="0"/>
      <w:divBdr>
        <w:top w:val="none" w:sz="0" w:space="0" w:color="auto"/>
        <w:left w:val="none" w:sz="0" w:space="0" w:color="auto"/>
        <w:bottom w:val="none" w:sz="0" w:space="0" w:color="auto"/>
        <w:right w:val="none" w:sz="0" w:space="0" w:color="auto"/>
      </w:divBdr>
    </w:div>
    <w:div w:id="225535691">
      <w:bodyDiv w:val="1"/>
      <w:marLeft w:val="0"/>
      <w:marRight w:val="0"/>
      <w:marTop w:val="0"/>
      <w:marBottom w:val="0"/>
      <w:divBdr>
        <w:top w:val="none" w:sz="0" w:space="0" w:color="auto"/>
        <w:left w:val="none" w:sz="0" w:space="0" w:color="auto"/>
        <w:bottom w:val="none" w:sz="0" w:space="0" w:color="auto"/>
        <w:right w:val="none" w:sz="0" w:space="0" w:color="auto"/>
      </w:divBdr>
    </w:div>
    <w:div w:id="227157724">
      <w:bodyDiv w:val="1"/>
      <w:marLeft w:val="0"/>
      <w:marRight w:val="0"/>
      <w:marTop w:val="0"/>
      <w:marBottom w:val="0"/>
      <w:divBdr>
        <w:top w:val="none" w:sz="0" w:space="0" w:color="auto"/>
        <w:left w:val="none" w:sz="0" w:space="0" w:color="auto"/>
        <w:bottom w:val="none" w:sz="0" w:space="0" w:color="auto"/>
        <w:right w:val="none" w:sz="0" w:space="0" w:color="auto"/>
      </w:divBdr>
    </w:div>
    <w:div w:id="228269360">
      <w:bodyDiv w:val="1"/>
      <w:marLeft w:val="0"/>
      <w:marRight w:val="0"/>
      <w:marTop w:val="0"/>
      <w:marBottom w:val="0"/>
      <w:divBdr>
        <w:top w:val="none" w:sz="0" w:space="0" w:color="auto"/>
        <w:left w:val="none" w:sz="0" w:space="0" w:color="auto"/>
        <w:bottom w:val="none" w:sz="0" w:space="0" w:color="auto"/>
        <w:right w:val="none" w:sz="0" w:space="0" w:color="auto"/>
      </w:divBdr>
    </w:div>
    <w:div w:id="229581047">
      <w:bodyDiv w:val="1"/>
      <w:marLeft w:val="0"/>
      <w:marRight w:val="0"/>
      <w:marTop w:val="0"/>
      <w:marBottom w:val="0"/>
      <w:divBdr>
        <w:top w:val="none" w:sz="0" w:space="0" w:color="auto"/>
        <w:left w:val="none" w:sz="0" w:space="0" w:color="auto"/>
        <w:bottom w:val="none" w:sz="0" w:space="0" w:color="auto"/>
        <w:right w:val="none" w:sz="0" w:space="0" w:color="auto"/>
      </w:divBdr>
    </w:div>
    <w:div w:id="232155964">
      <w:bodyDiv w:val="1"/>
      <w:marLeft w:val="0"/>
      <w:marRight w:val="0"/>
      <w:marTop w:val="0"/>
      <w:marBottom w:val="0"/>
      <w:divBdr>
        <w:top w:val="none" w:sz="0" w:space="0" w:color="auto"/>
        <w:left w:val="none" w:sz="0" w:space="0" w:color="auto"/>
        <w:bottom w:val="none" w:sz="0" w:space="0" w:color="auto"/>
        <w:right w:val="none" w:sz="0" w:space="0" w:color="auto"/>
      </w:divBdr>
    </w:div>
    <w:div w:id="235555833">
      <w:bodyDiv w:val="1"/>
      <w:marLeft w:val="0"/>
      <w:marRight w:val="0"/>
      <w:marTop w:val="0"/>
      <w:marBottom w:val="0"/>
      <w:divBdr>
        <w:top w:val="none" w:sz="0" w:space="0" w:color="auto"/>
        <w:left w:val="none" w:sz="0" w:space="0" w:color="auto"/>
        <w:bottom w:val="none" w:sz="0" w:space="0" w:color="auto"/>
        <w:right w:val="none" w:sz="0" w:space="0" w:color="auto"/>
      </w:divBdr>
    </w:div>
    <w:div w:id="237130073">
      <w:bodyDiv w:val="1"/>
      <w:marLeft w:val="0"/>
      <w:marRight w:val="0"/>
      <w:marTop w:val="0"/>
      <w:marBottom w:val="0"/>
      <w:divBdr>
        <w:top w:val="none" w:sz="0" w:space="0" w:color="auto"/>
        <w:left w:val="none" w:sz="0" w:space="0" w:color="auto"/>
        <w:bottom w:val="none" w:sz="0" w:space="0" w:color="auto"/>
        <w:right w:val="none" w:sz="0" w:space="0" w:color="auto"/>
      </w:divBdr>
    </w:div>
    <w:div w:id="238561904">
      <w:bodyDiv w:val="1"/>
      <w:marLeft w:val="0"/>
      <w:marRight w:val="0"/>
      <w:marTop w:val="0"/>
      <w:marBottom w:val="0"/>
      <w:divBdr>
        <w:top w:val="none" w:sz="0" w:space="0" w:color="auto"/>
        <w:left w:val="none" w:sz="0" w:space="0" w:color="auto"/>
        <w:bottom w:val="none" w:sz="0" w:space="0" w:color="auto"/>
        <w:right w:val="none" w:sz="0" w:space="0" w:color="auto"/>
      </w:divBdr>
    </w:div>
    <w:div w:id="240798744">
      <w:bodyDiv w:val="1"/>
      <w:marLeft w:val="0"/>
      <w:marRight w:val="0"/>
      <w:marTop w:val="0"/>
      <w:marBottom w:val="0"/>
      <w:divBdr>
        <w:top w:val="none" w:sz="0" w:space="0" w:color="auto"/>
        <w:left w:val="none" w:sz="0" w:space="0" w:color="auto"/>
        <w:bottom w:val="none" w:sz="0" w:space="0" w:color="auto"/>
        <w:right w:val="none" w:sz="0" w:space="0" w:color="auto"/>
      </w:divBdr>
    </w:div>
    <w:div w:id="244340247">
      <w:bodyDiv w:val="1"/>
      <w:marLeft w:val="0"/>
      <w:marRight w:val="0"/>
      <w:marTop w:val="0"/>
      <w:marBottom w:val="0"/>
      <w:divBdr>
        <w:top w:val="none" w:sz="0" w:space="0" w:color="auto"/>
        <w:left w:val="none" w:sz="0" w:space="0" w:color="auto"/>
        <w:bottom w:val="none" w:sz="0" w:space="0" w:color="auto"/>
        <w:right w:val="none" w:sz="0" w:space="0" w:color="auto"/>
      </w:divBdr>
    </w:div>
    <w:div w:id="244992885">
      <w:bodyDiv w:val="1"/>
      <w:marLeft w:val="0"/>
      <w:marRight w:val="0"/>
      <w:marTop w:val="0"/>
      <w:marBottom w:val="0"/>
      <w:divBdr>
        <w:top w:val="none" w:sz="0" w:space="0" w:color="auto"/>
        <w:left w:val="none" w:sz="0" w:space="0" w:color="auto"/>
        <w:bottom w:val="none" w:sz="0" w:space="0" w:color="auto"/>
        <w:right w:val="none" w:sz="0" w:space="0" w:color="auto"/>
      </w:divBdr>
    </w:div>
    <w:div w:id="246351643">
      <w:bodyDiv w:val="1"/>
      <w:marLeft w:val="0"/>
      <w:marRight w:val="0"/>
      <w:marTop w:val="0"/>
      <w:marBottom w:val="0"/>
      <w:divBdr>
        <w:top w:val="none" w:sz="0" w:space="0" w:color="auto"/>
        <w:left w:val="none" w:sz="0" w:space="0" w:color="auto"/>
        <w:bottom w:val="none" w:sz="0" w:space="0" w:color="auto"/>
        <w:right w:val="none" w:sz="0" w:space="0" w:color="auto"/>
      </w:divBdr>
    </w:div>
    <w:div w:id="246500901">
      <w:bodyDiv w:val="1"/>
      <w:marLeft w:val="0"/>
      <w:marRight w:val="0"/>
      <w:marTop w:val="0"/>
      <w:marBottom w:val="0"/>
      <w:divBdr>
        <w:top w:val="none" w:sz="0" w:space="0" w:color="auto"/>
        <w:left w:val="none" w:sz="0" w:space="0" w:color="auto"/>
        <w:bottom w:val="none" w:sz="0" w:space="0" w:color="auto"/>
        <w:right w:val="none" w:sz="0" w:space="0" w:color="auto"/>
      </w:divBdr>
    </w:div>
    <w:div w:id="247424769">
      <w:bodyDiv w:val="1"/>
      <w:marLeft w:val="0"/>
      <w:marRight w:val="0"/>
      <w:marTop w:val="0"/>
      <w:marBottom w:val="0"/>
      <w:divBdr>
        <w:top w:val="none" w:sz="0" w:space="0" w:color="auto"/>
        <w:left w:val="none" w:sz="0" w:space="0" w:color="auto"/>
        <w:bottom w:val="none" w:sz="0" w:space="0" w:color="auto"/>
        <w:right w:val="none" w:sz="0" w:space="0" w:color="auto"/>
      </w:divBdr>
    </w:div>
    <w:div w:id="249242673">
      <w:bodyDiv w:val="1"/>
      <w:marLeft w:val="0"/>
      <w:marRight w:val="0"/>
      <w:marTop w:val="0"/>
      <w:marBottom w:val="0"/>
      <w:divBdr>
        <w:top w:val="none" w:sz="0" w:space="0" w:color="auto"/>
        <w:left w:val="none" w:sz="0" w:space="0" w:color="auto"/>
        <w:bottom w:val="none" w:sz="0" w:space="0" w:color="auto"/>
        <w:right w:val="none" w:sz="0" w:space="0" w:color="auto"/>
      </w:divBdr>
    </w:div>
    <w:div w:id="255138959">
      <w:bodyDiv w:val="1"/>
      <w:marLeft w:val="0"/>
      <w:marRight w:val="0"/>
      <w:marTop w:val="0"/>
      <w:marBottom w:val="0"/>
      <w:divBdr>
        <w:top w:val="none" w:sz="0" w:space="0" w:color="auto"/>
        <w:left w:val="none" w:sz="0" w:space="0" w:color="auto"/>
        <w:bottom w:val="none" w:sz="0" w:space="0" w:color="auto"/>
        <w:right w:val="none" w:sz="0" w:space="0" w:color="auto"/>
      </w:divBdr>
    </w:div>
    <w:div w:id="256139795">
      <w:bodyDiv w:val="1"/>
      <w:marLeft w:val="0"/>
      <w:marRight w:val="0"/>
      <w:marTop w:val="0"/>
      <w:marBottom w:val="0"/>
      <w:divBdr>
        <w:top w:val="none" w:sz="0" w:space="0" w:color="auto"/>
        <w:left w:val="none" w:sz="0" w:space="0" w:color="auto"/>
        <w:bottom w:val="none" w:sz="0" w:space="0" w:color="auto"/>
        <w:right w:val="none" w:sz="0" w:space="0" w:color="auto"/>
      </w:divBdr>
    </w:div>
    <w:div w:id="256716243">
      <w:bodyDiv w:val="1"/>
      <w:marLeft w:val="0"/>
      <w:marRight w:val="0"/>
      <w:marTop w:val="0"/>
      <w:marBottom w:val="0"/>
      <w:divBdr>
        <w:top w:val="none" w:sz="0" w:space="0" w:color="auto"/>
        <w:left w:val="none" w:sz="0" w:space="0" w:color="auto"/>
        <w:bottom w:val="none" w:sz="0" w:space="0" w:color="auto"/>
        <w:right w:val="none" w:sz="0" w:space="0" w:color="auto"/>
      </w:divBdr>
    </w:div>
    <w:div w:id="257255555">
      <w:bodyDiv w:val="1"/>
      <w:marLeft w:val="0"/>
      <w:marRight w:val="0"/>
      <w:marTop w:val="0"/>
      <w:marBottom w:val="0"/>
      <w:divBdr>
        <w:top w:val="none" w:sz="0" w:space="0" w:color="auto"/>
        <w:left w:val="none" w:sz="0" w:space="0" w:color="auto"/>
        <w:bottom w:val="none" w:sz="0" w:space="0" w:color="auto"/>
        <w:right w:val="none" w:sz="0" w:space="0" w:color="auto"/>
      </w:divBdr>
    </w:div>
    <w:div w:id="257956071">
      <w:bodyDiv w:val="1"/>
      <w:marLeft w:val="0"/>
      <w:marRight w:val="0"/>
      <w:marTop w:val="0"/>
      <w:marBottom w:val="0"/>
      <w:divBdr>
        <w:top w:val="none" w:sz="0" w:space="0" w:color="auto"/>
        <w:left w:val="none" w:sz="0" w:space="0" w:color="auto"/>
        <w:bottom w:val="none" w:sz="0" w:space="0" w:color="auto"/>
        <w:right w:val="none" w:sz="0" w:space="0" w:color="auto"/>
      </w:divBdr>
    </w:div>
    <w:div w:id="263222795">
      <w:bodyDiv w:val="1"/>
      <w:marLeft w:val="0"/>
      <w:marRight w:val="0"/>
      <w:marTop w:val="0"/>
      <w:marBottom w:val="0"/>
      <w:divBdr>
        <w:top w:val="none" w:sz="0" w:space="0" w:color="auto"/>
        <w:left w:val="none" w:sz="0" w:space="0" w:color="auto"/>
        <w:bottom w:val="none" w:sz="0" w:space="0" w:color="auto"/>
        <w:right w:val="none" w:sz="0" w:space="0" w:color="auto"/>
      </w:divBdr>
    </w:div>
    <w:div w:id="268852898">
      <w:bodyDiv w:val="1"/>
      <w:marLeft w:val="0"/>
      <w:marRight w:val="0"/>
      <w:marTop w:val="0"/>
      <w:marBottom w:val="0"/>
      <w:divBdr>
        <w:top w:val="none" w:sz="0" w:space="0" w:color="auto"/>
        <w:left w:val="none" w:sz="0" w:space="0" w:color="auto"/>
        <w:bottom w:val="none" w:sz="0" w:space="0" w:color="auto"/>
        <w:right w:val="none" w:sz="0" w:space="0" w:color="auto"/>
      </w:divBdr>
    </w:div>
    <w:div w:id="269550243">
      <w:bodyDiv w:val="1"/>
      <w:marLeft w:val="0"/>
      <w:marRight w:val="0"/>
      <w:marTop w:val="0"/>
      <w:marBottom w:val="0"/>
      <w:divBdr>
        <w:top w:val="none" w:sz="0" w:space="0" w:color="auto"/>
        <w:left w:val="none" w:sz="0" w:space="0" w:color="auto"/>
        <w:bottom w:val="none" w:sz="0" w:space="0" w:color="auto"/>
        <w:right w:val="none" w:sz="0" w:space="0" w:color="auto"/>
      </w:divBdr>
    </w:div>
    <w:div w:id="270866233">
      <w:bodyDiv w:val="1"/>
      <w:marLeft w:val="0"/>
      <w:marRight w:val="0"/>
      <w:marTop w:val="0"/>
      <w:marBottom w:val="0"/>
      <w:divBdr>
        <w:top w:val="none" w:sz="0" w:space="0" w:color="auto"/>
        <w:left w:val="none" w:sz="0" w:space="0" w:color="auto"/>
        <w:bottom w:val="none" w:sz="0" w:space="0" w:color="auto"/>
        <w:right w:val="none" w:sz="0" w:space="0" w:color="auto"/>
      </w:divBdr>
    </w:div>
    <w:div w:id="276790587">
      <w:bodyDiv w:val="1"/>
      <w:marLeft w:val="0"/>
      <w:marRight w:val="0"/>
      <w:marTop w:val="0"/>
      <w:marBottom w:val="0"/>
      <w:divBdr>
        <w:top w:val="none" w:sz="0" w:space="0" w:color="auto"/>
        <w:left w:val="none" w:sz="0" w:space="0" w:color="auto"/>
        <w:bottom w:val="none" w:sz="0" w:space="0" w:color="auto"/>
        <w:right w:val="none" w:sz="0" w:space="0" w:color="auto"/>
      </w:divBdr>
    </w:div>
    <w:div w:id="277488227">
      <w:bodyDiv w:val="1"/>
      <w:marLeft w:val="0"/>
      <w:marRight w:val="0"/>
      <w:marTop w:val="0"/>
      <w:marBottom w:val="0"/>
      <w:divBdr>
        <w:top w:val="none" w:sz="0" w:space="0" w:color="auto"/>
        <w:left w:val="none" w:sz="0" w:space="0" w:color="auto"/>
        <w:bottom w:val="none" w:sz="0" w:space="0" w:color="auto"/>
        <w:right w:val="none" w:sz="0" w:space="0" w:color="auto"/>
      </w:divBdr>
    </w:div>
    <w:div w:id="278727795">
      <w:bodyDiv w:val="1"/>
      <w:marLeft w:val="0"/>
      <w:marRight w:val="0"/>
      <w:marTop w:val="0"/>
      <w:marBottom w:val="0"/>
      <w:divBdr>
        <w:top w:val="none" w:sz="0" w:space="0" w:color="auto"/>
        <w:left w:val="none" w:sz="0" w:space="0" w:color="auto"/>
        <w:bottom w:val="none" w:sz="0" w:space="0" w:color="auto"/>
        <w:right w:val="none" w:sz="0" w:space="0" w:color="auto"/>
      </w:divBdr>
    </w:div>
    <w:div w:id="279000665">
      <w:bodyDiv w:val="1"/>
      <w:marLeft w:val="0"/>
      <w:marRight w:val="0"/>
      <w:marTop w:val="0"/>
      <w:marBottom w:val="0"/>
      <w:divBdr>
        <w:top w:val="none" w:sz="0" w:space="0" w:color="auto"/>
        <w:left w:val="none" w:sz="0" w:space="0" w:color="auto"/>
        <w:bottom w:val="none" w:sz="0" w:space="0" w:color="auto"/>
        <w:right w:val="none" w:sz="0" w:space="0" w:color="auto"/>
      </w:divBdr>
    </w:div>
    <w:div w:id="279340759">
      <w:bodyDiv w:val="1"/>
      <w:marLeft w:val="0"/>
      <w:marRight w:val="0"/>
      <w:marTop w:val="0"/>
      <w:marBottom w:val="0"/>
      <w:divBdr>
        <w:top w:val="none" w:sz="0" w:space="0" w:color="auto"/>
        <w:left w:val="none" w:sz="0" w:space="0" w:color="auto"/>
        <w:bottom w:val="none" w:sz="0" w:space="0" w:color="auto"/>
        <w:right w:val="none" w:sz="0" w:space="0" w:color="auto"/>
      </w:divBdr>
    </w:div>
    <w:div w:id="279647765">
      <w:bodyDiv w:val="1"/>
      <w:marLeft w:val="0"/>
      <w:marRight w:val="0"/>
      <w:marTop w:val="0"/>
      <w:marBottom w:val="0"/>
      <w:divBdr>
        <w:top w:val="none" w:sz="0" w:space="0" w:color="auto"/>
        <w:left w:val="none" w:sz="0" w:space="0" w:color="auto"/>
        <w:bottom w:val="none" w:sz="0" w:space="0" w:color="auto"/>
        <w:right w:val="none" w:sz="0" w:space="0" w:color="auto"/>
      </w:divBdr>
    </w:div>
    <w:div w:id="281109470">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97385">
      <w:bodyDiv w:val="1"/>
      <w:marLeft w:val="0"/>
      <w:marRight w:val="0"/>
      <w:marTop w:val="0"/>
      <w:marBottom w:val="0"/>
      <w:divBdr>
        <w:top w:val="none" w:sz="0" w:space="0" w:color="auto"/>
        <w:left w:val="none" w:sz="0" w:space="0" w:color="auto"/>
        <w:bottom w:val="none" w:sz="0" w:space="0" w:color="auto"/>
        <w:right w:val="none" w:sz="0" w:space="0" w:color="auto"/>
      </w:divBdr>
    </w:div>
    <w:div w:id="284629149">
      <w:bodyDiv w:val="1"/>
      <w:marLeft w:val="0"/>
      <w:marRight w:val="0"/>
      <w:marTop w:val="0"/>
      <w:marBottom w:val="0"/>
      <w:divBdr>
        <w:top w:val="none" w:sz="0" w:space="0" w:color="auto"/>
        <w:left w:val="none" w:sz="0" w:space="0" w:color="auto"/>
        <w:bottom w:val="none" w:sz="0" w:space="0" w:color="auto"/>
        <w:right w:val="none" w:sz="0" w:space="0" w:color="auto"/>
      </w:divBdr>
    </w:div>
    <w:div w:id="284703558">
      <w:bodyDiv w:val="1"/>
      <w:marLeft w:val="0"/>
      <w:marRight w:val="0"/>
      <w:marTop w:val="0"/>
      <w:marBottom w:val="0"/>
      <w:divBdr>
        <w:top w:val="none" w:sz="0" w:space="0" w:color="auto"/>
        <w:left w:val="none" w:sz="0" w:space="0" w:color="auto"/>
        <w:bottom w:val="none" w:sz="0" w:space="0" w:color="auto"/>
        <w:right w:val="none" w:sz="0" w:space="0" w:color="auto"/>
      </w:divBdr>
    </w:div>
    <w:div w:id="285503769">
      <w:bodyDiv w:val="1"/>
      <w:marLeft w:val="0"/>
      <w:marRight w:val="0"/>
      <w:marTop w:val="0"/>
      <w:marBottom w:val="0"/>
      <w:divBdr>
        <w:top w:val="none" w:sz="0" w:space="0" w:color="auto"/>
        <w:left w:val="none" w:sz="0" w:space="0" w:color="auto"/>
        <w:bottom w:val="none" w:sz="0" w:space="0" w:color="auto"/>
        <w:right w:val="none" w:sz="0" w:space="0" w:color="auto"/>
      </w:divBdr>
    </w:div>
    <w:div w:id="286280173">
      <w:bodyDiv w:val="1"/>
      <w:marLeft w:val="0"/>
      <w:marRight w:val="0"/>
      <w:marTop w:val="0"/>
      <w:marBottom w:val="0"/>
      <w:divBdr>
        <w:top w:val="none" w:sz="0" w:space="0" w:color="auto"/>
        <w:left w:val="none" w:sz="0" w:space="0" w:color="auto"/>
        <w:bottom w:val="none" w:sz="0" w:space="0" w:color="auto"/>
        <w:right w:val="none" w:sz="0" w:space="0" w:color="auto"/>
      </w:divBdr>
    </w:div>
    <w:div w:id="287200084">
      <w:bodyDiv w:val="1"/>
      <w:marLeft w:val="0"/>
      <w:marRight w:val="0"/>
      <w:marTop w:val="0"/>
      <w:marBottom w:val="0"/>
      <w:divBdr>
        <w:top w:val="none" w:sz="0" w:space="0" w:color="auto"/>
        <w:left w:val="none" w:sz="0" w:space="0" w:color="auto"/>
        <w:bottom w:val="none" w:sz="0" w:space="0" w:color="auto"/>
        <w:right w:val="none" w:sz="0" w:space="0" w:color="auto"/>
      </w:divBdr>
    </w:div>
    <w:div w:id="287711916">
      <w:bodyDiv w:val="1"/>
      <w:marLeft w:val="0"/>
      <w:marRight w:val="0"/>
      <w:marTop w:val="0"/>
      <w:marBottom w:val="0"/>
      <w:divBdr>
        <w:top w:val="none" w:sz="0" w:space="0" w:color="auto"/>
        <w:left w:val="none" w:sz="0" w:space="0" w:color="auto"/>
        <w:bottom w:val="none" w:sz="0" w:space="0" w:color="auto"/>
        <w:right w:val="none" w:sz="0" w:space="0" w:color="auto"/>
      </w:divBdr>
    </w:div>
    <w:div w:id="293222730">
      <w:bodyDiv w:val="1"/>
      <w:marLeft w:val="0"/>
      <w:marRight w:val="0"/>
      <w:marTop w:val="0"/>
      <w:marBottom w:val="0"/>
      <w:divBdr>
        <w:top w:val="none" w:sz="0" w:space="0" w:color="auto"/>
        <w:left w:val="none" w:sz="0" w:space="0" w:color="auto"/>
        <w:bottom w:val="none" w:sz="0" w:space="0" w:color="auto"/>
        <w:right w:val="none" w:sz="0" w:space="0" w:color="auto"/>
      </w:divBdr>
    </w:div>
    <w:div w:id="293560209">
      <w:bodyDiv w:val="1"/>
      <w:marLeft w:val="0"/>
      <w:marRight w:val="0"/>
      <w:marTop w:val="0"/>
      <w:marBottom w:val="0"/>
      <w:divBdr>
        <w:top w:val="none" w:sz="0" w:space="0" w:color="auto"/>
        <w:left w:val="none" w:sz="0" w:space="0" w:color="auto"/>
        <w:bottom w:val="none" w:sz="0" w:space="0" w:color="auto"/>
        <w:right w:val="none" w:sz="0" w:space="0" w:color="auto"/>
      </w:divBdr>
    </w:div>
    <w:div w:id="296031489">
      <w:bodyDiv w:val="1"/>
      <w:marLeft w:val="0"/>
      <w:marRight w:val="0"/>
      <w:marTop w:val="0"/>
      <w:marBottom w:val="0"/>
      <w:divBdr>
        <w:top w:val="none" w:sz="0" w:space="0" w:color="auto"/>
        <w:left w:val="none" w:sz="0" w:space="0" w:color="auto"/>
        <w:bottom w:val="none" w:sz="0" w:space="0" w:color="auto"/>
        <w:right w:val="none" w:sz="0" w:space="0" w:color="auto"/>
      </w:divBdr>
    </w:div>
    <w:div w:id="296768363">
      <w:bodyDiv w:val="1"/>
      <w:marLeft w:val="0"/>
      <w:marRight w:val="0"/>
      <w:marTop w:val="0"/>
      <w:marBottom w:val="0"/>
      <w:divBdr>
        <w:top w:val="none" w:sz="0" w:space="0" w:color="auto"/>
        <w:left w:val="none" w:sz="0" w:space="0" w:color="auto"/>
        <w:bottom w:val="none" w:sz="0" w:space="0" w:color="auto"/>
        <w:right w:val="none" w:sz="0" w:space="0" w:color="auto"/>
      </w:divBdr>
    </w:div>
    <w:div w:id="299575221">
      <w:bodyDiv w:val="1"/>
      <w:marLeft w:val="0"/>
      <w:marRight w:val="0"/>
      <w:marTop w:val="0"/>
      <w:marBottom w:val="0"/>
      <w:divBdr>
        <w:top w:val="none" w:sz="0" w:space="0" w:color="auto"/>
        <w:left w:val="none" w:sz="0" w:space="0" w:color="auto"/>
        <w:bottom w:val="none" w:sz="0" w:space="0" w:color="auto"/>
        <w:right w:val="none" w:sz="0" w:space="0" w:color="auto"/>
      </w:divBdr>
    </w:div>
    <w:div w:id="304119628">
      <w:bodyDiv w:val="1"/>
      <w:marLeft w:val="0"/>
      <w:marRight w:val="0"/>
      <w:marTop w:val="0"/>
      <w:marBottom w:val="0"/>
      <w:divBdr>
        <w:top w:val="none" w:sz="0" w:space="0" w:color="auto"/>
        <w:left w:val="none" w:sz="0" w:space="0" w:color="auto"/>
        <w:bottom w:val="none" w:sz="0" w:space="0" w:color="auto"/>
        <w:right w:val="none" w:sz="0" w:space="0" w:color="auto"/>
      </w:divBdr>
    </w:div>
    <w:div w:id="305015876">
      <w:bodyDiv w:val="1"/>
      <w:marLeft w:val="0"/>
      <w:marRight w:val="0"/>
      <w:marTop w:val="0"/>
      <w:marBottom w:val="0"/>
      <w:divBdr>
        <w:top w:val="none" w:sz="0" w:space="0" w:color="auto"/>
        <w:left w:val="none" w:sz="0" w:space="0" w:color="auto"/>
        <w:bottom w:val="none" w:sz="0" w:space="0" w:color="auto"/>
        <w:right w:val="none" w:sz="0" w:space="0" w:color="auto"/>
      </w:divBdr>
    </w:div>
    <w:div w:id="307637509">
      <w:bodyDiv w:val="1"/>
      <w:marLeft w:val="0"/>
      <w:marRight w:val="0"/>
      <w:marTop w:val="0"/>
      <w:marBottom w:val="0"/>
      <w:divBdr>
        <w:top w:val="none" w:sz="0" w:space="0" w:color="auto"/>
        <w:left w:val="none" w:sz="0" w:space="0" w:color="auto"/>
        <w:bottom w:val="none" w:sz="0" w:space="0" w:color="auto"/>
        <w:right w:val="none" w:sz="0" w:space="0" w:color="auto"/>
      </w:divBdr>
    </w:div>
    <w:div w:id="307708267">
      <w:bodyDiv w:val="1"/>
      <w:marLeft w:val="0"/>
      <w:marRight w:val="0"/>
      <w:marTop w:val="0"/>
      <w:marBottom w:val="0"/>
      <w:divBdr>
        <w:top w:val="none" w:sz="0" w:space="0" w:color="auto"/>
        <w:left w:val="none" w:sz="0" w:space="0" w:color="auto"/>
        <w:bottom w:val="none" w:sz="0" w:space="0" w:color="auto"/>
        <w:right w:val="none" w:sz="0" w:space="0" w:color="auto"/>
      </w:divBdr>
    </w:div>
    <w:div w:id="310838257">
      <w:bodyDiv w:val="1"/>
      <w:marLeft w:val="0"/>
      <w:marRight w:val="0"/>
      <w:marTop w:val="0"/>
      <w:marBottom w:val="0"/>
      <w:divBdr>
        <w:top w:val="none" w:sz="0" w:space="0" w:color="auto"/>
        <w:left w:val="none" w:sz="0" w:space="0" w:color="auto"/>
        <w:bottom w:val="none" w:sz="0" w:space="0" w:color="auto"/>
        <w:right w:val="none" w:sz="0" w:space="0" w:color="auto"/>
      </w:divBdr>
    </w:div>
    <w:div w:id="313224142">
      <w:bodyDiv w:val="1"/>
      <w:marLeft w:val="0"/>
      <w:marRight w:val="0"/>
      <w:marTop w:val="0"/>
      <w:marBottom w:val="0"/>
      <w:divBdr>
        <w:top w:val="none" w:sz="0" w:space="0" w:color="auto"/>
        <w:left w:val="none" w:sz="0" w:space="0" w:color="auto"/>
        <w:bottom w:val="none" w:sz="0" w:space="0" w:color="auto"/>
        <w:right w:val="none" w:sz="0" w:space="0" w:color="auto"/>
      </w:divBdr>
    </w:div>
    <w:div w:id="316034887">
      <w:bodyDiv w:val="1"/>
      <w:marLeft w:val="0"/>
      <w:marRight w:val="0"/>
      <w:marTop w:val="0"/>
      <w:marBottom w:val="0"/>
      <w:divBdr>
        <w:top w:val="none" w:sz="0" w:space="0" w:color="auto"/>
        <w:left w:val="none" w:sz="0" w:space="0" w:color="auto"/>
        <w:bottom w:val="none" w:sz="0" w:space="0" w:color="auto"/>
        <w:right w:val="none" w:sz="0" w:space="0" w:color="auto"/>
      </w:divBdr>
    </w:div>
    <w:div w:id="319969395">
      <w:bodyDiv w:val="1"/>
      <w:marLeft w:val="0"/>
      <w:marRight w:val="0"/>
      <w:marTop w:val="0"/>
      <w:marBottom w:val="0"/>
      <w:divBdr>
        <w:top w:val="none" w:sz="0" w:space="0" w:color="auto"/>
        <w:left w:val="none" w:sz="0" w:space="0" w:color="auto"/>
        <w:bottom w:val="none" w:sz="0" w:space="0" w:color="auto"/>
        <w:right w:val="none" w:sz="0" w:space="0" w:color="auto"/>
      </w:divBdr>
    </w:div>
    <w:div w:id="320668005">
      <w:bodyDiv w:val="1"/>
      <w:marLeft w:val="0"/>
      <w:marRight w:val="0"/>
      <w:marTop w:val="0"/>
      <w:marBottom w:val="0"/>
      <w:divBdr>
        <w:top w:val="none" w:sz="0" w:space="0" w:color="auto"/>
        <w:left w:val="none" w:sz="0" w:space="0" w:color="auto"/>
        <w:bottom w:val="none" w:sz="0" w:space="0" w:color="auto"/>
        <w:right w:val="none" w:sz="0" w:space="0" w:color="auto"/>
      </w:divBdr>
    </w:div>
    <w:div w:id="320890609">
      <w:bodyDiv w:val="1"/>
      <w:marLeft w:val="0"/>
      <w:marRight w:val="0"/>
      <w:marTop w:val="0"/>
      <w:marBottom w:val="0"/>
      <w:divBdr>
        <w:top w:val="none" w:sz="0" w:space="0" w:color="auto"/>
        <w:left w:val="none" w:sz="0" w:space="0" w:color="auto"/>
        <w:bottom w:val="none" w:sz="0" w:space="0" w:color="auto"/>
        <w:right w:val="none" w:sz="0" w:space="0" w:color="auto"/>
      </w:divBdr>
    </w:div>
    <w:div w:id="321936707">
      <w:bodyDiv w:val="1"/>
      <w:marLeft w:val="0"/>
      <w:marRight w:val="0"/>
      <w:marTop w:val="0"/>
      <w:marBottom w:val="0"/>
      <w:divBdr>
        <w:top w:val="none" w:sz="0" w:space="0" w:color="auto"/>
        <w:left w:val="none" w:sz="0" w:space="0" w:color="auto"/>
        <w:bottom w:val="none" w:sz="0" w:space="0" w:color="auto"/>
        <w:right w:val="none" w:sz="0" w:space="0" w:color="auto"/>
      </w:divBdr>
    </w:div>
    <w:div w:id="322128679">
      <w:bodyDiv w:val="1"/>
      <w:marLeft w:val="0"/>
      <w:marRight w:val="0"/>
      <w:marTop w:val="0"/>
      <w:marBottom w:val="0"/>
      <w:divBdr>
        <w:top w:val="none" w:sz="0" w:space="0" w:color="auto"/>
        <w:left w:val="none" w:sz="0" w:space="0" w:color="auto"/>
        <w:bottom w:val="none" w:sz="0" w:space="0" w:color="auto"/>
        <w:right w:val="none" w:sz="0" w:space="0" w:color="auto"/>
      </w:divBdr>
    </w:div>
    <w:div w:id="328095529">
      <w:bodyDiv w:val="1"/>
      <w:marLeft w:val="0"/>
      <w:marRight w:val="0"/>
      <w:marTop w:val="0"/>
      <w:marBottom w:val="0"/>
      <w:divBdr>
        <w:top w:val="none" w:sz="0" w:space="0" w:color="auto"/>
        <w:left w:val="none" w:sz="0" w:space="0" w:color="auto"/>
        <w:bottom w:val="none" w:sz="0" w:space="0" w:color="auto"/>
        <w:right w:val="none" w:sz="0" w:space="0" w:color="auto"/>
      </w:divBdr>
    </w:div>
    <w:div w:id="328485391">
      <w:bodyDiv w:val="1"/>
      <w:marLeft w:val="0"/>
      <w:marRight w:val="0"/>
      <w:marTop w:val="0"/>
      <w:marBottom w:val="0"/>
      <w:divBdr>
        <w:top w:val="none" w:sz="0" w:space="0" w:color="auto"/>
        <w:left w:val="none" w:sz="0" w:space="0" w:color="auto"/>
        <w:bottom w:val="none" w:sz="0" w:space="0" w:color="auto"/>
        <w:right w:val="none" w:sz="0" w:space="0" w:color="auto"/>
      </w:divBdr>
    </w:div>
    <w:div w:id="331374326">
      <w:bodyDiv w:val="1"/>
      <w:marLeft w:val="0"/>
      <w:marRight w:val="0"/>
      <w:marTop w:val="0"/>
      <w:marBottom w:val="0"/>
      <w:divBdr>
        <w:top w:val="none" w:sz="0" w:space="0" w:color="auto"/>
        <w:left w:val="none" w:sz="0" w:space="0" w:color="auto"/>
        <w:bottom w:val="none" w:sz="0" w:space="0" w:color="auto"/>
        <w:right w:val="none" w:sz="0" w:space="0" w:color="auto"/>
      </w:divBdr>
    </w:div>
    <w:div w:id="333069331">
      <w:bodyDiv w:val="1"/>
      <w:marLeft w:val="0"/>
      <w:marRight w:val="0"/>
      <w:marTop w:val="0"/>
      <w:marBottom w:val="0"/>
      <w:divBdr>
        <w:top w:val="none" w:sz="0" w:space="0" w:color="auto"/>
        <w:left w:val="none" w:sz="0" w:space="0" w:color="auto"/>
        <w:bottom w:val="none" w:sz="0" w:space="0" w:color="auto"/>
        <w:right w:val="none" w:sz="0" w:space="0" w:color="auto"/>
      </w:divBdr>
    </w:div>
    <w:div w:id="334651357">
      <w:bodyDiv w:val="1"/>
      <w:marLeft w:val="0"/>
      <w:marRight w:val="0"/>
      <w:marTop w:val="0"/>
      <w:marBottom w:val="0"/>
      <w:divBdr>
        <w:top w:val="none" w:sz="0" w:space="0" w:color="auto"/>
        <w:left w:val="none" w:sz="0" w:space="0" w:color="auto"/>
        <w:bottom w:val="none" w:sz="0" w:space="0" w:color="auto"/>
        <w:right w:val="none" w:sz="0" w:space="0" w:color="auto"/>
      </w:divBdr>
    </w:div>
    <w:div w:id="336806337">
      <w:bodyDiv w:val="1"/>
      <w:marLeft w:val="0"/>
      <w:marRight w:val="0"/>
      <w:marTop w:val="0"/>
      <w:marBottom w:val="0"/>
      <w:divBdr>
        <w:top w:val="none" w:sz="0" w:space="0" w:color="auto"/>
        <w:left w:val="none" w:sz="0" w:space="0" w:color="auto"/>
        <w:bottom w:val="none" w:sz="0" w:space="0" w:color="auto"/>
        <w:right w:val="none" w:sz="0" w:space="0" w:color="auto"/>
      </w:divBdr>
    </w:div>
    <w:div w:id="337657645">
      <w:bodyDiv w:val="1"/>
      <w:marLeft w:val="0"/>
      <w:marRight w:val="0"/>
      <w:marTop w:val="0"/>
      <w:marBottom w:val="0"/>
      <w:divBdr>
        <w:top w:val="none" w:sz="0" w:space="0" w:color="auto"/>
        <w:left w:val="none" w:sz="0" w:space="0" w:color="auto"/>
        <w:bottom w:val="none" w:sz="0" w:space="0" w:color="auto"/>
        <w:right w:val="none" w:sz="0" w:space="0" w:color="auto"/>
      </w:divBdr>
    </w:div>
    <w:div w:id="337927886">
      <w:bodyDiv w:val="1"/>
      <w:marLeft w:val="0"/>
      <w:marRight w:val="0"/>
      <w:marTop w:val="0"/>
      <w:marBottom w:val="0"/>
      <w:divBdr>
        <w:top w:val="none" w:sz="0" w:space="0" w:color="auto"/>
        <w:left w:val="none" w:sz="0" w:space="0" w:color="auto"/>
        <w:bottom w:val="none" w:sz="0" w:space="0" w:color="auto"/>
        <w:right w:val="none" w:sz="0" w:space="0" w:color="auto"/>
      </w:divBdr>
    </w:div>
    <w:div w:id="341663313">
      <w:bodyDiv w:val="1"/>
      <w:marLeft w:val="0"/>
      <w:marRight w:val="0"/>
      <w:marTop w:val="0"/>
      <w:marBottom w:val="0"/>
      <w:divBdr>
        <w:top w:val="none" w:sz="0" w:space="0" w:color="auto"/>
        <w:left w:val="none" w:sz="0" w:space="0" w:color="auto"/>
        <w:bottom w:val="none" w:sz="0" w:space="0" w:color="auto"/>
        <w:right w:val="none" w:sz="0" w:space="0" w:color="auto"/>
      </w:divBdr>
    </w:div>
    <w:div w:id="344132006">
      <w:bodyDiv w:val="1"/>
      <w:marLeft w:val="0"/>
      <w:marRight w:val="0"/>
      <w:marTop w:val="0"/>
      <w:marBottom w:val="0"/>
      <w:divBdr>
        <w:top w:val="none" w:sz="0" w:space="0" w:color="auto"/>
        <w:left w:val="none" w:sz="0" w:space="0" w:color="auto"/>
        <w:bottom w:val="none" w:sz="0" w:space="0" w:color="auto"/>
        <w:right w:val="none" w:sz="0" w:space="0" w:color="auto"/>
      </w:divBdr>
    </w:div>
    <w:div w:id="344480564">
      <w:bodyDiv w:val="1"/>
      <w:marLeft w:val="0"/>
      <w:marRight w:val="0"/>
      <w:marTop w:val="0"/>
      <w:marBottom w:val="0"/>
      <w:divBdr>
        <w:top w:val="none" w:sz="0" w:space="0" w:color="auto"/>
        <w:left w:val="none" w:sz="0" w:space="0" w:color="auto"/>
        <w:bottom w:val="none" w:sz="0" w:space="0" w:color="auto"/>
        <w:right w:val="none" w:sz="0" w:space="0" w:color="auto"/>
      </w:divBdr>
    </w:div>
    <w:div w:id="345792817">
      <w:bodyDiv w:val="1"/>
      <w:marLeft w:val="0"/>
      <w:marRight w:val="0"/>
      <w:marTop w:val="0"/>
      <w:marBottom w:val="0"/>
      <w:divBdr>
        <w:top w:val="none" w:sz="0" w:space="0" w:color="auto"/>
        <w:left w:val="none" w:sz="0" w:space="0" w:color="auto"/>
        <w:bottom w:val="none" w:sz="0" w:space="0" w:color="auto"/>
        <w:right w:val="none" w:sz="0" w:space="0" w:color="auto"/>
      </w:divBdr>
    </w:div>
    <w:div w:id="348486141">
      <w:bodyDiv w:val="1"/>
      <w:marLeft w:val="0"/>
      <w:marRight w:val="0"/>
      <w:marTop w:val="0"/>
      <w:marBottom w:val="0"/>
      <w:divBdr>
        <w:top w:val="none" w:sz="0" w:space="0" w:color="auto"/>
        <w:left w:val="none" w:sz="0" w:space="0" w:color="auto"/>
        <w:bottom w:val="none" w:sz="0" w:space="0" w:color="auto"/>
        <w:right w:val="none" w:sz="0" w:space="0" w:color="auto"/>
      </w:divBdr>
    </w:div>
    <w:div w:id="348678890">
      <w:bodyDiv w:val="1"/>
      <w:marLeft w:val="0"/>
      <w:marRight w:val="0"/>
      <w:marTop w:val="0"/>
      <w:marBottom w:val="0"/>
      <w:divBdr>
        <w:top w:val="none" w:sz="0" w:space="0" w:color="auto"/>
        <w:left w:val="none" w:sz="0" w:space="0" w:color="auto"/>
        <w:bottom w:val="none" w:sz="0" w:space="0" w:color="auto"/>
        <w:right w:val="none" w:sz="0" w:space="0" w:color="auto"/>
      </w:divBdr>
    </w:div>
    <w:div w:id="350030255">
      <w:bodyDiv w:val="1"/>
      <w:marLeft w:val="0"/>
      <w:marRight w:val="0"/>
      <w:marTop w:val="0"/>
      <w:marBottom w:val="0"/>
      <w:divBdr>
        <w:top w:val="none" w:sz="0" w:space="0" w:color="auto"/>
        <w:left w:val="none" w:sz="0" w:space="0" w:color="auto"/>
        <w:bottom w:val="none" w:sz="0" w:space="0" w:color="auto"/>
        <w:right w:val="none" w:sz="0" w:space="0" w:color="auto"/>
      </w:divBdr>
    </w:div>
    <w:div w:id="350422864">
      <w:bodyDiv w:val="1"/>
      <w:marLeft w:val="0"/>
      <w:marRight w:val="0"/>
      <w:marTop w:val="0"/>
      <w:marBottom w:val="0"/>
      <w:divBdr>
        <w:top w:val="none" w:sz="0" w:space="0" w:color="auto"/>
        <w:left w:val="none" w:sz="0" w:space="0" w:color="auto"/>
        <w:bottom w:val="none" w:sz="0" w:space="0" w:color="auto"/>
        <w:right w:val="none" w:sz="0" w:space="0" w:color="auto"/>
      </w:divBdr>
    </w:div>
    <w:div w:id="351415309">
      <w:bodyDiv w:val="1"/>
      <w:marLeft w:val="0"/>
      <w:marRight w:val="0"/>
      <w:marTop w:val="0"/>
      <w:marBottom w:val="0"/>
      <w:divBdr>
        <w:top w:val="none" w:sz="0" w:space="0" w:color="auto"/>
        <w:left w:val="none" w:sz="0" w:space="0" w:color="auto"/>
        <w:bottom w:val="none" w:sz="0" w:space="0" w:color="auto"/>
        <w:right w:val="none" w:sz="0" w:space="0" w:color="auto"/>
      </w:divBdr>
    </w:div>
    <w:div w:id="352465998">
      <w:bodyDiv w:val="1"/>
      <w:marLeft w:val="0"/>
      <w:marRight w:val="0"/>
      <w:marTop w:val="0"/>
      <w:marBottom w:val="0"/>
      <w:divBdr>
        <w:top w:val="none" w:sz="0" w:space="0" w:color="auto"/>
        <w:left w:val="none" w:sz="0" w:space="0" w:color="auto"/>
        <w:bottom w:val="none" w:sz="0" w:space="0" w:color="auto"/>
        <w:right w:val="none" w:sz="0" w:space="0" w:color="auto"/>
      </w:divBdr>
    </w:div>
    <w:div w:id="352614979">
      <w:bodyDiv w:val="1"/>
      <w:marLeft w:val="0"/>
      <w:marRight w:val="0"/>
      <w:marTop w:val="0"/>
      <w:marBottom w:val="0"/>
      <w:divBdr>
        <w:top w:val="none" w:sz="0" w:space="0" w:color="auto"/>
        <w:left w:val="none" w:sz="0" w:space="0" w:color="auto"/>
        <w:bottom w:val="none" w:sz="0" w:space="0" w:color="auto"/>
        <w:right w:val="none" w:sz="0" w:space="0" w:color="auto"/>
      </w:divBdr>
    </w:div>
    <w:div w:id="354775486">
      <w:bodyDiv w:val="1"/>
      <w:marLeft w:val="0"/>
      <w:marRight w:val="0"/>
      <w:marTop w:val="0"/>
      <w:marBottom w:val="0"/>
      <w:divBdr>
        <w:top w:val="none" w:sz="0" w:space="0" w:color="auto"/>
        <w:left w:val="none" w:sz="0" w:space="0" w:color="auto"/>
        <w:bottom w:val="none" w:sz="0" w:space="0" w:color="auto"/>
        <w:right w:val="none" w:sz="0" w:space="0" w:color="auto"/>
      </w:divBdr>
    </w:div>
    <w:div w:id="355277921">
      <w:bodyDiv w:val="1"/>
      <w:marLeft w:val="0"/>
      <w:marRight w:val="0"/>
      <w:marTop w:val="0"/>
      <w:marBottom w:val="0"/>
      <w:divBdr>
        <w:top w:val="none" w:sz="0" w:space="0" w:color="auto"/>
        <w:left w:val="none" w:sz="0" w:space="0" w:color="auto"/>
        <w:bottom w:val="none" w:sz="0" w:space="0" w:color="auto"/>
        <w:right w:val="none" w:sz="0" w:space="0" w:color="auto"/>
      </w:divBdr>
    </w:div>
    <w:div w:id="355888159">
      <w:bodyDiv w:val="1"/>
      <w:marLeft w:val="0"/>
      <w:marRight w:val="0"/>
      <w:marTop w:val="0"/>
      <w:marBottom w:val="0"/>
      <w:divBdr>
        <w:top w:val="none" w:sz="0" w:space="0" w:color="auto"/>
        <w:left w:val="none" w:sz="0" w:space="0" w:color="auto"/>
        <w:bottom w:val="none" w:sz="0" w:space="0" w:color="auto"/>
        <w:right w:val="none" w:sz="0" w:space="0" w:color="auto"/>
      </w:divBdr>
    </w:div>
    <w:div w:id="356930849">
      <w:bodyDiv w:val="1"/>
      <w:marLeft w:val="0"/>
      <w:marRight w:val="0"/>
      <w:marTop w:val="0"/>
      <w:marBottom w:val="0"/>
      <w:divBdr>
        <w:top w:val="none" w:sz="0" w:space="0" w:color="auto"/>
        <w:left w:val="none" w:sz="0" w:space="0" w:color="auto"/>
        <w:bottom w:val="none" w:sz="0" w:space="0" w:color="auto"/>
        <w:right w:val="none" w:sz="0" w:space="0" w:color="auto"/>
      </w:divBdr>
    </w:div>
    <w:div w:id="358822329">
      <w:bodyDiv w:val="1"/>
      <w:marLeft w:val="0"/>
      <w:marRight w:val="0"/>
      <w:marTop w:val="0"/>
      <w:marBottom w:val="0"/>
      <w:divBdr>
        <w:top w:val="none" w:sz="0" w:space="0" w:color="auto"/>
        <w:left w:val="none" w:sz="0" w:space="0" w:color="auto"/>
        <w:bottom w:val="none" w:sz="0" w:space="0" w:color="auto"/>
        <w:right w:val="none" w:sz="0" w:space="0" w:color="auto"/>
      </w:divBdr>
    </w:div>
    <w:div w:id="359284750">
      <w:bodyDiv w:val="1"/>
      <w:marLeft w:val="0"/>
      <w:marRight w:val="0"/>
      <w:marTop w:val="0"/>
      <w:marBottom w:val="0"/>
      <w:divBdr>
        <w:top w:val="none" w:sz="0" w:space="0" w:color="auto"/>
        <w:left w:val="none" w:sz="0" w:space="0" w:color="auto"/>
        <w:bottom w:val="none" w:sz="0" w:space="0" w:color="auto"/>
        <w:right w:val="none" w:sz="0" w:space="0" w:color="auto"/>
      </w:divBdr>
    </w:div>
    <w:div w:id="359473546">
      <w:bodyDiv w:val="1"/>
      <w:marLeft w:val="0"/>
      <w:marRight w:val="0"/>
      <w:marTop w:val="0"/>
      <w:marBottom w:val="0"/>
      <w:divBdr>
        <w:top w:val="none" w:sz="0" w:space="0" w:color="auto"/>
        <w:left w:val="none" w:sz="0" w:space="0" w:color="auto"/>
        <w:bottom w:val="none" w:sz="0" w:space="0" w:color="auto"/>
        <w:right w:val="none" w:sz="0" w:space="0" w:color="auto"/>
      </w:divBdr>
    </w:div>
    <w:div w:id="359596641">
      <w:bodyDiv w:val="1"/>
      <w:marLeft w:val="0"/>
      <w:marRight w:val="0"/>
      <w:marTop w:val="0"/>
      <w:marBottom w:val="0"/>
      <w:divBdr>
        <w:top w:val="none" w:sz="0" w:space="0" w:color="auto"/>
        <w:left w:val="none" w:sz="0" w:space="0" w:color="auto"/>
        <w:bottom w:val="none" w:sz="0" w:space="0" w:color="auto"/>
        <w:right w:val="none" w:sz="0" w:space="0" w:color="auto"/>
      </w:divBdr>
    </w:div>
    <w:div w:id="361788384">
      <w:bodyDiv w:val="1"/>
      <w:marLeft w:val="0"/>
      <w:marRight w:val="0"/>
      <w:marTop w:val="0"/>
      <w:marBottom w:val="0"/>
      <w:divBdr>
        <w:top w:val="none" w:sz="0" w:space="0" w:color="auto"/>
        <w:left w:val="none" w:sz="0" w:space="0" w:color="auto"/>
        <w:bottom w:val="none" w:sz="0" w:space="0" w:color="auto"/>
        <w:right w:val="none" w:sz="0" w:space="0" w:color="auto"/>
      </w:divBdr>
    </w:div>
    <w:div w:id="363360522">
      <w:bodyDiv w:val="1"/>
      <w:marLeft w:val="0"/>
      <w:marRight w:val="0"/>
      <w:marTop w:val="0"/>
      <w:marBottom w:val="0"/>
      <w:divBdr>
        <w:top w:val="none" w:sz="0" w:space="0" w:color="auto"/>
        <w:left w:val="none" w:sz="0" w:space="0" w:color="auto"/>
        <w:bottom w:val="none" w:sz="0" w:space="0" w:color="auto"/>
        <w:right w:val="none" w:sz="0" w:space="0" w:color="auto"/>
      </w:divBdr>
    </w:div>
    <w:div w:id="366491097">
      <w:bodyDiv w:val="1"/>
      <w:marLeft w:val="0"/>
      <w:marRight w:val="0"/>
      <w:marTop w:val="0"/>
      <w:marBottom w:val="0"/>
      <w:divBdr>
        <w:top w:val="none" w:sz="0" w:space="0" w:color="auto"/>
        <w:left w:val="none" w:sz="0" w:space="0" w:color="auto"/>
        <w:bottom w:val="none" w:sz="0" w:space="0" w:color="auto"/>
        <w:right w:val="none" w:sz="0" w:space="0" w:color="auto"/>
      </w:divBdr>
    </w:div>
    <w:div w:id="367295555">
      <w:bodyDiv w:val="1"/>
      <w:marLeft w:val="0"/>
      <w:marRight w:val="0"/>
      <w:marTop w:val="0"/>
      <w:marBottom w:val="0"/>
      <w:divBdr>
        <w:top w:val="none" w:sz="0" w:space="0" w:color="auto"/>
        <w:left w:val="none" w:sz="0" w:space="0" w:color="auto"/>
        <w:bottom w:val="none" w:sz="0" w:space="0" w:color="auto"/>
        <w:right w:val="none" w:sz="0" w:space="0" w:color="auto"/>
      </w:divBdr>
    </w:div>
    <w:div w:id="368192430">
      <w:bodyDiv w:val="1"/>
      <w:marLeft w:val="0"/>
      <w:marRight w:val="0"/>
      <w:marTop w:val="0"/>
      <w:marBottom w:val="0"/>
      <w:divBdr>
        <w:top w:val="none" w:sz="0" w:space="0" w:color="auto"/>
        <w:left w:val="none" w:sz="0" w:space="0" w:color="auto"/>
        <w:bottom w:val="none" w:sz="0" w:space="0" w:color="auto"/>
        <w:right w:val="none" w:sz="0" w:space="0" w:color="auto"/>
      </w:divBdr>
    </w:div>
    <w:div w:id="368652837">
      <w:bodyDiv w:val="1"/>
      <w:marLeft w:val="0"/>
      <w:marRight w:val="0"/>
      <w:marTop w:val="0"/>
      <w:marBottom w:val="0"/>
      <w:divBdr>
        <w:top w:val="none" w:sz="0" w:space="0" w:color="auto"/>
        <w:left w:val="none" w:sz="0" w:space="0" w:color="auto"/>
        <w:bottom w:val="none" w:sz="0" w:space="0" w:color="auto"/>
        <w:right w:val="none" w:sz="0" w:space="0" w:color="auto"/>
      </w:divBdr>
    </w:div>
    <w:div w:id="368721044">
      <w:bodyDiv w:val="1"/>
      <w:marLeft w:val="0"/>
      <w:marRight w:val="0"/>
      <w:marTop w:val="0"/>
      <w:marBottom w:val="0"/>
      <w:divBdr>
        <w:top w:val="none" w:sz="0" w:space="0" w:color="auto"/>
        <w:left w:val="none" w:sz="0" w:space="0" w:color="auto"/>
        <w:bottom w:val="none" w:sz="0" w:space="0" w:color="auto"/>
        <w:right w:val="none" w:sz="0" w:space="0" w:color="auto"/>
      </w:divBdr>
    </w:div>
    <w:div w:id="371927653">
      <w:bodyDiv w:val="1"/>
      <w:marLeft w:val="0"/>
      <w:marRight w:val="0"/>
      <w:marTop w:val="0"/>
      <w:marBottom w:val="0"/>
      <w:divBdr>
        <w:top w:val="none" w:sz="0" w:space="0" w:color="auto"/>
        <w:left w:val="none" w:sz="0" w:space="0" w:color="auto"/>
        <w:bottom w:val="none" w:sz="0" w:space="0" w:color="auto"/>
        <w:right w:val="none" w:sz="0" w:space="0" w:color="auto"/>
      </w:divBdr>
    </w:div>
    <w:div w:id="372072495">
      <w:bodyDiv w:val="1"/>
      <w:marLeft w:val="0"/>
      <w:marRight w:val="0"/>
      <w:marTop w:val="0"/>
      <w:marBottom w:val="0"/>
      <w:divBdr>
        <w:top w:val="none" w:sz="0" w:space="0" w:color="auto"/>
        <w:left w:val="none" w:sz="0" w:space="0" w:color="auto"/>
        <w:bottom w:val="none" w:sz="0" w:space="0" w:color="auto"/>
        <w:right w:val="none" w:sz="0" w:space="0" w:color="auto"/>
      </w:divBdr>
    </w:div>
    <w:div w:id="379598738">
      <w:bodyDiv w:val="1"/>
      <w:marLeft w:val="0"/>
      <w:marRight w:val="0"/>
      <w:marTop w:val="0"/>
      <w:marBottom w:val="0"/>
      <w:divBdr>
        <w:top w:val="none" w:sz="0" w:space="0" w:color="auto"/>
        <w:left w:val="none" w:sz="0" w:space="0" w:color="auto"/>
        <w:bottom w:val="none" w:sz="0" w:space="0" w:color="auto"/>
        <w:right w:val="none" w:sz="0" w:space="0" w:color="auto"/>
      </w:divBdr>
    </w:div>
    <w:div w:id="379987502">
      <w:bodyDiv w:val="1"/>
      <w:marLeft w:val="0"/>
      <w:marRight w:val="0"/>
      <w:marTop w:val="0"/>
      <w:marBottom w:val="0"/>
      <w:divBdr>
        <w:top w:val="none" w:sz="0" w:space="0" w:color="auto"/>
        <w:left w:val="none" w:sz="0" w:space="0" w:color="auto"/>
        <w:bottom w:val="none" w:sz="0" w:space="0" w:color="auto"/>
        <w:right w:val="none" w:sz="0" w:space="0" w:color="auto"/>
      </w:divBdr>
    </w:div>
    <w:div w:id="381366633">
      <w:bodyDiv w:val="1"/>
      <w:marLeft w:val="0"/>
      <w:marRight w:val="0"/>
      <w:marTop w:val="0"/>
      <w:marBottom w:val="0"/>
      <w:divBdr>
        <w:top w:val="none" w:sz="0" w:space="0" w:color="auto"/>
        <w:left w:val="none" w:sz="0" w:space="0" w:color="auto"/>
        <w:bottom w:val="none" w:sz="0" w:space="0" w:color="auto"/>
        <w:right w:val="none" w:sz="0" w:space="0" w:color="auto"/>
      </w:divBdr>
    </w:div>
    <w:div w:id="385644806">
      <w:bodyDiv w:val="1"/>
      <w:marLeft w:val="0"/>
      <w:marRight w:val="0"/>
      <w:marTop w:val="0"/>
      <w:marBottom w:val="0"/>
      <w:divBdr>
        <w:top w:val="none" w:sz="0" w:space="0" w:color="auto"/>
        <w:left w:val="none" w:sz="0" w:space="0" w:color="auto"/>
        <w:bottom w:val="none" w:sz="0" w:space="0" w:color="auto"/>
        <w:right w:val="none" w:sz="0" w:space="0" w:color="auto"/>
      </w:divBdr>
    </w:div>
    <w:div w:id="387341728">
      <w:bodyDiv w:val="1"/>
      <w:marLeft w:val="0"/>
      <w:marRight w:val="0"/>
      <w:marTop w:val="0"/>
      <w:marBottom w:val="0"/>
      <w:divBdr>
        <w:top w:val="none" w:sz="0" w:space="0" w:color="auto"/>
        <w:left w:val="none" w:sz="0" w:space="0" w:color="auto"/>
        <w:bottom w:val="none" w:sz="0" w:space="0" w:color="auto"/>
        <w:right w:val="none" w:sz="0" w:space="0" w:color="auto"/>
      </w:divBdr>
    </w:div>
    <w:div w:id="387991813">
      <w:bodyDiv w:val="1"/>
      <w:marLeft w:val="0"/>
      <w:marRight w:val="0"/>
      <w:marTop w:val="0"/>
      <w:marBottom w:val="0"/>
      <w:divBdr>
        <w:top w:val="none" w:sz="0" w:space="0" w:color="auto"/>
        <w:left w:val="none" w:sz="0" w:space="0" w:color="auto"/>
        <w:bottom w:val="none" w:sz="0" w:space="0" w:color="auto"/>
        <w:right w:val="none" w:sz="0" w:space="0" w:color="auto"/>
      </w:divBdr>
    </w:div>
    <w:div w:id="397362783">
      <w:bodyDiv w:val="1"/>
      <w:marLeft w:val="0"/>
      <w:marRight w:val="0"/>
      <w:marTop w:val="0"/>
      <w:marBottom w:val="0"/>
      <w:divBdr>
        <w:top w:val="none" w:sz="0" w:space="0" w:color="auto"/>
        <w:left w:val="none" w:sz="0" w:space="0" w:color="auto"/>
        <w:bottom w:val="none" w:sz="0" w:space="0" w:color="auto"/>
        <w:right w:val="none" w:sz="0" w:space="0" w:color="auto"/>
      </w:divBdr>
    </w:div>
    <w:div w:id="399181036">
      <w:bodyDiv w:val="1"/>
      <w:marLeft w:val="0"/>
      <w:marRight w:val="0"/>
      <w:marTop w:val="0"/>
      <w:marBottom w:val="0"/>
      <w:divBdr>
        <w:top w:val="none" w:sz="0" w:space="0" w:color="auto"/>
        <w:left w:val="none" w:sz="0" w:space="0" w:color="auto"/>
        <w:bottom w:val="none" w:sz="0" w:space="0" w:color="auto"/>
        <w:right w:val="none" w:sz="0" w:space="0" w:color="auto"/>
      </w:divBdr>
    </w:div>
    <w:div w:id="400255490">
      <w:bodyDiv w:val="1"/>
      <w:marLeft w:val="0"/>
      <w:marRight w:val="0"/>
      <w:marTop w:val="0"/>
      <w:marBottom w:val="0"/>
      <w:divBdr>
        <w:top w:val="none" w:sz="0" w:space="0" w:color="auto"/>
        <w:left w:val="none" w:sz="0" w:space="0" w:color="auto"/>
        <w:bottom w:val="none" w:sz="0" w:space="0" w:color="auto"/>
        <w:right w:val="none" w:sz="0" w:space="0" w:color="auto"/>
      </w:divBdr>
    </w:div>
    <w:div w:id="400755501">
      <w:bodyDiv w:val="1"/>
      <w:marLeft w:val="0"/>
      <w:marRight w:val="0"/>
      <w:marTop w:val="0"/>
      <w:marBottom w:val="0"/>
      <w:divBdr>
        <w:top w:val="none" w:sz="0" w:space="0" w:color="auto"/>
        <w:left w:val="none" w:sz="0" w:space="0" w:color="auto"/>
        <w:bottom w:val="none" w:sz="0" w:space="0" w:color="auto"/>
        <w:right w:val="none" w:sz="0" w:space="0" w:color="auto"/>
      </w:divBdr>
    </w:div>
    <w:div w:id="402677583">
      <w:bodyDiv w:val="1"/>
      <w:marLeft w:val="0"/>
      <w:marRight w:val="0"/>
      <w:marTop w:val="0"/>
      <w:marBottom w:val="0"/>
      <w:divBdr>
        <w:top w:val="none" w:sz="0" w:space="0" w:color="auto"/>
        <w:left w:val="none" w:sz="0" w:space="0" w:color="auto"/>
        <w:bottom w:val="none" w:sz="0" w:space="0" w:color="auto"/>
        <w:right w:val="none" w:sz="0" w:space="0" w:color="auto"/>
      </w:divBdr>
    </w:div>
    <w:div w:id="403723058">
      <w:bodyDiv w:val="1"/>
      <w:marLeft w:val="0"/>
      <w:marRight w:val="0"/>
      <w:marTop w:val="0"/>
      <w:marBottom w:val="0"/>
      <w:divBdr>
        <w:top w:val="none" w:sz="0" w:space="0" w:color="auto"/>
        <w:left w:val="none" w:sz="0" w:space="0" w:color="auto"/>
        <w:bottom w:val="none" w:sz="0" w:space="0" w:color="auto"/>
        <w:right w:val="none" w:sz="0" w:space="0" w:color="auto"/>
      </w:divBdr>
    </w:div>
    <w:div w:id="404843803">
      <w:bodyDiv w:val="1"/>
      <w:marLeft w:val="0"/>
      <w:marRight w:val="0"/>
      <w:marTop w:val="0"/>
      <w:marBottom w:val="0"/>
      <w:divBdr>
        <w:top w:val="none" w:sz="0" w:space="0" w:color="auto"/>
        <w:left w:val="none" w:sz="0" w:space="0" w:color="auto"/>
        <w:bottom w:val="none" w:sz="0" w:space="0" w:color="auto"/>
        <w:right w:val="none" w:sz="0" w:space="0" w:color="auto"/>
      </w:divBdr>
    </w:div>
    <w:div w:id="405613574">
      <w:bodyDiv w:val="1"/>
      <w:marLeft w:val="0"/>
      <w:marRight w:val="0"/>
      <w:marTop w:val="0"/>
      <w:marBottom w:val="0"/>
      <w:divBdr>
        <w:top w:val="none" w:sz="0" w:space="0" w:color="auto"/>
        <w:left w:val="none" w:sz="0" w:space="0" w:color="auto"/>
        <w:bottom w:val="none" w:sz="0" w:space="0" w:color="auto"/>
        <w:right w:val="none" w:sz="0" w:space="0" w:color="auto"/>
      </w:divBdr>
    </w:div>
    <w:div w:id="414329922">
      <w:bodyDiv w:val="1"/>
      <w:marLeft w:val="0"/>
      <w:marRight w:val="0"/>
      <w:marTop w:val="0"/>
      <w:marBottom w:val="0"/>
      <w:divBdr>
        <w:top w:val="none" w:sz="0" w:space="0" w:color="auto"/>
        <w:left w:val="none" w:sz="0" w:space="0" w:color="auto"/>
        <w:bottom w:val="none" w:sz="0" w:space="0" w:color="auto"/>
        <w:right w:val="none" w:sz="0" w:space="0" w:color="auto"/>
      </w:divBdr>
    </w:div>
    <w:div w:id="415589088">
      <w:bodyDiv w:val="1"/>
      <w:marLeft w:val="0"/>
      <w:marRight w:val="0"/>
      <w:marTop w:val="0"/>
      <w:marBottom w:val="0"/>
      <w:divBdr>
        <w:top w:val="none" w:sz="0" w:space="0" w:color="auto"/>
        <w:left w:val="none" w:sz="0" w:space="0" w:color="auto"/>
        <w:bottom w:val="none" w:sz="0" w:space="0" w:color="auto"/>
        <w:right w:val="none" w:sz="0" w:space="0" w:color="auto"/>
      </w:divBdr>
    </w:div>
    <w:div w:id="418210257">
      <w:bodyDiv w:val="1"/>
      <w:marLeft w:val="0"/>
      <w:marRight w:val="0"/>
      <w:marTop w:val="0"/>
      <w:marBottom w:val="0"/>
      <w:divBdr>
        <w:top w:val="none" w:sz="0" w:space="0" w:color="auto"/>
        <w:left w:val="none" w:sz="0" w:space="0" w:color="auto"/>
        <w:bottom w:val="none" w:sz="0" w:space="0" w:color="auto"/>
        <w:right w:val="none" w:sz="0" w:space="0" w:color="auto"/>
      </w:divBdr>
    </w:div>
    <w:div w:id="418335082">
      <w:bodyDiv w:val="1"/>
      <w:marLeft w:val="0"/>
      <w:marRight w:val="0"/>
      <w:marTop w:val="0"/>
      <w:marBottom w:val="0"/>
      <w:divBdr>
        <w:top w:val="none" w:sz="0" w:space="0" w:color="auto"/>
        <w:left w:val="none" w:sz="0" w:space="0" w:color="auto"/>
        <w:bottom w:val="none" w:sz="0" w:space="0" w:color="auto"/>
        <w:right w:val="none" w:sz="0" w:space="0" w:color="auto"/>
      </w:divBdr>
    </w:div>
    <w:div w:id="418403295">
      <w:bodyDiv w:val="1"/>
      <w:marLeft w:val="0"/>
      <w:marRight w:val="0"/>
      <w:marTop w:val="0"/>
      <w:marBottom w:val="0"/>
      <w:divBdr>
        <w:top w:val="none" w:sz="0" w:space="0" w:color="auto"/>
        <w:left w:val="none" w:sz="0" w:space="0" w:color="auto"/>
        <w:bottom w:val="none" w:sz="0" w:space="0" w:color="auto"/>
        <w:right w:val="none" w:sz="0" w:space="0" w:color="auto"/>
      </w:divBdr>
    </w:div>
    <w:div w:id="420301596">
      <w:bodyDiv w:val="1"/>
      <w:marLeft w:val="0"/>
      <w:marRight w:val="0"/>
      <w:marTop w:val="0"/>
      <w:marBottom w:val="0"/>
      <w:divBdr>
        <w:top w:val="none" w:sz="0" w:space="0" w:color="auto"/>
        <w:left w:val="none" w:sz="0" w:space="0" w:color="auto"/>
        <w:bottom w:val="none" w:sz="0" w:space="0" w:color="auto"/>
        <w:right w:val="none" w:sz="0" w:space="0" w:color="auto"/>
      </w:divBdr>
    </w:div>
    <w:div w:id="421680387">
      <w:bodyDiv w:val="1"/>
      <w:marLeft w:val="0"/>
      <w:marRight w:val="0"/>
      <w:marTop w:val="0"/>
      <w:marBottom w:val="0"/>
      <w:divBdr>
        <w:top w:val="none" w:sz="0" w:space="0" w:color="auto"/>
        <w:left w:val="none" w:sz="0" w:space="0" w:color="auto"/>
        <w:bottom w:val="none" w:sz="0" w:space="0" w:color="auto"/>
        <w:right w:val="none" w:sz="0" w:space="0" w:color="auto"/>
      </w:divBdr>
    </w:div>
    <w:div w:id="423184545">
      <w:bodyDiv w:val="1"/>
      <w:marLeft w:val="0"/>
      <w:marRight w:val="0"/>
      <w:marTop w:val="0"/>
      <w:marBottom w:val="0"/>
      <w:divBdr>
        <w:top w:val="none" w:sz="0" w:space="0" w:color="auto"/>
        <w:left w:val="none" w:sz="0" w:space="0" w:color="auto"/>
        <w:bottom w:val="none" w:sz="0" w:space="0" w:color="auto"/>
        <w:right w:val="none" w:sz="0" w:space="0" w:color="auto"/>
      </w:divBdr>
    </w:div>
    <w:div w:id="424618944">
      <w:bodyDiv w:val="1"/>
      <w:marLeft w:val="0"/>
      <w:marRight w:val="0"/>
      <w:marTop w:val="0"/>
      <w:marBottom w:val="0"/>
      <w:divBdr>
        <w:top w:val="none" w:sz="0" w:space="0" w:color="auto"/>
        <w:left w:val="none" w:sz="0" w:space="0" w:color="auto"/>
        <w:bottom w:val="none" w:sz="0" w:space="0" w:color="auto"/>
        <w:right w:val="none" w:sz="0" w:space="0" w:color="auto"/>
      </w:divBdr>
    </w:div>
    <w:div w:id="426314723">
      <w:bodyDiv w:val="1"/>
      <w:marLeft w:val="0"/>
      <w:marRight w:val="0"/>
      <w:marTop w:val="0"/>
      <w:marBottom w:val="0"/>
      <w:divBdr>
        <w:top w:val="none" w:sz="0" w:space="0" w:color="auto"/>
        <w:left w:val="none" w:sz="0" w:space="0" w:color="auto"/>
        <w:bottom w:val="none" w:sz="0" w:space="0" w:color="auto"/>
        <w:right w:val="none" w:sz="0" w:space="0" w:color="auto"/>
      </w:divBdr>
    </w:div>
    <w:div w:id="428161079">
      <w:bodyDiv w:val="1"/>
      <w:marLeft w:val="0"/>
      <w:marRight w:val="0"/>
      <w:marTop w:val="0"/>
      <w:marBottom w:val="0"/>
      <w:divBdr>
        <w:top w:val="none" w:sz="0" w:space="0" w:color="auto"/>
        <w:left w:val="none" w:sz="0" w:space="0" w:color="auto"/>
        <w:bottom w:val="none" w:sz="0" w:space="0" w:color="auto"/>
        <w:right w:val="none" w:sz="0" w:space="0" w:color="auto"/>
      </w:divBdr>
    </w:div>
    <w:div w:id="429936099">
      <w:bodyDiv w:val="1"/>
      <w:marLeft w:val="0"/>
      <w:marRight w:val="0"/>
      <w:marTop w:val="0"/>
      <w:marBottom w:val="0"/>
      <w:divBdr>
        <w:top w:val="none" w:sz="0" w:space="0" w:color="auto"/>
        <w:left w:val="none" w:sz="0" w:space="0" w:color="auto"/>
        <w:bottom w:val="none" w:sz="0" w:space="0" w:color="auto"/>
        <w:right w:val="none" w:sz="0" w:space="0" w:color="auto"/>
      </w:divBdr>
    </w:div>
    <w:div w:id="431556835">
      <w:bodyDiv w:val="1"/>
      <w:marLeft w:val="0"/>
      <w:marRight w:val="0"/>
      <w:marTop w:val="0"/>
      <w:marBottom w:val="0"/>
      <w:divBdr>
        <w:top w:val="none" w:sz="0" w:space="0" w:color="auto"/>
        <w:left w:val="none" w:sz="0" w:space="0" w:color="auto"/>
        <w:bottom w:val="none" w:sz="0" w:space="0" w:color="auto"/>
        <w:right w:val="none" w:sz="0" w:space="0" w:color="auto"/>
      </w:divBdr>
    </w:div>
    <w:div w:id="434138205">
      <w:bodyDiv w:val="1"/>
      <w:marLeft w:val="0"/>
      <w:marRight w:val="0"/>
      <w:marTop w:val="0"/>
      <w:marBottom w:val="0"/>
      <w:divBdr>
        <w:top w:val="none" w:sz="0" w:space="0" w:color="auto"/>
        <w:left w:val="none" w:sz="0" w:space="0" w:color="auto"/>
        <w:bottom w:val="none" w:sz="0" w:space="0" w:color="auto"/>
        <w:right w:val="none" w:sz="0" w:space="0" w:color="auto"/>
      </w:divBdr>
    </w:div>
    <w:div w:id="435251612">
      <w:bodyDiv w:val="1"/>
      <w:marLeft w:val="0"/>
      <w:marRight w:val="0"/>
      <w:marTop w:val="0"/>
      <w:marBottom w:val="0"/>
      <w:divBdr>
        <w:top w:val="none" w:sz="0" w:space="0" w:color="auto"/>
        <w:left w:val="none" w:sz="0" w:space="0" w:color="auto"/>
        <w:bottom w:val="none" w:sz="0" w:space="0" w:color="auto"/>
        <w:right w:val="none" w:sz="0" w:space="0" w:color="auto"/>
      </w:divBdr>
    </w:div>
    <w:div w:id="441337668">
      <w:bodyDiv w:val="1"/>
      <w:marLeft w:val="0"/>
      <w:marRight w:val="0"/>
      <w:marTop w:val="0"/>
      <w:marBottom w:val="0"/>
      <w:divBdr>
        <w:top w:val="none" w:sz="0" w:space="0" w:color="auto"/>
        <w:left w:val="none" w:sz="0" w:space="0" w:color="auto"/>
        <w:bottom w:val="none" w:sz="0" w:space="0" w:color="auto"/>
        <w:right w:val="none" w:sz="0" w:space="0" w:color="auto"/>
      </w:divBdr>
    </w:div>
    <w:div w:id="441386888">
      <w:bodyDiv w:val="1"/>
      <w:marLeft w:val="0"/>
      <w:marRight w:val="0"/>
      <w:marTop w:val="0"/>
      <w:marBottom w:val="0"/>
      <w:divBdr>
        <w:top w:val="none" w:sz="0" w:space="0" w:color="auto"/>
        <w:left w:val="none" w:sz="0" w:space="0" w:color="auto"/>
        <w:bottom w:val="none" w:sz="0" w:space="0" w:color="auto"/>
        <w:right w:val="none" w:sz="0" w:space="0" w:color="auto"/>
      </w:divBdr>
    </w:div>
    <w:div w:id="449594862">
      <w:bodyDiv w:val="1"/>
      <w:marLeft w:val="0"/>
      <w:marRight w:val="0"/>
      <w:marTop w:val="0"/>
      <w:marBottom w:val="0"/>
      <w:divBdr>
        <w:top w:val="none" w:sz="0" w:space="0" w:color="auto"/>
        <w:left w:val="none" w:sz="0" w:space="0" w:color="auto"/>
        <w:bottom w:val="none" w:sz="0" w:space="0" w:color="auto"/>
        <w:right w:val="none" w:sz="0" w:space="0" w:color="auto"/>
      </w:divBdr>
    </w:div>
    <w:div w:id="457114713">
      <w:bodyDiv w:val="1"/>
      <w:marLeft w:val="0"/>
      <w:marRight w:val="0"/>
      <w:marTop w:val="0"/>
      <w:marBottom w:val="0"/>
      <w:divBdr>
        <w:top w:val="none" w:sz="0" w:space="0" w:color="auto"/>
        <w:left w:val="none" w:sz="0" w:space="0" w:color="auto"/>
        <w:bottom w:val="none" w:sz="0" w:space="0" w:color="auto"/>
        <w:right w:val="none" w:sz="0" w:space="0" w:color="auto"/>
      </w:divBdr>
    </w:div>
    <w:div w:id="462579938">
      <w:bodyDiv w:val="1"/>
      <w:marLeft w:val="0"/>
      <w:marRight w:val="0"/>
      <w:marTop w:val="0"/>
      <w:marBottom w:val="0"/>
      <w:divBdr>
        <w:top w:val="none" w:sz="0" w:space="0" w:color="auto"/>
        <w:left w:val="none" w:sz="0" w:space="0" w:color="auto"/>
        <w:bottom w:val="none" w:sz="0" w:space="0" w:color="auto"/>
        <w:right w:val="none" w:sz="0" w:space="0" w:color="auto"/>
      </w:divBdr>
    </w:div>
    <w:div w:id="464078605">
      <w:bodyDiv w:val="1"/>
      <w:marLeft w:val="0"/>
      <w:marRight w:val="0"/>
      <w:marTop w:val="0"/>
      <w:marBottom w:val="0"/>
      <w:divBdr>
        <w:top w:val="none" w:sz="0" w:space="0" w:color="auto"/>
        <w:left w:val="none" w:sz="0" w:space="0" w:color="auto"/>
        <w:bottom w:val="none" w:sz="0" w:space="0" w:color="auto"/>
        <w:right w:val="none" w:sz="0" w:space="0" w:color="auto"/>
      </w:divBdr>
    </w:div>
    <w:div w:id="465588316">
      <w:bodyDiv w:val="1"/>
      <w:marLeft w:val="0"/>
      <w:marRight w:val="0"/>
      <w:marTop w:val="0"/>
      <w:marBottom w:val="0"/>
      <w:divBdr>
        <w:top w:val="none" w:sz="0" w:space="0" w:color="auto"/>
        <w:left w:val="none" w:sz="0" w:space="0" w:color="auto"/>
        <w:bottom w:val="none" w:sz="0" w:space="0" w:color="auto"/>
        <w:right w:val="none" w:sz="0" w:space="0" w:color="auto"/>
      </w:divBdr>
    </w:div>
    <w:div w:id="465664229">
      <w:bodyDiv w:val="1"/>
      <w:marLeft w:val="0"/>
      <w:marRight w:val="0"/>
      <w:marTop w:val="0"/>
      <w:marBottom w:val="0"/>
      <w:divBdr>
        <w:top w:val="none" w:sz="0" w:space="0" w:color="auto"/>
        <w:left w:val="none" w:sz="0" w:space="0" w:color="auto"/>
        <w:bottom w:val="none" w:sz="0" w:space="0" w:color="auto"/>
        <w:right w:val="none" w:sz="0" w:space="0" w:color="auto"/>
      </w:divBdr>
    </w:div>
    <w:div w:id="467819617">
      <w:bodyDiv w:val="1"/>
      <w:marLeft w:val="0"/>
      <w:marRight w:val="0"/>
      <w:marTop w:val="0"/>
      <w:marBottom w:val="0"/>
      <w:divBdr>
        <w:top w:val="none" w:sz="0" w:space="0" w:color="auto"/>
        <w:left w:val="none" w:sz="0" w:space="0" w:color="auto"/>
        <w:bottom w:val="none" w:sz="0" w:space="0" w:color="auto"/>
        <w:right w:val="none" w:sz="0" w:space="0" w:color="auto"/>
      </w:divBdr>
    </w:div>
    <w:div w:id="468284200">
      <w:bodyDiv w:val="1"/>
      <w:marLeft w:val="0"/>
      <w:marRight w:val="0"/>
      <w:marTop w:val="0"/>
      <w:marBottom w:val="0"/>
      <w:divBdr>
        <w:top w:val="none" w:sz="0" w:space="0" w:color="auto"/>
        <w:left w:val="none" w:sz="0" w:space="0" w:color="auto"/>
        <w:bottom w:val="none" w:sz="0" w:space="0" w:color="auto"/>
        <w:right w:val="none" w:sz="0" w:space="0" w:color="auto"/>
      </w:divBdr>
    </w:div>
    <w:div w:id="470749736">
      <w:bodyDiv w:val="1"/>
      <w:marLeft w:val="0"/>
      <w:marRight w:val="0"/>
      <w:marTop w:val="0"/>
      <w:marBottom w:val="0"/>
      <w:divBdr>
        <w:top w:val="none" w:sz="0" w:space="0" w:color="auto"/>
        <w:left w:val="none" w:sz="0" w:space="0" w:color="auto"/>
        <w:bottom w:val="none" w:sz="0" w:space="0" w:color="auto"/>
        <w:right w:val="none" w:sz="0" w:space="0" w:color="auto"/>
      </w:divBdr>
    </w:div>
    <w:div w:id="471754322">
      <w:bodyDiv w:val="1"/>
      <w:marLeft w:val="0"/>
      <w:marRight w:val="0"/>
      <w:marTop w:val="0"/>
      <w:marBottom w:val="0"/>
      <w:divBdr>
        <w:top w:val="none" w:sz="0" w:space="0" w:color="auto"/>
        <w:left w:val="none" w:sz="0" w:space="0" w:color="auto"/>
        <w:bottom w:val="none" w:sz="0" w:space="0" w:color="auto"/>
        <w:right w:val="none" w:sz="0" w:space="0" w:color="auto"/>
      </w:divBdr>
    </w:div>
    <w:div w:id="473067512">
      <w:bodyDiv w:val="1"/>
      <w:marLeft w:val="0"/>
      <w:marRight w:val="0"/>
      <w:marTop w:val="0"/>
      <w:marBottom w:val="0"/>
      <w:divBdr>
        <w:top w:val="none" w:sz="0" w:space="0" w:color="auto"/>
        <w:left w:val="none" w:sz="0" w:space="0" w:color="auto"/>
        <w:bottom w:val="none" w:sz="0" w:space="0" w:color="auto"/>
        <w:right w:val="none" w:sz="0" w:space="0" w:color="auto"/>
      </w:divBdr>
    </w:div>
    <w:div w:id="473301740">
      <w:bodyDiv w:val="1"/>
      <w:marLeft w:val="0"/>
      <w:marRight w:val="0"/>
      <w:marTop w:val="0"/>
      <w:marBottom w:val="0"/>
      <w:divBdr>
        <w:top w:val="none" w:sz="0" w:space="0" w:color="auto"/>
        <w:left w:val="none" w:sz="0" w:space="0" w:color="auto"/>
        <w:bottom w:val="none" w:sz="0" w:space="0" w:color="auto"/>
        <w:right w:val="none" w:sz="0" w:space="0" w:color="auto"/>
      </w:divBdr>
    </w:div>
    <w:div w:id="473763834">
      <w:bodyDiv w:val="1"/>
      <w:marLeft w:val="0"/>
      <w:marRight w:val="0"/>
      <w:marTop w:val="0"/>
      <w:marBottom w:val="0"/>
      <w:divBdr>
        <w:top w:val="none" w:sz="0" w:space="0" w:color="auto"/>
        <w:left w:val="none" w:sz="0" w:space="0" w:color="auto"/>
        <w:bottom w:val="none" w:sz="0" w:space="0" w:color="auto"/>
        <w:right w:val="none" w:sz="0" w:space="0" w:color="auto"/>
      </w:divBdr>
    </w:div>
    <w:div w:id="475607864">
      <w:bodyDiv w:val="1"/>
      <w:marLeft w:val="0"/>
      <w:marRight w:val="0"/>
      <w:marTop w:val="0"/>
      <w:marBottom w:val="0"/>
      <w:divBdr>
        <w:top w:val="none" w:sz="0" w:space="0" w:color="auto"/>
        <w:left w:val="none" w:sz="0" w:space="0" w:color="auto"/>
        <w:bottom w:val="none" w:sz="0" w:space="0" w:color="auto"/>
        <w:right w:val="none" w:sz="0" w:space="0" w:color="auto"/>
      </w:divBdr>
    </w:div>
    <w:div w:id="476267179">
      <w:bodyDiv w:val="1"/>
      <w:marLeft w:val="0"/>
      <w:marRight w:val="0"/>
      <w:marTop w:val="0"/>
      <w:marBottom w:val="0"/>
      <w:divBdr>
        <w:top w:val="none" w:sz="0" w:space="0" w:color="auto"/>
        <w:left w:val="none" w:sz="0" w:space="0" w:color="auto"/>
        <w:bottom w:val="none" w:sz="0" w:space="0" w:color="auto"/>
        <w:right w:val="none" w:sz="0" w:space="0" w:color="auto"/>
      </w:divBdr>
    </w:div>
    <w:div w:id="476459940">
      <w:bodyDiv w:val="1"/>
      <w:marLeft w:val="0"/>
      <w:marRight w:val="0"/>
      <w:marTop w:val="0"/>
      <w:marBottom w:val="0"/>
      <w:divBdr>
        <w:top w:val="none" w:sz="0" w:space="0" w:color="auto"/>
        <w:left w:val="none" w:sz="0" w:space="0" w:color="auto"/>
        <w:bottom w:val="none" w:sz="0" w:space="0" w:color="auto"/>
        <w:right w:val="none" w:sz="0" w:space="0" w:color="auto"/>
      </w:divBdr>
    </w:div>
    <w:div w:id="481237662">
      <w:bodyDiv w:val="1"/>
      <w:marLeft w:val="0"/>
      <w:marRight w:val="0"/>
      <w:marTop w:val="0"/>
      <w:marBottom w:val="0"/>
      <w:divBdr>
        <w:top w:val="none" w:sz="0" w:space="0" w:color="auto"/>
        <w:left w:val="none" w:sz="0" w:space="0" w:color="auto"/>
        <w:bottom w:val="none" w:sz="0" w:space="0" w:color="auto"/>
        <w:right w:val="none" w:sz="0" w:space="0" w:color="auto"/>
      </w:divBdr>
    </w:div>
    <w:div w:id="482502232">
      <w:bodyDiv w:val="1"/>
      <w:marLeft w:val="0"/>
      <w:marRight w:val="0"/>
      <w:marTop w:val="0"/>
      <w:marBottom w:val="0"/>
      <w:divBdr>
        <w:top w:val="none" w:sz="0" w:space="0" w:color="auto"/>
        <w:left w:val="none" w:sz="0" w:space="0" w:color="auto"/>
        <w:bottom w:val="none" w:sz="0" w:space="0" w:color="auto"/>
        <w:right w:val="none" w:sz="0" w:space="0" w:color="auto"/>
      </w:divBdr>
    </w:div>
    <w:div w:id="483087752">
      <w:bodyDiv w:val="1"/>
      <w:marLeft w:val="0"/>
      <w:marRight w:val="0"/>
      <w:marTop w:val="0"/>
      <w:marBottom w:val="0"/>
      <w:divBdr>
        <w:top w:val="none" w:sz="0" w:space="0" w:color="auto"/>
        <w:left w:val="none" w:sz="0" w:space="0" w:color="auto"/>
        <w:bottom w:val="none" w:sz="0" w:space="0" w:color="auto"/>
        <w:right w:val="none" w:sz="0" w:space="0" w:color="auto"/>
      </w:divBdr>
    </w:div>
    <w:div w:id="484011590">
      <w:bodyDiv w:val="1"/>
      <w:marLeft w:val="0"/>
      <w:marRight w:val="0"/>
      <w:marTop w:val="0"/>
      <w:marBottom w:val="0"/>
      <w:divBdr>
        <w:top w:val="none" w:sz="0" w:space="0" w:color="auto"/>
        <w:left w:val="none" w:sz="0" w:space="0" w:color="auto"/>
        <w:bottom w:val="none" w:sz="0" w:space="0" w:color="auto"/>
        <w:right w:val="none" w:sz="0" w:space="0" w:color="auto"/>
      </w:divBdr>
    </w:div>
    <w:div w:id="488718803">
      <w:bodyDiv w:val="1"/>
      <w:marLeft w:val="0"/>
      <w:marRight w:val="0"/>
      <w:marTop w:val="0"/>
      <w:marBottom w:val="0"/>
      <w:divBdr>
        <w:top w:val="none" w:sz="0" w:space="0" w:color="auto"/>
        <w:left w:val="none" w:sz="0" w:space="0" w:color="auto"/>
        <w:bottom w:val="none" w:sz="0" w:space="0" w:color="auto"/>
        <w:right w:val="none" w:sz="0" w:space="0" w:color="auto"/>
      </w:divBdr>
    </w:div>
    <w:div w:id="495807692">
      <w:bodyDiv w:val="1"/>
      <w:marLeft w:val="0"/>
      <w:marRight w:val="0"/>
      <w:marTop w:val="0"/>
      <w:marBottom w:val="0"/>
      <w:divBdr>
        <w:top w:val="none" w:sz="0" w:space="0" w:color="auto"/>
        <w:left w:val="none" w:sz="0" w:space="0" w:color="auto"/>
        <w:bottom w:val="none" w:sz="0" w:space="0" w:color="auto"/>
        <w:right w:val="none" w:sz="0" w:space="0" w:color="auto"/>
      </w:divBdr>
    </w:div>
    <w:div w:id="496966857">
      <w:bodyDiv w:val="1"/>
      <w:marLeft w:val="0"/>
      <w:marRight w:val="0"/>
      <w:marTop w:val="0"/>
      <w:marBottom w:val="0"/>
      <w:divBdr>
        <w:top w:val="none" w:sz="0" w:space="0" w:color="auto"/>
        <w:left w:val="none" w:sz="0" w:space="0" w:color="auto"/>
        <w:bottom w:val="none" w:sz="0" w:space="0" w:color="auto"/>
        <w:right w:val="none" w:sz="0" w:space="0" w:color="auto"/>
      </w:divBdr>
    </w:div>
    <w:div w:id="497579467">
      <w:bodyDiv w:val="1"/>
      <w:marLeft w:val="0"/>
      <w:marRight w:val="0"/>
      <w:marTop w:val="0"/>
      <w:marBottom w:val="0"/>
      <w:divBdr>
        <w:top w:val="none" w:sz="0" w:space="0" w:color="auto"/>
        <w:left w:val="none" w:sz="0" w:space="0" w:color="auto"/>
        <w:bottom w:val="none" w:sz="0" w:space="0" w:color="auto"/>
        <w:right w:val="none" w:sz="0" w:space="0" w:color="auto"/>
      </w:divBdr>
    </w:div>
    <w:div w:id="497622746">
      <w:bodyDiv w:val="1"/>
      <w:marLeft w:val="0"/>
      <w:marRight w:val="0"/>
      <w:marTop w:val="0"/>
      <w:marBottom w:val="0"/>
      <w:divBdr>
        <w:top w:val="none" w:sz="0" w:space="0" w:color="auto"/>
        <w:left w:val="none" w:sz="0" w:space="0" w:color="auto"/>
        <w:bottom w:val="none" w:sz="0" w:space="0" w:color="auto"/>
        <w:right w:val="none" w:sz="0" w:space="0" w:color="auto"/>
      </w:divBdr>
    </w:div>
    <w:div w:id="497773713">
      <w:bodyDiv w:val="1"/>
      <w:marLeft w:val="0"/>
      <w:marRight w:val="0"/>
      <w:marTop w:val="0"/>
      <w:marBottom w:val="0"/>
      <w:divBdr>
        <w:top w:val="none" w:sz="0" w:space="0" w:color="auto"/>
        <w:left w:val="none" w:sz="0" w:space="0" w:color="auto"/>
        <w:bottom w:val="none" w:sz="0" w:space="0" w:color="auto"/>
        <w:right w:val="none" w:sz="0" w:space="0" w:color="auto"/>
      </w:divBdr>
    </w:div>
    <w:div w:id="500581046">
      <w:bodyDiv w:val="1"/>
      <w:marLeft w:val="0"/>
      <w:marRight w:val="0"/>
      <w:marTop w:val="0"/>
      <w:marBottom w:val="0"/>
      <w:divBdr>
        <w:top w:val="none" w:sz="0" w:space="0" w:color="auto"/>
        <w:left w:val="none" w:sz="0" w:space="0" w:color="auto"/>
        <w:bottom w:val="none" w:sz="0" w:space="0" w:color="auto"/>
        <w:right w:val="none" w:sz="0" w:space="0" w:color="auto"/>
      </w:divBdr>
    </w:div>
    <w:div w:id="502009632">
      <w:bodyDiv w:val="1"/>
      <w:marLeft w:val="0"/>
      <w:marRight w:val="0"/>
      <w:marTop w:val="0"/>
      <w:marBottom w:val="0"/>
      <w:divBdr>
        <w:top w:val="none" w:sz="0" w:space="0" w:color="auto"/>
        <w:left w:val="none" w:sz="0" w:space="0" w:color="auto"/>
        <w:bottom w:val="none" w:sz="0" w:space="0" w:color="auto"/>
        <w:right w:val="none" w:sz="0" w:space="0" w:color="auto"/>
      </w:divBdr>
    </w:div>
    <w:div w:id="504562640">
      <w:bodyDiv w:val="1"/>
      <w:marLeft w:val="0"/>
      <w:marRight w:val="0"/>
      <w:marTop w:val="0"/>
      <w:marBottom w:val="0"/>
      <w:divBdr>
        <w:top w:val="none" w:sz="0" w:space="0" w:color="auto"/>
        <w:left w:val="none" w:sz="0" w:space="0" w:color="auto"/>
        <w:bottom w:val="none" w:sz="0" w:space="0" w:color="auto"/>
        <w:right w:val="none" w:sz="0" w:space="0" w:color="auto"/>
      </w:divBdr>
    </w:div>
    <w:div w:id="505361493">
      <w:bodyDiv w:val="1"/>
      <w:marLeft w:val="0"/>
      <w:marRight w:val="0"/>
      <w:marTop w:val="0"/>
      <w:marBottom w:val="0"/>
      <w:divBdr>
        <w:top w:val="none" w:sz="0" w:space="0" w:color="auto"/>
        <w:left w:val="none" w:sz="0" w:space="0" w:color="auto"/>
        <w:bottom w:val="none" w:sz="0" w:space="0" w:color="auto"/>
        <w:right w:val="none" w:sz="0" w:space="0" w:color="auto"/>
      </w:divBdr>
    </w:div>
    <w:div w:id="507524573">
      <w:bodyDiv w:val="1"/>
      <w:marLeft w:val="0"/>
      <w:marRight w:val="0"/>
      <w:marTop w:val="0"/>
      <w:marBottom w:val="0"/>
      <w:divBdr>
        <w:top w:val="none" w:sz="0" w:space="0" w:color="auto"/>
        <w:left w:val="none" w:sz="0" w:space="0" w:color="auto"/>
        <w:bottom w:val="none" w:sz="0" w:space="0" w:color="auto"/>
        <w:right w:val="none" w:sz="0" w:space="0" w:color="auto"/>
      </w:divBdr>
    </w:div>
    <w:div w:id="514156161">
      <w:bodyDiv w:val="1"/>
      <w:marLeft w:val="0"/>
      <w:marRight w:val="0"/>
      <w:marTop w:val="0"/>
      <w:marBottom w:val="0"/>
      <w:divBdr>
        <w:top w:val="none" w:sz="0" w:space="0" w:color="auto"/>
        <w:left w:val="none" w:sz="0" w:space="0" w:color="auto"/>
        <w:bottom w:val="none" w:sz="0" w:space="0" w:color="auto"/>
        <w:right w:val="none" w:sz="0" w:space="0" w:color="auto"/>
      </w:divBdr>
    </w:div>
    <w:div w:id="514685314">
      <w:bodyDiv w:val="1"/>
      <w:marLeft w:val="0"/>
      <w:marRight w:val="0"/>
      <w:marTop w:val="0"/>
      <w:marBottom w:val="0"/>
      <w:divBdr>
        <w:top w:val="none" w:sz="0" w:space="0" w:color="auto"/>
        <w:left w:val="none" w:sz="0" w:space="0" w:color="auto"/>
        <w:bottom w:val="none" w:sz="0" w:space="0" w:color="auto"/>
        <w:right w:val="none" w:sz="0" w:space="0" w:color="auto"/>
      </w:divBdr>
    </w:div>
    <w:div w:id="514879494">
      <w:bodyDiv w:val="1"/>
      <w:marLeft w:val="0"/>
      <w:marRight w:val="0"/>
      <w:marTop w:val="0"/>
      <w:marBottom w:val="0"/>
      <w:divBdr>
        <w:top w:val="none" w:sz="0" w:space="0" w:color="auto"/>
        <w:left w:val="none" w:sz="0" w:space="0" w:color="auto"/>
        <w:bottom w:val="none" w:sz="0" w:space="0" w:color="auto"/>
        <w:right w:val="none" w:sz="0" w:space="0" w:color="auto"/>
      </w:divBdr>
    </w:div>
    <w:div w:id="515387804">
      <w:bodyDiv w:val="1"/>
      <w:marLeft w:val="0"/>
      <w:marRight w:val="0"/>
      <w:marTop w:val="0"/>
      <w:marBottom w:val="0"/>
      <w:divBdr>
        <w:top w:val="none" w:sz="0" w:space="0" w:color="auto"/>
        <w:left w:val="none" w:sz="0" w:space="0" w:color="auto"/>
        <w:bottom w:val="none" w:sz="0" w:space="0" w:color="auto"/>
        <w:right w:val="none" w:sz="0" w:space="0" w:color="auto"/>
      </w:divBdr>
    </w:div>
    <w:div w:id="524250061">
      <w:bodyDiv w:val="1"/>
      <w:marLeft w:val="0"/>
      <w:marRight w:val="0"/>
      <w:marTop w:val="0"/>
      <w:marBottom w:val="0"/>
      <w:divBdr>
        <w:top w:val="none" w:sz="0" w:space="0" w:color="auto"/>
        <w:left w:val="none" w:sz="0" w:space="0" w:color="auto"/>
        <w:bottom w:val="none" w:sz="0" w:space="0" w:color="auto"/>
        <w:right w:val="none" w:sz="0" w:space="0" w:color="auto"/>
      </w:divBdr>
    </w:div>
    <w:div w:id="528102417">
      <w:bodyDiv w:val="1"/>
      <w:marLeft w:val="0"/>
      <w:marRight w:val="0"/>
      <w:marTop w:val="0"/>
      <w:marBottom w:val="0"/>
      <w:divBdr>
        <w:top w:val="none" w:sz="0" w:space="0" w:color="auto"/>
        <w:left w:val="none" w:sz="0" w:space="0" w:color="auto"/>
        <w:bottom w:val="none" w:sz="0" w:space="0" w:color="auto"/>
        <w:right w:val="none" w:sz="0" w:space="0" w:color="auto"/>
      </w:divBdr>
    </w:div>
    <w:div w:id="528570300">
      <w:bodyDiv w:val="1"/>
      <w:marLeft w:val="0"/>
      <w:marRight w:val="0"/>
      <w:marTop w:val="0"/>
      <w:marBottom w:val="0"/>
      <w:divBdr>
        <w:top w:val="none" w:sz="0" w:space="0" w:color="auto"/>
        <w:left w:val="none" w:sz="0" w:space="0" w:color="auto"/>
        <w:bottom w:val="none" w:sz="0" w:space="0" w:color="auto"/>
        <w:right w:val="none" w:sz="0" w:space="0" w:color="auto"/>
      </w:divBdr>
    </w:div>
    <w:div w:id="529610804">
      <w:bodyDiv w:val="1"/>
      <w:marLeft w:val="0"/>
      <w:marRight w:val="0"/>
      <w:marTop w:val="0"/>
      <w:marBottom w:val="0"/>
      <w:divBdr>
        <w:top w:val="none" w:sz="0" w:space="0" w:color="auto"/>
        <w:left w:val="none" w:sz="0" w:space="0" w:color="auto"/>
        <w:bottom w:val="none" w:sz="0" w:space="0" w:color="auto"/>
        <w:right w:val="none" w:sz="0" w:space="0" w:color="auto"/>
      </w:divBdr>
    </w:div>
    <w:div w:id="530997156">
      <w:bodyDiv w:val="1"/>
      <w:marLeft w:val="0"/>
      <w:marRight w:val="0"/>
      <w:marTop w:val="0"/>
      <w:marBottom w:val="0"/>
      <w:divBdr>
        <w:top w:val="none" w:sz="0" w:space="0" w:color="auto"/>
        <w:left w:val="none" w:sz="0" w:space="0" w:color="auto"/>
        <w:bottom w:val="none" w:sz="0" w:space="0" w:color="auto"/>
        <w:right w:val="none" w:sz="0" w:space="0" w:color="auto"/>
      </w:divBdr>
    </w:div>
    <w:div w:id="533350053">
      <w:bodyDiv w:val="1"/>
      <w:marLeft w:val="0"/>
      <w:marRight w:val="0"/>
      <w:marTop w:val="0"/>
      <w:marBottom w:val="0"/>
      <w:divBdr>
        <w:top w:val="none" w:sz="0" w:space="0" w:color="auto"/>
        <w:left w:val="none" w:sz="0" w:space="0" w:color="auto"/>
        <w:bottom w:val="none" w:sz="0" w:space="0" w:color="auto"/>
        <w:right w:val="none" w:sz="0" w:space="0" w:color="auto"/>
      </w:divBdr>
    </w:div>
    <w:div w:id="535198237">
      <w:bodyDiv w:val="1"/>
      <w:marLeft w:val="0"/>
      <w:marRight w:val="0"/>
      <w:marTop w:val="0"/>
      <w:marBottom w:val="0"/>
      <w:divBdr>
        <w:top w:val="none" w:sz="0" w:space="0" w:color="auto"/>
        <w:left w:val="none" w:sz="0" w:space="0" w:color="auto"/>
        <w:bottom w:val="none" w:sz="0" w:space="0" w:color="auto"/>
        <w:right w:val="none" w:sz="0" w:space="0" w:color="auto"/>
      </w:divBdr>
    </w:div>
    <w:div w:id="535430377">
      <w:bodyDiv w:val="1"/>
      <w:marLeft w:val="0"/>
      <w:marRight w:val="0"/>
      <w:marTop w:val="0"/>
      <w:marBottom w:val="0"/>
      <w:divBdr>
        <w:top w:val="none" w:sz="0" w:space="0" w:color="auto"/>
        <w:left w:val="none" w:sz="0" w:space="0" w:color="auto"/>
        <w:bottom w:val="none" w:sz="0" w:space="0" w:color="auto"/>
        <w:right w:val="none" w:sz="0" w:space="0" w:color="auto"/>
      </w:divBdr>
    </w:div>
    <w:div w:id="541720818">
      <w:bodyDiv w:val="1"/>
      <w:marLeft w:val="0"/>
      <w:marRight w:val="0"/>
      <w:marTop w:val="0"/>
      <w:marBottom w:val="0"/>
      <w:divBdr>
        <w:top w:val="none" w:sz="0" w:space="0" w:color="auto"/>
        <w:left w:val="none" w:sz="0" w:space="0" w:color="auto"/>
        <w:bottom w:val="none" w:sz="0" w:space="0" w:color="auto"/>
        <w:right w:val="none" w:sz="0" w:space="0" w:color="auto"/>
      </w:divBdr>
    </w:div>
    <w:div w:id="543054662">
      <w:bodyDiv w:val="1"/>
      <w:marLeft w:val="0"/>
      <w:marRight w:val="0"/>
      <w:marTop w:val="0"/>
      <w:marBottom w:val="0"/>
      <w:divBdr>
        <w:top w:val="none" w:sz="0" w:space="0" w:color="auto"/>
        <w:left w:val="none" w:sz="0" w:space="0" w:color="auto"/>
        <w:bottom w:val="none" w:sz="0" w:space="0" w:color="auto"/>
        <w:right w:val="none" w:sz="0" w:space="0" w:color="auto"/>
      </w:divBdr>
    </w:div>
    <w:div w:id="547763580">
      <w:bodyDiv w:val="1"/>
      <w:marLeft w:val="0"/>
      <w:marRight w:val="0"/>
      <w:marTop w:val="0"/>
      <w:marBottom w:val="0"/>
      <w:divBdr>
        <w:top w:val="none" w:sz="0" w:space="0" w:color="auto"/>
        <w:left w:val="none" w:sz="0" w:space="0" w:color="auto"/>
        <w:bottom w:val="none" w:sz="0" w:space="0" w:color="auto"/>
        <w:right w:val="none" w:sz="0" w:space="0" w:color="auto"/>
      </w:divBdr>
    </w:div>
    <w:div w:id="551892892">
      <w:bodyDiv w:val="1"/>
      <w:marLeft w:val="0"/>
      <w:marRight w:val="0"/>
      <w:marTop w:val="0"/>
      <w:marBottom w:val="0"/>
      <w:divBdr>
        <w:top w:val="none" w:sz="0" w:space="0" w:color="auto"/>
        <w:left w:val="none" w:sz="0" w:space="0" w:color="auto"/>
        <w:bottom w:val="none" w:sz="0" w:space="0" w:color="auto"/>
        <w:right w:val="none" w:sz="0" w:space="0" w:color="auto"/>
      </w:divBdr>
    </w:div>
    <w:div w:id="552238061">
      <w:bodyDiv w:val="1"/>
      <w:marLeft w:val="0"/>
      <w:marRight w:val="0"/>
      <w:marTop w:val="0"/>
      <w:marBottom w:val="0"/>
      <w:divBdr>
        <w:top w:val="none" w:sz="0" w:space="0" w:color="auto"/>
        <w:left w:val="none" w:sz="0" w:space="0" w:color="auto"/>
        <w:bottom w:val="none" w:sz="0" w:space="0" w:color="auto"/>
        <w:right w:val="none" w:sz="0" w:space="0" w:color="auto"/>
      </w:divBdr>
    </w:div>
    <w:div w:id="553976667">
      <w:bodyDiv w:val="1"/>
      <w:marLeft w:val="0"/>
      <w:marRight w:val="0"/>
      <w:marTop w:val="0"/>
      <w:marBottom w:val="0"/>
      <w:divBdr>
        <w:top w:val="none" w:sz="0" w:space="0" w:color="auto"/>
        <w:left w:val="none" w:sz="0" w:space="0" w:color="auto"/>
        <w:bottom w:val="none" w:sz="0" w:space="0" w:color="auto"/>
        <w:right w:val="none" w:sz="0" w:space="0" w:color="auto"/>
      </w:divBdr>
    </w:div>
    <w:div w:id="555510617">
      <w:bodyDiv w:val="1"/>
      <w:marLeft w:val="0"/>
      <w:marRight w:val="0"/>
      <w:marTop w:val="0"/>
      <w:marBottom w:val="0"/>
      <w:divBdr>
        <w:top w:val="none" w:sz="0" w:space="0" w:color="auto"/>
        <w:left w:val="none" w:sz="0" w:space="0" w:color="auto"/>
        <w:bottom w:val="none" w:sz="0" w:space="0" w:color="auto"/>
        <w:right w:val="none" w:sz="0" w:space="0" w:color="auto"/>
      </w:divBdr>
    </w:div>
    <w:div w:id="557517979">
      <w:bodyDiv w:val="1"/>
      <w:marLeft w:val="0"/>
      <w:marRight w:val="0"/>
      <w:marTop w:val="0"/>
      <w:marBottom w:val="0"/>
      <w:divBdr>
        <w:top w:val="none" w:sz="0" w:space="0" w:color="auto"/>
        <w:left w:val="none" w:sz="0" w:space="0" w:color="auto"/>
        <w:bottom w:val="none" w:sz="0" w:space="0" w:color="auto"/>
        <w:right w:val="none" w:sz="0" w:space="0" w:color="auto"/>
      </w:divBdr>
    </w:div>
    <w:div w:id="560406653">
      <w:bodyDiv w:val="1"/>
      <w:marLeft w:val="0"/>
      <w:marRight w:val="0"/>
      <w:marTop w:val="0"/>
      <w:marBottom w:val="0"/>
      <w:divBdr>
        <w:top w:val="none" w:sz="0" w:space="0" w:color="auto"/>
        <w:left w:val="none" w:sz="0" w:space="0" w:color="auto"/>
        <w:bottom w:val="none" w:sz="0" w:space="0" w:color="auto"/>
        <w:right w:val="none" w:sz="0" w:space="0" w:color="auto"/>
      </w:divBdr>
    </w:div>
    <w:div w:id="560872210">
      <w:bodyDiv w:val="1"/>
      <w:marLeft w:val="0"/>
      <w:marRight w:val="0"/>
      <w:marTop w:val="0"/>
      <w:marBottom w:val="0"/>
      <w:divBdr>
        <w:top w:val="none" w:sz="0" w:space="0" w:color="auto"/>
        <w:left w:val="none" w:sz="0" w:space="0" w:color="auto"/>
        <w:bottom w:val="none" w:sz="0" w:space="0" w:color="auto"/>
        <w:right w:val="none" w:sz="0" w:space="0" w:color="auto"/>
      </w:divBdr>
    </w:div>
    <w:div w:id="561133784">
      <w:bodyDiv w:val="1"/>
      <w:marLeft w:val="0"/>
      <w:marRight w:val="0"/>
      <w:marTop w:val="0"/>
      <w:marBottom w:val="0"/>
      <w:divBdr>
        <w:top w:val="none" w:sz="0" w:space="0" w:color="auto"/>
        <w:left w:val="none" w:sz="0" w:space="0" w:color="auto"/>
        <w:bottom w:val="none" w:sz="0" w:space="0" w:color="auto"/>
        <w:right w:val="none" w:sz="0" w:space="0" w:color="auto"/>
      </w:divBdr>
    </w:div>
    <w:div w:id="566183692">
      <w:bodyDiv w:val="1"/>
      <w:marLeft w:val="0"/>
      <w:marRight w:val="0"/>
      <w:marTop w:val="0"/>
      <w:marBottom w:val="0"/>
      <w:divBdr>
        <w:top w:val="none" w:sz="0" w:space="0" w:color="auto"/>
        <w:left w:val="none" w:sz="0" w:space="0" w:color="auto"/>
        <w:bottom w:val="none" w:sz="0" w:space="0" w:color="auto"/>
        <w:right w:val="none" w:sz="0" w:space="0" w:color="auto"/>
      </w:divBdr>
    </w:div>
    <w:div w:id="566648616">
      <w:bodyDiv w:val="1"/>
      <w:marLeft w:val="0"/>
      <w:marRight w:val="0"/>
      <w:marTop w:val="0"/>
      <w:marBottom w:val="0"/>
      <w:divBdr>
        <w:top w:val="none" w:sz="0" w:space="0" w:color="auto"/>
        <w:left w:val="none" w:sz="0" w:space="0" w:color="auto"/>
        <w:bottom w:val="none" w:sz="0" w:space="0" w:color="auto"/>
        <w:right w:val="none" w:sz="0" w:space="0" w:color="auto"/>
      </w:divBdr>
    </w:div>
    <w:div w:id="570582733">
      <w:bodyDiv w:val="1"/>
      <w:marLeft w:val="0"/>
      <w:marRight w:val="0"/>
      <w:marTop w:val="0"/>
      <w:marBottom w:val="0"/>
      <w:divBdr>
        <w:top w:val="none" w:sz="0" w:space="0" w:color="auto"/>
        <w:left w:val="none" w:sz="0" w:space="0" w:color="auto"/>
        <w:bottom w:val="none" w:sz="0" w:space="0" w:color="auto"/>
        <w:right w:val="none" w:sz="0" w:space="0" w:color="auto"/>
      </w:divBdr>
    </w:div>
    <w:div w:id="578175240">
      <w:bodyDiv w:val="1"/>
      <w:marLeft w:val="0"/>
      <w:marRight w:val="0"/>
      <w:marTop w:val="0"/>
      <w:marBottom w:val="0"/>
      <w:divBdr>
        <w:top w:val="none" w:sz="0" w:space="0" w:color="auto"/>
        <w:left w:val="none" w:sz="0" w:space="0" w:color="auto"/>
        <w:bottom w:val="none" w:sz="0" w:space="0" w:color="auto"/>
        <w:right w:val="none" w:sz="0" w:space="0" w:color="auto"/>
      </w:divBdr>
    </w:div>
    <w:div w:id="578514835">
      <w:bodyDiv w:val="1"/>
      <w:marLeft w:val="0"/>
      <w:marRight w:val="0"/>
      <w:marTop w:val="0"/>
      <w:marBottom w:val="0"/>
      <w:divBdr>
        <w:top w:val="none" w:sz="0" w:space="0" w:color="auto"/>
        <w:left w:val="none" w:sz="0" w:space="0" w:color="auto"/>
        <w:bottom w:val="none" w:sz="0" w:space="0" w:color="auto"/>
        <w:right w:val="none" w:sz="0" w:space="0" w:color="auto"/>
      </w:divBdr>
    </w:div>
    <w:div w:id="579097268">
      <w:bodyDiv w:val="1"/>
      <w:marLeft w:val="0"/>
      <w:marRight w:val="0"/>
      <w:marTop w:val="0"/>
      <w:marBottom w:val="0"/>
      <w:divBdr>
        <w:top w:val="none" w:sz="0" w:space="0" w:color="auto"/>
        <w:left w:val="none" w:sz="0" w:space="0" w:color="auto"/>
        <w:bottom w:val="none" w:sz="0" w:space="0" w:color="auto"/>
        <w:right w:val="none" w:sz="0" w:space="0" w:color="auto"/>
      </w:divBdr>
    </w:div>
    <w:div w:id="580215638">
      <w:bodyDiv w:val="1"/>
      <w:marLeft w:val="0"/>
      <w:marRight w:val="0"/>
      <w:marTop w:val="0"/>
      <w:marBottom w:val="0"/>
      <w:divBdr>
        <w:top w:val="none" w:sz="0" w:space="0" w:color="auto"/>
        <w:left w:val="none" w:sz="0" w:space="0" w:color="auto"/>
        <w:bottom w:val="none" w:sz="0" w:space="0" w:color="auto"/>
        <w:right w:val="none" w:sz="0" w:space="0" w:color="auto"/>
      </w:divBdr>
    </w:div>
    <w:div w:id="585572668">
      <w:bodyDiv w:val="1"/>
      <w:marLeft w:val="0"/>
      <w:marRight w:val="0"/>
      <w:marTop w:val="0"/>
      <w:marBottom w:val="0"/>
      <w:divBdr>
        <w:top w:val="none" w:sz="0" w:space="0" w:color="auto"/>
        <w:left w:val="none" w:sz="0" w:space="0" w:color="auto"/>
        <w:bottom w:val="none" w:sz="0" w:space="0" w:color="auto"/>
        <w:right w:val="none" w:sz="0" w:space="0" w:color="auto"/>
      </w:divBdr>
    </w:div>
    <w:div w:id="588003058">
      <w:bodyDiv w:val="1"/>
      <w:marLeft w:val="0"/>
      <w:marRight w:val="0"/>
      <w:marTop w:val="0"/>
      <w:marBottom w:val="0"/>
      <w:divBdr>
        <w:top w:val="none" w:sz="0" w:space="0" w:color="auto"/>
        <w:left w:val="none" w:sz="0" w:space="0" w:color="auto"/>
        <w:bottom w:val="none" w:sz="0" w:space="0" w:color="auto"/>
        <w:right w:val="none" w:sz="0" w:space="0" w:color="auto"/>
      </w:divBdr>
    </w:div>
    <w:div w:id="588274790">
      <w:bodyDiv w:val="1"/>
      <w:marLeft w:val="0"/>
      <w:marRight w:val="0"/>
      <w:marTop w:val="0"/>
      <w:marBottom w:val="0"/>
      <w:divBdr>
        <w:top w:val="none" w:sz="0" w:space="0" w:color="auto"/>
        <w:left w:val="none" w:sz="0" w:space="0" w:color="auto"/>
        <w:bottom w:val="none" w:sz="0" w:space="0" w:color="auto"/>
        <w:right w:val="none" w:sz="0" w:space="0" w:color="auto"/>
      </w:divBdr>
    </w:div>
    <w:div w:id="589658378">
      <w:bodyDiv w:val="1"/>
      <w:marLeft w:val="0"/>
      <w:marRight w:val="0"/>
      <w:marTop w:val="0"/>
      <w:marBottom w:val="0"/>
      <w:divBdr>
        <w:top w:val="none" w:sz="0" w:space="0" w:color="auto"/>
        <w:left w:val="none" w:sz="0" w:space="0" w:color="auto"/>
        <w:bottom w:val="none" w:sz="0" w:space="0" w:color="auto"/>
        <w:right w:val="none" w:sz="0" w:space="0" w:color="auto"/>
      </w:divBdr>
    </w:div>
    <w:div w:id="592326729">
      <w:bodyDiv w:val="1"/>
      <w:marLeft w:val="0"/>
      <w:marRight w:val="0"/>
      <w:marTop w:val="0"/>
      <w:marBottom w:val="0"/>
      <w:divBdr>
        <w:top w:val="none" w:sz="0" w:space="0" w:color="auto"/>
        <w:left w:val="none" w:sz="0" w:space="0" w:color="auto"/>
        <w:bottom w:val="none" w:sz="0" w:space="0" w:color="auto"/>
        <w:right w:val="none" w:sz="0" w:space="0" w:color="auto"/>
      </w:divBdr>
    </w:div>
    <w:div w:id="592393636">
      <w:bodyDiv w:val="1"/>
      <w:marLeft w:val="0"/>
      <w:marRight w:val="0"/>
      <w:marTop w:val="0"/>
      <w:marBottom w:val="0"/>
      <w:divBdr>
        <w:top w:val="none" w:sz="0" w:space="0" w:color="auto"/>
        <w:left w:val="none" w:sz="0" w:space="0" w:color="auto"/>
        <w:bottom w:val="none" w:sz="0" w:space="0" w:color="auto"/>
        <w:right w:val="none" w:sz="0" w:space="0" w:color="auto"/>
      </w:divBdr>
    </w:div>
    <w:div w:id="594561057">
      <w:bodyDiv w:val="1"/>
      <w:marLeft w:val="0"/>
      <w:marRight w:val="0"/>
      <w:marTop w:val="0"/>
      <w:marBottom w:val="0"/>
      <w:divBdr>
        <w:top w:val="none" w:sz="0" w:space="0" w:color="auto"/>
        <w:left w:val="none" w:sz="0" w:space="0" w:color="auto"/>
        <w:bottom w:val="none" w:sz="0" w:space="0" w:color="auto"/>
        <w:right w:val="none" w:sz="0" w:space="0" w:color="auto"/>
      </w:divBdr>
    </w:div>
    <w:div w:id="596407909">
      <w:bodyDiv w:val="1"/>
      <w:marLeft w:val="0"/>
      <w:marRight w:val="0"/>
      <w:marTop w:val="0"/>
      <w:marBottom w:val="0"/>
      <w:divBdr>
        <w:top w:val="none" w:sz="0" w:space="0" w:color="auto"/>
        <w:left w:val="none" w:sz="0" w:space="0" w:color="auto"/>
        <w:bottom w:val="none" w:sz="0" w:space="0" w:color="auto"/>
        <w:right w:val="none" w:sz="0" w:space="0" w:color="auto"/>
      </w:divBdr>
    </w:div>
    <w:div w:id="597300256">
      <w:bodyDiv w:val="1"/>
      <w:marLeft w:val="0"/>
      <w:marRight w:val="0"/>
      <w:marTop w:val="0"/>
      <w:marBottom w:val="0"/>
      <w:divBdr>
        <w:top w:val="none" w:sz="0" w:space="0" w:color="auto"/>
        <w:left w:val="none" w:sz="0" w:space="0" w:color="auto"/>
        <w:bottom w:val="none" w:sz="0" w:space="0" w:color="auto"/>
        <w:right w:val="none" w:sz="0" w:space="0" w:color="auto"/>
      </w:divBdr>
    </w:div>
    <w:div w:id="600184196">
      <w:bodyDiv w:val="1"/>
      <w:marLeft w:val="0"/>
      <w:marRight w:val="0"/>
      <w:marTop w:val="0"/>
      <w:marBottom w:val="0"/>
      <w:divBdr>
        <w:top w:val="none" w:sz="0" w:space="0" w:color="auto"/>
        <w:left w:val="none" w:sz="0" w:space="0" w:color="auto"/>
        <w:bottom w:val="none" w:sz="0" w:space="0" w:color="auto"/>
        <w:right w:val="none" w:sz="0" w:space="0" w:color="auto"/>
      </w:divBdr>
    </w:div>
    <w:div w:id="604506944">
      <w:bodyDiv w:val="1"/>
      <w:marLeft w:val="0"/>
      <w:marRight w:val="0"/>
      <w:marTop w:val="0"/>
      <w:marBottom w:val="0"/>
      <w:divBdr>
        <w:top w:val="none" w:sz="0" w:space="0" w:color="auto"/>
        <w:left w:val="none" w:sz="0" w:space="0" w:color="auto"/>
        <w:bottom w:val="none" w:sz="0" w:space="0" w:color="auto"/>
        <w:right w:val="none" w:sz="0" w:space="0" w:color="auto"/>
      </w:divBdr>
    </w:div>
    <w:div w:id="610015602">
      <w:bodyDiv w:val="1"/>
      <w:marLeft w:val="0"/>
      <w:marRight w:val="0"/>
      <w:marTop w:val="0"/>
      <w:marBottom w:val="0"/>
      <w:divBdr>
        <w:top w:val="none" w:sz="0" w:space="0" w:color="auto"/>
        <w:left w:val="none" w:sz="0" w:space="0" w:color="auto"/>
        <w:bottom w:val="none" w:sz="0" w:space="0" w:color="auto"/>
        <w:right w:val="none" w:sz="0" w:space="0" w:color="auto"/>
      </w:divBdr>
    </w:div>
    <w:div w:id="612639472">
      <w:bodyDiv w:val="1"/>
      <w:marLeft w:val="0"/>
      <w:marRight w:val="0"/>
      <w:marTop w:val="0"/>
      <w:marBottom w:val="0"/>
      <w:divBdr>
        <w:top w:val="none" w:sz="0" w:space="0" w:color="auto"/>
        <w:left w:val="none" w:sz="0" w:space="0" w:color="auto"/>
        <w:bottom w:val="none" w:sz="0" w:space="0" w:color="auto"/>
        <w:right w:val="none" w:sz="0" w:space="0" w:color="auto"/>
      </w:divBdr>
    </w:div>
    <w:div w:id="616303336">
      <w:bodyDiv w:val="1"/>
      <w:marLeft w:val="0"/>
      <w:marRight w:val="0"/>
      <w:marTop w:val="0"/>
      <w:marBottom w:val="0"/>
      <w:divBdr>
        <w:top w:val="none" w:sz="0" w:space="0" w:color="auto"/>
        <w:left w:val="none" w:sz="0" w:space="0" w:color="auto"/>
        <w:bottom w:val="none" w:sz="0" w:space="0" w:color="auto"/>
        <w:right w:val="none" w:sz="0" w:space="0" w:color="auto"/>
      </w:divBdr>
    </w:div>
    <w:div w:id="616332478">
      <w:bodyDiv w:val="1"/>
      <w:marLeft w:val="0"/>
      <w:marRight w:val="0"/>
      <w:marTop w:val="0"/>
      <w:marBottom w:val="0"/>
      <w:divBdr>
        <w:top w:val="none" w:sz="0" w:space="0" w:color="auto"/>
        <w:left w:val="none" w:sz="0" w:space="0" w:color="auto"/>
        <w:bottom w:val="none" w:sz="0" w:space="0" w:color="auto"/>
        <w:right w:val="none" w:sz="0" w:space="0" w:color="auto"/>
      </w:divBdr>
    </w:div>
    <w:div w:id="618487832">
      <w:bodyDiv w:val="1"/>
      <w:marLeft w:val="0"/>
      <w:marRight w:val="0"/>
      <w:marTop w:val="0"/>
      <w:marBottom w:val="0"/>
      <w:divBdr>
        <w:top w:val="none" w:sz="0" w:space="0" w:color="auto"/>
        <w:left w:val="none" w:sz="0" w:space="0" w:color="auto"/>
        <w:bottom w:val="none" w:sz="0" w:space="0" w:color="auto"/>
        <w:right w:val="none" w:sz="0" w:space="0" w:color="auto"/>
      </w:divBdr>
    </w:div>
    <w:div w:id="620039509">
      <w:bodyDiv w:val="1"/>
      <w:marLeft w:val="0"/>
      <w:marRight w:val="0"/>
      <w:marTop w:val="0"/>
      <w:marBottom w:val="0"/>
      <w:divBdr>
        <w:top w:val="none" w:sz="0" w:space="0" w:color="auto"/>
        <w:left w:val="none" w:sz="0" w:space="0" w:color="auto"/>
        <w:bottom w:val="none" w:sz="0" w:space="0" w:color="auto"/>
        <w:right w:val="none" w:sz="0" w:space="0" w:color="auto"/>
      </w:divBdr>
    </w:div>
    <w:div w:id="621574677">
      <w:bodyDiv w:val="1"/>
      <w:marLeft w:val="0"/>
      <w:marRight w:val="0"/>
      <w:marTop w:val="0"/>
      <w:marBottom w:val="0"/>
      <w:divBdr>
        <w:top w:val="none" w:sz="0" w:space="0" w:color="auto"/>
        <w:left w:val="none" w:sz="0" w:space="0" w:color="auto"/>
        <w:bottom w:val="none" w:sz="0" w:space="0" w:color="auto"/>
        <w:right w:val="none" w:sz="0" w:space="0" w:color="auto"/>
      </w:divBdr>
    </w:div>
    <w:div w:id="622267601">
      <w:bodyDiv w:val="1"/>
      <w:marLeft w:val="0"/>
      <w:marRight w:val="0"/>
      <w:marTop w:val="0"/>
      <w:marBottom w:val="0"/>
      <w:divBdr>
        <w:top w:val="none" w:sz="0" w:space="0" w:color="auto"/>
        <w:left w:val="none" w:sz="0" w:space="0" w:color="auto"/>
        <w:bottom w:val="none" w:sz="0" w:space="0" w:color="auto"/>
        <w:right w:val="none" w:sz="0" w:space="0" w:color="auto"/>
      </w:divBdr>
    </w:div>
    <w:div w:id="624384548">
      <w:bodyDiv w:val="1"/>
      <w:marLeft w:val="0"/>
      <w:marRight w:val="0"/>
      <w:marTop w:val="0"/>
      <w:marBottom w:val="0"/>
      <w:divBdr>
        <w:top w:val="none" w:sz="0" w:space="0" w:color="auto"/>
        <w:left w:val="none" w:sz="0" w:space="0" w:color="auto"/>
        <w:bottom w:val="none" w:sz="0" w:space="0" w:color="auto"/>
        <w:right w:val="none" w:sz="0" w:space="0" w:color="auto"/>
      </w:divBdr>
    </w:div>
    <w:div w:id="627322405">
      <w:bodyDiv w:val="1"/>
      <w:marLeft w:val="0"/>
      <w:marRight w:val="0"/>
      <w:marTop w:val="0"/>
      <w:marBottom w:val="0"/>
      <w:divBdr>
        <w:top w:val="none" w:sz="0" w:space="0" w:color="auto"/>
        <w:left w:val="none" w:sz="0" w:space="0" w:color="auto"/>
        <w:bottom w:val="none" w:sz="0" w:space="0" w:color="auto"/>
        <w:right w:val="none" w:sz="0" w:space="0" w:color="auto"/>
      </w:divBdr>
    </w:div>
    <w:div w:id="628316049">
      <w:bodyDiv w:val="1"/>
      <w:marLeft w:val="0"/>
      <w:marRight w:val="0"/>
      <w:marTop w:val="0"/>
      <w:marBottom w:val="0"/>
      <w:divBdr>
        <w:top w:val="none" w:sz="0" w:space="0" w:color="auto"/>
        <w:left w:val="none" w:sz="0" w:space="0" w:color="auto"/>
        <w:bottom w:val="none" w:sz="0" w:space="0" w:color="auto"/>
        <w:right w:val="none" w:sz="0" w:space="0" w:color="auto"/>
      </w:divBdr>
    </w:div>
    <w:div w:id="633682860">
      <w:bodyDiv w:val="1"/>
      <w:marLeft w:val="0"/>
      <w:marRight w:val="0"/>
      <w:marTop w:val="0"/>
      <w:marBottom w:val="0"/>
      <w:divBdr>
        <w:top w:val="none" w:sz="0" w:space="0" w:color="auto"/>
        <w:left w:val="none" w:sz="0" w:space="0" w:color="auto"/>
        <w:bottom w:val="none" w:sz="0" w:space="0" w:color="auto"/>
        <w:right w:val="none" w:sz="0" w:space="0" w:color="auto"/>
      </w:divBdr>
    </w:div>
    <w:div w:id="633877007">
      <w:bodyDiv w:val="1"/>
      <w:marLeft w:val="0"/>
      <w:marRight w:val="0"/>
      <w:marTop w:val="0"/>
      <w:marBottom w:val="0"/>
      <w:divBdr>
        <w:top w:val="none" w:sz="0" w:space="0" w:color="auto"/>
        <w:left w:val="none" w:sz="0" w:space="0" w:color="auto"/>
        <w:bottom w:val="none" w:sz="0" w:space="0" w:color="auto"/>
        <w:right w:val="none" w:sz="0" w:space="0" w:color="auto"/>
      </w:divBdr>
    </w:div>
    <w:div w:id="633953149">
      <w:bodyDiv w:val="1"/>
      <w:marLeft w:val="0"/>
      <w:marRight w:val="0"/>
      <w:marTop w:val="0"/>
      <w:marBottom w:val="0"/>
      <w:divBdr>
        <w:top w:val="none" w:sz="0" w:space="0" w:color="auto"/>
        <w:left w:val="none" w:sz="0" w:space="0" w:color="auto"/>
        <w:bottom w:val="none" w:sz="0" w:space="0" w:color="auto"/>
        <w:right w:val="none" w:sz="0" w:space="0" w:color="auto"/>
      </w:divBdr>
    </w:div>
    <w:div w:id="635374782">
      <w:bodyDiv w:val="1"/>
      <w:marLeft w:val="0"/>
      <w:marRight w:val="0"/>
      <w:marTop w:val="0"/>
      <w:marBottom w:val="0"/>
      <w:divBdr>
        <w:top w:val="none" w:sz="0" w:space="0" w:color="auto"/>
        <w:left w:val="none" w:sz="0" w:space="0" w:color="auto"/>
        <w:bottom w:val="none" w:sz="0" w:space="0" w:color="auto"/>
        <w:right w:val="none" w:sz="0" w:space="0" w:color="auto"/>
      </w:divBdr>
    </w:div>
    <w:div w:id="638849311">
      <w:bodyDiv w:val="1"/>
      <w:marLeft w:val="0"/>
      <w:marRight w:val="0"/>
      <w:marTop w:val="0"/>
      <w:marBottom w:val="0"/>
      <w:divBdr>
        <w:top w:val="none" w:sz="0" w:space="0" w:color="auto"/>
        <w:left w:val="none" w:sz="0" w:space="0" w:color="auto"/>
        <w:bottom w:val="none" w:sz="0" w:space="0" w:color="auto"/>
        <w:right w:val="none" w:sz="0" w:space="0" w:color="auto"/>
      </w:divBdr>
    </w:div>
    <w:div w:id="639504315">
      <w:bodyDiv w:val="1"/>
      <w:marLeft w:val="0"/>
      <w:marRight w:val="0"/>
      <w:marTop w:val="0"/>
      <w:marBottom w:val="0"/>
      <w:divBdr>
        <w:top w:val="none" w:sz="0" w:space="0" w:color="auto"/>
        <w:left w:val="none" w:sz="0" w:space="0" w:color="auto"/>
        <w:bottom w:val="none" w:sz="0" w:space="0" w:color="auto"/>
        <w:right w:val="none" w:sz="0" w:space="0" w:color="auto"/>
      </w:divBdr>
    </w:div>
    <w:div w:id="645354412">
      <w:bodyDiv w:val="1"/>
      <w:marLeft w:val="0"/>
      <w:marRight w:val="0"/>
      <w:marTop w:val="0"/>
      <w:marBottom w:val="0"/>
      <w:divBdr>
        <w:top w:val="none" w:sz="0" w:space="0" w:color="auto"/>
        <w:left w:val="none" w:sz="0" w:space="0" w:color="auto"/>
        <w:bottom w:val="none" w:sz="0" w:space="0" w:color="auto"/>
        <w:right w:val="none" w:sz="0" w:space="0" w:color="auto"/>
      </w:divBdr>
    </w:div>
    <w:div w:id="645865409">
      <w:bodyDiv w:val="1"/>
      <w:marLeft w:val="0"/>
      <w:marRight w:val="0"/>
      <w:marTop w:val="0"/>
      <w:marBottom w:val="0"/>
      <w:divBdr>
        <w:top w:val="none" w:sz="0" w:space="0" w:color="auto"/>
        <w:left w:val="none" w:sz="0" w:space="0" w:color="auto"/>
        <w:bottom w:val="none" w:sz="0" w:space="0" w:color="auto"/>
        <w:right w:val="none" w:sz="0" w:space="0" w:color="auto"/>
      </w:divBdr>
    </w:div>
    <w:div w:id="646592088">
      <w:bodyDiv w:val="1"/>
      <w:marLeft w:val="0"/>
      <w:marRight w:val="0"/>
      <w:marTop w:val="0"/>
      <w:marBottom w:val="0"/>
      <w:divBdr>
        <w:top w:val="none" w:sz="0" w:space="0" w:color="auto"/>
        <w:left w:val="none" w:sz="0" w:space="0" w:color="auto"/>
        <w:bottom w:val="none" w:sz="0" w:space="0" w:color="auto"/>
        <w:right w:val="none" w:sz="0" w:space="0" w:color="auto"/>
      </w:divBdr>
    </w:div>
    <w:div w:id="648676917">
      <w:bodyDiv w:val="1"/>
      <w:marLeft w:val="0"/>
      <w:marRight w:val="0"/>
      <w:marTop w:val="0"/>
      <w:marBottom w:val="0"/>
      <w:divBdr>
        <w:top w:val="none" w:sz="0" w:space="0" w:color="auto"/>
        <w:left w:val="none" w:sz="0" w:space="0" w:color="auto"/>
        <w:bottom w:val="none" w:sz="0" w:space="0" w:color="auto"/>
        <w:right w:val="none" w:sz="0" w:space="0" w:color="auto"/>
      </w:divBdr>
    </w:div>
    <w:div w:id="649095611">
      <w:bodyDiv w:val="1"/>
      <w:marLeft w:val="0"/>
      <w:marRight w:val="0"/>
      <w:marTop w:val="0"/>
      <w:marBottom w:val="0"/>
      <w:divBdr>
        <w:top w:val="none" w:sz="0" w:space="0" w:color="auto"/>
        <w:left w:val="none" w:sz="0" w:space="0" w:color="auto"/>
        <w:bottom w:val="none" w:sz="0" w:space="0" w:color="auto"/>
        <w:right w:val="none" w:sz="0" w:space="0" w:color="auto"/>
      </w:divBdr>
    </w:div>
    <w:div w:id="649409682">
      <w:bodyDiv w:val="1"/>
      <w:marLeft w:val="0"/>
      <w:marRight w:val="0"/>
      <w:marTop w:val="0"/>
      <w:marBottom w:val="0"/>
      <w:divBdr>
        <w:top w:val="none" w:sz="0" w:space="0" w:color="auto"/>
        <w:left w:val="none" w:sz="0" w:space="0" w:color="auto"/>
        <w:bottom w:val="none" w:sz="0" w:space="0" w:color="auto"/>
        <w:right w:val="none" w:sz="0" w:space="0" w:color="auto"/>
      </w:divBdr>
    </w:div>
    <w:div w:id="650016938">
      <w:bodyDiv w:val="1"/>
      <w:marLeft w:val="0"/>
      <w:marRight w:val="0"/>
      <w:marTop w:val="0"/>
      <w:marBottom w:val="0"/>
      <w:divBdr>
        <w:top w:val="none" w:sz="0" w:space="0" w:color="auto"/>
        <w:left w:val="none" w:sz="0" w:space="0" w:color="auto"/>
        <w:bottom w:val="none" w:sz="0" w:space="0" w:color="auto"/>
        <w:right w:val="none" w:sz="0" w:space="0" w:color="auto"/>
      </w:divBdr>
    </w:div>
    <w:div w:id="650057760">
      <w:bodyDiv w:val="1"/>
      <w:marLeft w:val="0"/>
      <w:marRight w:val="0"/>
      <w:marTop w:val="0"/>
      <w:marBottom w:val="0"/>
      <w:divBdr>
        <w:top w:val="none" w:sz="0" w:space="0" w:color="auto"/>
        <w:left w:val="none" w:sz="0" w:space="0" w:color="auto"/>
        <w:bottom w:val="none" w:sz="0" w:space="0" w:color="auto"/>
        <w:right w:val="none" w:sz="0" w:space="0" w:color="auto"/>
      </w:divBdr>
    </w:div>
    <w:div w:id="653946333">
      <w:bodyDiv w:val="1"/>
      <w:marLeft w:val="0"/>
      <w:marRight w:val="0"/>
      <w:marTop w:val="0"/>
      <w:marBottom w:val="0"/>
      <w:divBdr>
        <w:top w:val="none" w:sz="0" w:space="0" w:color="auto"/>
        <w:left w:val="none" w:sz="0" w:space="0" w:color="auto"/>
        <w:bottom w:val="none" w:sz="0" w:space="0" w:color="auto"/>
        <w:right w:val="none" w:sz="0" w:space="0" w:color="auto"/>
      </w:divBdr>
    </w:div>
    <w:div w:id="654722515">
      <w:bodyDiv w:val="1"/>
      <w:marLeft w:val="0"/>
      <w:marRight w:val="0"/>
      <w:marTop w:val="0"/>
      <w:marBottom w:val="0"/>
      <w:divBdr>
        <w:top w:val="none" w:sz="0" w:space="0" w:color="auto"/>
        <w:left w:val="none" w:sz="0" w:space="0" w:color="auto"/>
        <w:bottom w:val="none" w:sz="0" w:space="0" w:color="auto"/>
        <w:right w:val="none" w:sz="0" w:space="0" w:color="auto"/>
      </w:divBdr>
    </w:div>
    <w:div w:id="657660649">
      <w:bodyDiv w:val="1"/>
      <w:marLeft w:val="0"/>
      <w:marRight w:val="0"/>
      <w:marTop w:val="0"/>
      <w:marBottom w:val="0"/>
      <w:divBdr>
        <w:top w:val="none" w:sz="0" w:space="0" w:color="auto"/>
        <w:left w:val="none" w:sz="0" w:space="0" w:color="auto"/>
        <w:bottom w:val="none" w:sz="0" w:space="0" w:color="auto"/>
        <w:right w:val="none" w:sz="0" w:space="0" w:color="auto"/>
      </w:divBdr>
    </w:div>
    <w:div w:id="661979143">
      <w:bodyDiv w:val="1"/>
      <w:marLeft w:val="0"/>
      <w:marRight w:val="0"/>
      <w:marTop w:val="0"/>
      <w:marBottom w:val="0"/>
      <w:divBdr>
        <w:top w:val="none" w:sz="0" w:space="0" w:color="auto"/>
        <w:left w:val="none" w:sz="0" w:space="0" w:color="auto"/>
        <w:bottom w:val="none" w:sz="0" w:space="0" w:color="auto"/>
        <w:right w:val="none" w:sz="0" w:space="0" w:color="auto"/>
      </w:divBdr>
    </w:div>
    <w:div w:id="663900900">
      <w:bodyDiv w:val="1"/>
      <w:marLeft w:val="0"/>
      <w:marRight w:val="0"/>
      <w:marTop w:val="0"/>
      <w:marBottom w:val="0"/>
      <w:divBdr>
        <w:top w:val="none" w:sz="0" w:space="0" w:color="auto"/>
        <w:left w:val="none" w:sz="0" w:space="0" w:color="auto"/>
        <w:bottom w:val="none" w:sz="0" w:space="0" w:color="auto"/>
        <w:right w:val="none" w:sz="0" w:space="0" w:color="auto"/>
      </w:divBdr>
    </w:div>
    <w:div w:id="665742698">
      <w:bodyDiv w:val="1"/>
      <w:marLeft w:val="0"/>
      <w:marRight w:val="0"/>
      <w:marTop w:val="0"/>
      <w:marBottom w:val="0"/>
      <w:divBdr>
        <w:top w:val="none" w:sz="0" w:space="0" w:color="auto"/>
        <w:left w:val="none" w:sz="0" w:space="0" w:color="auto"/>
        <w:bottom w:val="none" w:sz="0" w:space="0" w:color="auto"/>
        <w:right w:val="none" w:sz="0" w:space="0" w:color="auto"/>
      </w:divBdr>
    </w:div>
    <w:div w:id="665743707">
      <w:bodyDiv w:val="1"/>
      <w:marLeft w:val="0"/>
      <w:marRight w:val="0"/>
      <w:marTop w:val="0"/>
      <w:marBottom w:val="0"/>
      <w:divBdr>
        <w:top w:val="none" w:sz="0" w:space="0" w:color="auto"/>
        <w:left w:val="none" w:sz="0" w:space="0" w:color="auto"/>
        <w:bottom w:val="none" w:sz="0" w:space="0" w:color="auto"/>
        <w:right w:val="none" w:sz="0" w:space="0" w:color="auto"/>
      </w:divBdr>
    </w:div>
    <w:div w:id="667828216">
      <w:bodyDiv w:val="1"/>
      <w:marLeft w:val="0"/>
      <w:marRight w:val="0"/>
      <w:marTop w:val="0"/>
      <w:marBottom w:val="0"/>
      <w:divBdr>
        <w:top w:val="none" w:sz="0" w:space="0" w:color="auto"/>
        <w:left w:val="none" w:sz="0" w:space="0" w:color="auto"/>
        <w:bottom w:val="none" w:sz="0" w:space="0" w:color="auto"/>
        <w:right w:val="none" w:sz="0" w:space="0" w:color="auto"/>
      </w:divBdr>
    </w:div>
    <w:div w:id="670109152">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2492946">
      <w:bodyDiv w:val="1"/>
      <w:marLeft w:val="0"/>
      <w:marRight w:val="0"/>
      <w:marTop w:val="0"/>
      <w:marBottom w:val="0"/>
      <w:divBdr>
        <w:top w:val="none" w:sz="0" w:space="0" w:color="auto"/>
        <w:left w:val="none" w:sz="0" w:space="0" w:color="auto"/>
        <w:bottom w:val="none" w:sz="0" w:space="0" w:color="auto"/>
        <w:right w:val="none" w:sz="0" w:space="0" w:color="auto"/>
      </w:divBdr>
    </w:div>
    <w:div w:id="672563093">
      <w:bodyDiv w:val="1"/>
      <w:marLeft w:val="0"/>
      <w:marRight w:val="0"/>
      <w:marTop w:val="0"/>
      <w:marBottom w:val="0"/>
      <w:divBdr>
        <w:top w:val="none" w:sz="0" w:space="0" w:color="auto"/>
        <w:left w:val="none" w:sz="0" w:space="0" w:color="auto"/>
        <w:bottom w:val="none" w:sz="0" w:space="0" w:color="auto"/>
        <w:right w:val="none" w:sz="0" w:space="0" w:color="auto"/>
      </w:divBdr>
    </w:div>
    <w:div w:id="676080997">
      <w:bodyDiv w:val="1"/>
      <w:marLeft w:val="0"/>
      <w:marRight w:val="0"/>
      <w:marTop w:val="0"/>
      <w:marBottom w:val="0"/>
      <w:divBdr>
        <w:top w:val="none" w:sz="0" w:space="0" w:color="auto"/>
        <w:left w:val="none" w:sz="0" w:space="0" w:color="auto"/>
        <w:bottom w:val="none" w:sz="0" w:space="0" w:color="auto"/>
        <w:right w:val="none" w:sz="0" w:space="0" w:color="auto"/>
      </w:divBdr>
    </w:div>
    <w:div w:id="676539293">
      <w:bodyDiv w:val="1"/>
      <w:marLeft w:val="0"/>
      <w:marRight w:val="0"/>
      <w:marTop w:val="0"/>
      <w:marBottom w:val="0"/>
      <w:divBdr>
        <w:top w:val="none" w:sz="0" w:space="0" w:color="auto"/>
        <w:left w:val="none" w:sz="0" w:space="0" w:color="auto"/>
        <w:bottom w:val="none" w:sz="0" w:space="0" w:color="auto"/>
        <w:right w:val="none" w:sz="0" w:space="0" w:color="auto"/>
      </w:divBdr>
    </w:div>
    <w:div w:id="678653495">
      <w:bodyDiv w:val="1"/>
      <w:marLeft w:val="0"/>
      <w:marRight w:val="0"/>
      <w:marTop w:val="0"/>
      <w:marBottom w:val="0"/>
      <w:divBdr>
        <w:top w:val="none" w:sz="0" w:space="0" w:color="auto"/>
        <w:left w:val="none" w:sz="0" w:space="0" w:color="auto"/>
        <w:bottom w:val="none" w:sz="0" w:space="0" w:color="auto"/>
        <w:right w:val="none" w:sz="0" w:space="0" w:color="auto"/>
      </w:divBdr>
    </w:div>
    <w:div w:id="678849064">
      <w:bodyDiv w:val="1"/>
      <w:marLeft w:val="0"/>
      <w:marRight w:val="0"/>
      <w:marTop w:val="0"/>
      <w:marBottom w:val="0"/>
      <w:divBdr>
        <w:top w:val="none" w:sz="0" w:space="0" w:color="auto"/>
        <w:left w:val="none" w:sz="0" w:space="0" w:color="auto"/>
        <w:bottom w:val="none" w:sz="0" w:space="0" w:color="auto"/>
        <w:right w:val="none" w:sz="0" w:space="0" w:color="auto"/>
      </w:divBdr>
    </w:div>
    <w:div w:id="678852094">
      <w:bodyDiv w:val="1"/>
      <w:marLeft w:val="0"/>
      <w:marRight w:val="0"/>
      <w:marTop w:val="0"/>
      <w:marBottom w:val="0"/>
      <w:divBdr>
        <w:top w:val="none" w:sz="0" w:space="0" w:color="auto"/>
        <w:left w:val="none" w:sz="0" w:space="0" w:color="auto"/>
        <w:bottom w:val="none" w:sz="0" w:space="0" w:color="auto"/>
        <w:right w:val="none" w:sz="0" w:space="0" w:color="auto"/>
      </w:divBdr>
    </w:div>
    <w:div w:id="680818776">
      <w:bodyDiv w:val="1"/>
      <w:marLeft w:val="0"/>
      <w:marRight w:val="0"/>
      <w:marTop w:val="0"/>
      <w:marBottom w:val="0"/>
      <w:divBdr>
        <w:top w:val="none" w:sz="0" w:space="0" w:color="auto"/>
        <w:left w:val="none" w:sz="0" w:space="0" w:color="auto"/>
        <w:bottom w:val="none" w:sz="0" w:space="0" w:color="auto"/>
        <w:right w:val="none" w:sz="0" w:space="0" w:color="auto"/>
      </w:divBdr>
    </w:div>
    <w:div w:id="684868108">
      <w:bodyDiv w:val="1"/>
      <w:marLeft w:val="0"/>
      <w:marRight w:val="0"/>
      <w:marTop w:val="0"/>
      <w:marBottom w:val="0"/>
      <w:divBdr>
        <w:top w:val="none" w:sz="0" w:space="0" w:color="auto"/>
        <w:left w:val="none" w:sz="0" w:space="0" w:color="auto"/>
        <w:bottom w:val="none" w:sz="0" w:space="0" w:color="auto"/>
        <w:right w:val="none" w:sz="0" w:space="0" w:color="auto"/>
      </w:divBdr>
    </w:div>
    <w:div w:id="691028605">
      <w:bodyDiv w:val="1"/>
      <w:marLeft w:val="0"/>
      <w:marRight w:val="0"/>
      <w:marTop w:val="0"/>
      <w:marBottom w:val="0"/>
      <w:divBdr>
        <w:top w:val="none" w:sz="0" w:space="0" w:color="auto"/>
        <w:left w:val="none" w:sz="0" w:space="0" w:color="auto"/>
        <w:bottom w:val="none" w:sz="0" w:space="0" w:color="auto"/>
        <w:right w:val="none" w:sz="0" w:space="0" w:color="auto"/>
      </w:divBdr>
    </w:div>
    <w:div w:id="691345799">
      <w:bodyDiv w:val="1"/>
      <w:marLeft w:val="0"/>
      <w:marRight w:val="0"/>
      <w:marTop w:val="0"/>
      <w:marBottom w:val="0"/>
      <w:divBdr>
        <w:top w:val="none" w:sz="0" w:space="0" w:color="auto"/>
        <w:left w:val="none" w:sz="0" w:space="0" w:color="auto"/>
        <w:bottom w:val="none" w:sz="0" w:space="0" w:color="auto"/>
        <w:right w:val="none" w:sz="0" w:space="0" w:color="auto"/>
      </w:divBdr>
    </w:div>
    <w:div w:id="691880722">
      <w:bodyDiv w:val="1"/>
      <w:marLeft w:val="0"/>
      <w:marRight w:val="0"/>
      <w:marTop w:val="0"/>
      <w:marBottom w:val="0"/>
      <w:divBdr>
        <w:top w:val="none" w:sz="0" w:space="0" w:color="auto"/>
        <w:left w:val="none" w:sz="0" w:space="0" w:color="auto"/>
        <w:bottom w:val="none" w:sz="0" w:space="0" w:color="auto"/>
        <w:right w:val="none" w:sz="0" w:space="0" w:color="auto"/>
      </w:divBdr>
    </w:div>
    <w:div w:id="693461802">
      <w:bodyDiv w:val="1"/>
      <w:marLeft w:val="0"/>
      <w:marRight w:val="0"/>
      <w:marTop w:val="0"/>
      <w:marBottom w:val="0"/>
      <w:divBdr>
        <w:top w:val="none" w:sz="0" w:space="0" w:color="auto"/>
        <w:left w:val="none" w:sz="0" w:space="0" w:color="auto"/>
        <w:bottom w:val="none" w:sz="0" w:space="0" w:color="auto"/>
        <w:right w:val="none" w:sz="0" w:space="0" w:color="auto"/>
      </w:divBdr>
    </w:div>
    <w:div w:id="693843525">
      <w:bodyDiv w:val="1"/>
      <w:marLeft w:val="0"/>
      <w:marRight w:val="0"/>
      <w:marTop w:val="0"/>
      <w:marBottom w:val="0"/>
      <w:divBdr>
        <w:top w:val="none" w:sz="0" w:space="0" w:color="auto"/>
        <w:left w:val="none" w:sz="0" w:space="0" w:color="auto"/>
        <w:bottom w:val="none" w:sz="0" w:space="0" w:color="auto"/>
        <w:right w:val="none" w:sz="0" w:space="0" w:color="auto"/>
      </w:divBdr>
    </w:div>
    <w:div w:id="695933650">
      <w:bodyDiv w:val="1"/>
      <w:marLeft w:val="0"/>
      <w:marRight w:val="0"/>
      <w:marTop w:val="0"/>
      <w:marBottom w:val="0"/>
      <w:divBdr>
        <w:top w:val="none" w:sz="0" w:space="0" w:color="auto"/>
        <w:left w:val="none" w:sz="0" w:space="0" w:color="auto"/>
        <w:bottom w:val="none" w:sz="0" w:space="0" w:color="auto"/>
        <w:right w:val="none" w:sz="0" w:space="0" w:color="auto"/>
      </w:divBdr>
    </w:div>
    <w:div w:id="696078628">
      <w:bodyDiv w:val="1"/>
      <w:marLeft w:val="0"/>
      <w:marRight w:val="0"/>
      <w:marTop w:val="0"/>
      <w:marBottom w:val="0"/>
      <w:divBdr>
        <w:top w:val="none" w:sz="0" w:space="0" w:color="auto"/>
        <w:left w:val="none" w:sz="0" w:space="0" w:color="auto"/>
        <w:bottom w:val="none" w:sz="0" w:space="0" w:color="auto"/>
        <w:right w:val="none" w:sz="0" w:space="0" w:color="auto"/>
      </w:divBdr>
    </w:div>
    <w:div w:id="698118057">
      <w:bodyDiv w:val="1"/>
      <w:marLeft w:val="0"/>
      <w:marRight w:val="0"/>
      <w:marTop w:val="0"/>
      <w:marBottom w:val="0"/>
      <w:divBdr>
        <w:top w:val="none" w:sz="0" w:space="0" w:color="auto"/>
        <w:left w:val="none" w:sz="0" w:space="0" w:color="auto"/>
        <w:bottom w:val="none" w:sz="0" w:space="0" w:color="auto"/>
        <w:right w:val="none" w:sz="0" w:space="0" w:color="auto"/>
      </w:divBdr>
    </w:div>
    <w:div w:id="698966700">
      <w:bodyDiv w:val="1"/>
      <w:marLeft w:val="0"/>
      <w:marRight w:val="0"/>
      <w:marTop w:val="0"/>
      <w:marBottom w:val="0"/>
      <w:divBdr>
        <w:top w:val="none" w:sz="0" w:space="0" w:color="auto"/>
        <w:left w:val="none" w:sz="0" w:space="0" w:color="auto"/>
        <w:bottom w:val="none" w:sz="0" w:space="0" w:color="auto"/>
        <w:right w:val="none" w:sz="0" w:space="0" w:color="auto"/>
      </w:divBdr>
    </w:div>
    <w:div w:id="699824250">
      <w:bodyDiv w:val="1"/>
      <w:marLeft w:val="0"/>
      <w:marRight w:val="0"/>
      <w:marTop w:val="0"/>
      <w:marBottom w:val="0"/>
      <w:divBdr>
        <w:top w:val="none" w:sz="0" w:space="0" w:color="auto"/>
        <w:left w:val="none" w:sz="0" w:space="0" w:color="auto"/>
        <w:bottom w:val="none" w:sz="0" w:space="0" w:color="auto"/>
        <w:right w:val="none" w:sz="0" w:space="0" w:color="auto"/>
      </w:divBdr>
    </w:div>
    <w:div w:id="700328914">
      <w:bodyDiv w:val="1"/>
      <w:marLeft w:val="0"/>
      <w:marRight w:val="0"/>
      <w:marTop w:val="0"/>
      <w:marBottom w:val="0"/>
      <w:divBdr>
        <w:top w:val="none" w:sz="0" w:space="0" w:color="auto"/>
        <w:left w:val="none" w:sz="0" w:space="0" w:color="auto"/>
        <w:bottom w:val="none" w:sz="0" w:space="0" w:color="auto"/>
        <w:right w:val="none" w:sz="0" w:space="0" w:color="auto"/>
      </w:divBdr>
    </w:div>
    <w:div w:id="702173160">
      <w:bodyDiv w:val="1"/>
      <w:marLeft w:val="0"/>
      <w:marRight w:val="0"/>
      <w:marTop w:val="0"/>
      <w:marBottom w:val="0"/>
      <w:divBdr>
        <w:top w:val="none" w:sz="0" w:space="0" w:color="auto"/>
        <w:left w:val="none" w:sz="0" w:space="0" w:color="auto"/>
        <w:bottom w:val="none" w:sz="0" w:space="0" w:color="auto"/>
        <w:right w:val="none" w:sz="0" w:space="0" w:color="auto"/>
      </w:divBdr>
    </w:div>
    <w:div w:id="702176762">
      <w:bodyDiv w:val="1"/>
      <w:marLeft w:val="0"/>
      <w:marRight w:val="0"/>
      <w:marTop w:val="0"/>
      <w:marBottom w:val="0"/>
      <w:divBdr>
        <w:top w:val="none" w:sz="0" w:space="0" w:color="auto"/>
        <w:left w:val="none" w:sz="0" w:space="0" w:color="auto"/>
        <w:bottom w:val="none" w:sz="0" w:space="0" w:color="auto"/>
        <w:right w:val="none" w:sz="0" w:space="0" w:color="auto"/>
      </w:divBdr>
    </w:div>
    <w:div w:id="709690460">
      <w:bodyDiv w:val="1"/>
      <w:marLeft w:val="0"/>
      <w:marRight w:val="0"/>
      <w:marTop w:val="0"/>
      <w:marBottom w:val="0"/>
      <w:divBdr>
        <w:top w:val="none" w:sz="0" w:space="0" w:color="auto"/>
        <w:left w:val="none" w:sz="0" w:space="0" w:color="auto"/>
        <w:bottom w:val="none" w:sz="0" w:space="0" w:color="auto"/>
        <w:right w:val="none" w:sz="0" w:space="0" w:color="auto"/>
      </w:divBdr>
    </w:div>
    <w:div w:id="710113355">
      <w:bodyDiv w:val="1"/>
      <w:marLeft w:val="0"/>
      <w:marRight w:val="0"/>
      <w:marTop w:val="0"/>
      <w:marBottom w:val="0"/>
      <w:divBdr>
        <w:top w:val="none" w:sz="0" w:space="0" w:color="auto"/>
        <w:left w:val="none" w:sz="0" w:space="0" w:color="auto"/>
        <w:bottom w:val="none" w:sz="0" w:space="0" w:color="auto"/>
        <w:right w:val="none" w:sz="0" w:space="0" w:color="auto"/>
      </w:divBdr>
    </w:div>
    <w:div w:id="710961590">
      <w:bodyDiv w:val="1"/>
      <w:marLeft w:val="0"/>
      <w:marRight w:val="0"/>
      <w:marTop w:val="0"/>
      <w:marBottom w:val="0"/>
      <w:divBdr>
        <w:top w:val="none" w:sz="0" w:space="0" w:color="auto"/>
        <w:left w:val="none" w:sz="0" w:space="0" w:color="auto"/>
        <w:bottom w:val="none" w:sz="0" w:space="0" w:color="auto"/>
        <w:right w:val="none" w:sz="0" w:space="0" w:color="auto"/>
      </w:divBdr>
    </w:div>
    <w:div w:id="713892584">
      <w:bodyDiv w:val="1"/>
      <w:marLeft w:val="0"/>
      <w:marRight w:val="0"/>
      <w:marTop w:val="0"/>
      <w:marBottom w:val="0"/>
      <w:divBdr>
        <w:top w:val="none" w:sz="0" w:space="0" w:color="auto"/>
        <w:left w:val="none" w:sz="0" w:space="0" w:color="auto"/>
        <w:bottom w:val="none" w:sz="0" w:space="0" w:color="auto"/>
        <w:right w:val="none" w:sz="0" w:space="0" w:color="auto"/>
      </w:divBdr>
    </w:div>
    <w:div w:id="714351744">
      <w:bodyDiv w:val="1"/>
      <w:marLeft w:val="0"/>
      <w:marRight w:val="0"/>
      <w:marTop w:val="0"/>
      <w:marBottom w:val="0"/>
      <w:divBdr>
        <w:top w:val="none" w:sz="0" w:space="0" w:color="auto"/>
        <w:left w:val="none" w:sz="0" w:space="0" w:color="auto"/>
        <w:bottom w:val="none" w:sz="0" w:space="0" w:color="auto"/>
        <w:right w:val="none" w:sz="0" w:space="0" w:color="auto"/>
      </w:divBdr>
    </w:div>
    <w:div w:id="717633377">
      <w:bodyDiv w:val="1"/>
      <w:marLeft w:val="0"/>
      <w:marRight w:val="0"/>
      <w:marTop w:val="0"/>
      <w:marBottom w:val="0"/>
      <w:divBdr>
        <w:top w:val="none" w:sz="0" w:space="0" w:color="auto"/>
        <w:left w:val="none" w:sz="0" w:space="0" w:color="auto"/>
        <w:bottom w:val="none" w:sz="0" w:space="0" w:color="auto"/>
        <w:right w:val="none" w:sz="0" w:space="0" w:color="auto"/>
      </w:divBdr>
    </w:div>
    <w:div w:id="717778221">
      <w:bodyDiv w:val="1"/>
      <w:marLeft w:val="0"/>
      <w:marRight w:val="0"/>
      <w:marTop w:val="0"/>
      <w:marBottom w:val="0"/>
      <w:divBdr>
        <w:top w:val="none" w:sz="0" w:space="0" w:color="auto"/>
        <w:left w:val="none" w:sz="0" w:space="0" w:color="auto"/>
        <w:bottom w:val="none" w:sz="0" w:space="0" w:color="auto"/>
        <w:right w:val="none" w:sz="0" w:space="0" w:color="auto"/>
      </w:divBdr>
    </w:div>
    <w:div w:id="718749527">
      <w:bodyDiv w:val="1"/>
      <w:marLeft w:val="0"/>
      <w:marRight w:val="0"/>
      <w:marTop w:val="0"/>
      <w:marBottom w:val="0"/>
      <w:divBdr>
        <w:top w:val="none" w:sz="0" w:space="0" w:color="auto"/>
        <w:left w:val="none" w:sz="0" w:space="0" w:color="auto"/>
        <w:bottom w:val="none" w:sz="0" w:space="0" w:color="auto"/>
        <w:right w:val="none" w:sz="0" w:space="0" w:color="auto"/>
      </w:divBdr>
    </w:div>
    <w:div w:id="719354776">
      <w:bodyDiv w:val="1"/>
      <w:marLeft w:val="0"/>
      <w:marRight w:val="0"/>
      <w:marTop w:val="0"/>
      <w:marBottom w:val="0"/>
      <w:divBdr>
        <w:top w:val="none" w:sz="0" w:space="0" w:color="auto"/>
        <w:left w:val="none" w:sz="0" w:space="0" w:color="auto"/>
        <w:bottom w:val="none" w:sz="0" w:space="0" w:color="auto"/>
        <w:right w:val="none" w:sz="0" w:space="0" w:color="auto"/>
      </w:divBdr>
    </w:div>
    <w:div w:id="719355718">
      <w:bodyDiv w:val="1"/>
      <w:marLeft w:val="0"/>
      <w:marRight w:val="0"/>
      <w:marTop w:val="0"/>
      <w:marBottom w:val="0"/>
      <w:divBdr>
        <w:top w:val="none" w:sz="0" w:space="0" w:color="auto"/>
        <w:left w:val="none" w:sz="0" w:space="0" w:color="auto"/>
        <w:bottom w:val="none" w:sz="0" w:space="0" w:color="auto"/>
        <w:right w:val="none" w:sz="0" w:space="0" w:color="auto"/>
      </w:divBdr>
    </w:div>
    <w:div w:id="720439372">
      <w:bodyDiv w:val="1"/>
      <w:marLeft w:val="0"/>
      <w:marRight w:val="0"/>
      <w:marTop w:val="0"/>
      <w:marBottom w:val="0"/>
      <w:divBdr>
        <w:top w:val="none" w:sz="0" w:space="0" w:color="auto"/>
        <w:left w:val="none" w:sz="0" w:space="0" w:color="auto"/>
        <w:bottom w:val="none" w:sz="0" w:space="0" w:color="auto"/>
        <w:right w:val="none" w:sz="0" w:space="0" w:color="auto"/>
      </w:divBdr>
    </w:div>
    <w:div w:id="721908957">
      <w:bodyDiv w:val="1"/>
      <w:marLeft w:val="0"/>
      <w:marRight w:val="0"/>
      <w:marTop w:val="0"/>
      <w:marBottom w:val="0"/>
      <w:divBdr>
        <w:top w:val="none" w:sz="0" w:space="0" w:color="auto"/>
        <w:left w:val="none" w:sz="0" w:space="0" w:color="auto"/>
        <w:bottom w:val="none" w:sz="0" w:space="0" w:color="auto"/>
        <w:right w:val="none" w:sz="0" w:space="0" w:color="auto"/>
      </w:divBdr>
    </w:div>
    <w:div w:id="723143602">
      <w:bodyDiv w:val="1"/>
      <w:marLeft w:val="0"/>
      <w:marRight w:val="0"/>
      <w:marTop w:val="0"/>
      <w:marBottom w:val="0"/>
      <w:divBdr>
        <w:top w:val="none" w:sz="0" w:space="0" w:color="auto"/>
        <w:left w:val="none" w:sz="0" w:space="0" w:color="auto"/>
        <w:bottom w:val="none" w:sz="0" w:space="0" w:color="auto"/>
        <w:right w:val="none" w:sz="0" w:space="0" w:color="auto"/>
      </w:divBdr>
    </w:div>
    <w:div w:id="727842868">
      <w:bodyDiv w:val="1"/>
      <w:marLeft w:val="0"/>
      <w:marRight w:val="0"/>
      <w:marTop w:val="0"/>
      <w:marBottom w:val="0"/>
      <w:divBdr>
        <w:top w:val="none" w:sz="0" w:space="0" w:color="auto"/>
        <w:left w:val="none" w:sz="0" w:space="0" w:color="auto"/>
        <w:bottom w:val="none" w:sz="0" w:space="0" w:color="auto"/>
        <w:right w:val="none" w:sz="0" w:space="0" w:color="auto"/>
      </w:divBdr>
    </w:div>
    <w:div w:id="729039169">
      <w:bodyDiv w:val="1"/>
      <w:marLeft w:val="0"/>
      <w:marRight w:val="0"/>
      <w:marTop w:val="0"/>
      <w:marBottom w:val="0"/>
      <w:divBdr>
        <w:top w:val="none" w:sz="0" w:space="0" w:color="auto"/>
        <w:left w:val="none" w:sz="0" w:space="0" w:color="auto"/>
        <w:bottom w:val="none" w:sz="0" w:space="0" w:color="auto"/>
        <w:right w:val="none" w:sz="0" w:space="0" w:color="auto"/>
      </w:divBdr>
    </w:div>
    <w:div w:id="731391997">
      <w:bodyDiv w:val="1"/>
      <w:marLeft w:val="0"/>
      <w:marRight w:val="0"/>
      <w:marTop w:val="0"/>
      <w:marBottom w:val="0"/>
      <w:divBdr>
        <w:top w:val="none" w:sz="0" w:space="0" w:color="auto"/>
        <w:left w:val="none" w:sz="0" w:space="0" w:color="auto"/>
        <w:bottom w:val="none" w:sz="0" w:space="0" w:color="auto"/>
        <w:right w:val="none" w:sz="0" w:space="0" w:color="auto"/>
      </w:divBdr>
    </w:div>
    <w:div w:id="732579634">
      <w:bodyDiv w:val="1"/>
      <w:marLeft w:val="0"/>
      <w:marRight w:val="0"/>
      <w:marTop w:val="0"/>
      <w:marBottom w:val="0"/>
      <w:divBdr>
        <w:top w:val="none" w:sz="0" w:space="0" w:color="auto"/>
        <w:left w:val="none" w:sz="0" w:space="0" w:color="auto"/>
        <w:bottom w:val="none" w:sz="0" w:space="0" w:color="auto"/>
        <w:right w:val="none" w:sz="0" w:space="0" w:color="auto"/>
      </w:divBdr>
    </w:div>
    <w:div w:id="733622531">
      <w:bodyDiv w:val="1"/>
      <w:marLeft w:val="0"/>
      <w:marRight w:val="0"/>
      <w:marTop w:val="0"/>
      <w:marBottom w:val="0"/>
      <w:divBdr>
        <w:top w:val="none" w:sz="0" w:space="0" w:color="auto"/>
        <w:left w:val="none" w:sz="0" w:space="0" w:color="auto"/>
        <w:bottom w:val="none" w:sz="0" w:space="0" w:color="auto"/>
        <w:right w:val="none" w:sz="0" w:space="0" w:color="auto"/>
      </w:divBdr>
    </w:div>
    <w:div w:id="734279540">
      <w:bodyDiv w:val="1"/>
      <w:marLeft w:val="0"/>
      <w:marRight w:val="0"/>
      <w:marTop w:val="0"/>
      <w:marBottom w:val="0"/>
      <w:divBdr>
        <w:top w:val="none" w:sz="0" w:space="0" w:color="auto"/>
        <w:left w:val="none" w:sz="0" w:space="0" w:color="auto"/>
        <w:bottom w:val="none" w:sz="0" w:space="0" w:color="auto"/>
        <w:right w:val="none" w:sz="0" w:space="0" w:color="auto"/>
      </w:divBdr>
    </w:div>
    <w:div w:id="741685753">
      <w:bodyDiv w:val="1"/>
      <w:marLeft w:val="0"/>
      <w:marRight w:val="0"/>
      <w:marTop w:val="0"/>
      <w:marBottom w:val="0"/>
      <w:divBdr>
        <w:top w:val="none" w:sz="0" w:space="0" w:color="auto"/>
        <w:left w:val="none" w:sz="0" w:space="0" w:color="auto"/>
        <w:bottom w:val="none" w:sz="0" w:space="0" w:color="auto"/>
        <w:right w:val="none" w:sz="0" w:space="0" w:color="auto"/>
      </w:divBdr>
    </w:div>
    <w:div w:id="743184600">
      <w:bodyDiv w:val="1"/>
      <w:marLeft w:val="0"/>
      <w:marRight w:val="0"/>
      <w:marTop w:val="0"/>
      <w:marBottom w:val="0"/>
      <w:divBdr>
        <w:top w:val="none" w:sz="0" w:space="0" w:color="auto"/>
        <w:left w:val="none" w:sz="0" w:space="0" w:color="auto"/>
        <w:bottom w:val="none" w:sz="0" w:space="0" w:color="auto"/>
        <w:right w:val="none" w:sz="0" w:space="0" w:color="auto"/>
      </w:divBdr>
    </w:div>
    <w:div w:id="743338076">
      <w:bodyDiv w:val="1"/>
      <w:marLeft w:val="0"/>
      <w:marRight w:val="0"/>
      <w:marTop w:val="0"/>
      <w:marBottom w:val="0"/>
      <w:divBdr>
        <w:top w:val="none" w:sz="0" w:space="0" w:color="auto"/>
        <w:left w:val="none" w:sz="0" w:space="0" w:color="auto"/>
        <w:bottom w:val="none" w:sz="0" w:space="0" w:color="auto"/>
        <w:right w:val="none" w:sz="0" w:space="0" w:color="auto"/>
      </w:divBdr>
    </w:div>
    <w:div w:id="743451445">
      <w:bodyDiv w:val="1"/>
      <w:marLeft w:val="0"/>
      <w:marRight w:val="0"/>
      <w:marTop w:val="0"/>
      <w:marBottom w:val="0"/>
      <w:divBdr>
        <w:top w:val="none" w:sz="0" w:space="0" w:color="auto"/>
        <w:left w:val="none" w:sz="0" w:space="0" w:color="auto"/>
        <w:bottom w:val="none" w:sz="0" w:space="0" w:color="auto"/>
        <w:right w:val="none" w:sz="0" w:space="0" w:color="auto"/>
      </w:divBdr>
    </w:div>
    <w:div w:id="744305348">
      <w:bodyDiv w:val="1"/>
      <w:marLeft w:val="0"/>
      <w:marRight w:val="0"/>
      <w:marTop w:val="0"/>
      <w:marBottom w:val="0"/>
      <w:divBdr>
        <w:top w:val="none" w:sz="0" w:space="0" w:color="auto"/>
        <w:left w:val="none" w:sz="0" w:space="0" w:color="auto"/>
        <w:bottom w:val="none" w:sz="0" w:space="0" w:color="auto"/>
        <w:right w:val="none" w:sz="0" w:space="0" w:color="auto"/>
      </w:divBdr>
    </w:div>
    <w:div w:id="745802921">
      <w:bodyDiv w:val="1"/>
      <w:marLeft w:val="0"/>
      <w:marRight w:val="0"/>
      <w:marTop w:val="0"/>
      <w:marBottom w:val="0"/>
      <w:divBdr>
        <w:top w:val="none" w:sz="0" w:space="0" w:color="auto"/>
        <w:left w:val="none" w:sz="0" w:space="0" w:color="auto"/>
        <w:bottom w:val="none" w:sz="0" w:space="0" w:color="auto"/>
        <w:right w:val="none" w:sz="0" w:space="0" w:color="auto"/>
      </w:divBdr>
    </w:div>
    <w:div w:id="746149494">
      <w:bodyDiv w:val="1"/>
      <w:marLeft w:val="0"/>
      <w:marRight w:val="0"/>
      <w:marTop w:val="0"/>
      <w:marBottom w:val="0"/>
      <w:divBdr>
        <w:top w:val="none" w:sz="0" w:space="0" w:color="auto"/>
        <w:left w:val="none" w:sz="0" w:space="0" w:color="auto"/>
        <w:bottom w:val="none" w:sz="0" w:space="0" w:color="auto"/>
        <w:right w:val="none" w:sz="0" w:space="0" w:color="auto"/>
      </w:divBdr>
    </w:div>
    <w:div w:id="746614877">
      <w:bodyDiv w:val="1"/>
      <w:marLeft w:val="0"/>
      <w:marRight w:val="0"/>
      <w:marTop w:val="0"/>
      <w:marBottom w:val="0"/>
      <w:divBdr>
        <w:top w:val="none" w:sz="0" w:space="0" w:color="auto"/>
        <w:left w:val="none" w:sz="0" w:space="0" w:color="auto"/>
        <w:bottom w:val="none" w:sz="0" w:space="0" w:color="auto"/>
        <w:right w:val="none" w:sz="0" w:space="0" w:color="auto"/>
      </w:divBdr>
    </w:div>
    <w:div w:id="750004038">
      <w:bodyDiv w:val="1"/>
      <w:marLeft w:val="0"/>
      <w:marRight w:val="0"/>
      <w:marTop w:val="0"/>
      <w:marBottom w:val="0"/>
      <w:divBdr>
        <w:top w:val="none" w:sz="0" w:space="0" w:color="auto"/>
        <w:left w:val="none" w:sz="0" w:space="0" w:color="auto"/>
        <w:bottom w:val="none" w:sz="0" w:space="0" w:color="auto"/>
        <w:right w:val="none" w:sz="0" w:space="0" w:color="auto"/>
      </w:divBdr>
    </w:div>
    <w:div w:id="752897027">
      <w:bodyDiv w:val="1"/>
      <w:marLeft w:val="0"/>
      <w:marRight w:val="0"/>
      <w:marTop w:val="0"/>
      <w:marBottom w:val="0"/>
      <w:divBdr>
        <w:top w:val="none" w:sz="0" w:space="0" w:color="auto"/>
        <w:left w:val="none" w:sz="0" w:space="0" w:color="auto"/>
        <w:bottom w:val="none" w:sz="0" w:space="0" w:color="auto"/>
        <w:right w:val="none" w:sz="0" w:space="0" w:color="auto"/>
      </w:divBdr>
    </w:div>
    <w:div w:id="756562170">
      <w:bodyDiv w:val="1"/>
      <w:marLeft w:val="0"/>
      <w:marRight w:val="0"/>
      <w:marTop w:val="0"/>
      <w:marBottom w:val="0"/>
      <w:divBdr>
        <w:top w:val="none" w:sz="0" w:space="0" w:color="auto"/>
        <w:left w:val="none" w:sz="0" w:space="0" w:color="auto"/>
        <w:bottom w:val="none" w:sz="0" w:space="0" w:color="auto"/>
        <w:right w:val="none" w:sz="0" w:space="0" w:color="auto"/>
      </w:divBdr>
    </w:div>
    <w:div w:id="759260281">
      <w:bodyDiv w:val="1"/>
      <w:marLeft w:val="0"/>
      <w:marRight w:val="0"/>
      <w:marTop w:val="0"/>
      <w:marBottom w:val="0"/>
      <w:divBdr>
        <w:top w:val="none" w:sz="0" w:space="0" w:color="auto"/>
        <w:left w:val="none" w:sz="0" w:space="0" w:color="auto"/>
        <w:bottom w:val="none" w:sz="0" w:space="0" w:color="auto"/>
        <w:right w:val="none" w:sz="0" w:space="0" w:color="auto"/>
      </w:divBdr>
    </w:div>
    <w:div w:id="761948205">
      <w:bodyDiv w:val="1"/>
      <w:marLeft w:val="0"/>
      <w:marRight w:val="0"/>
      <w:marTop w:val="0"/>
      <w:marBottom w:val="0"/>
      <w:divBdr>
        <w:top w:val="none" w:sz="0" w:space="0" w:color="auto"/>
        <w:left w:val="none" w:sz="0" w:space="0" w:color="auto"/>
        <w:bottom w:val="none" w:sz="0" w:space="0" w:color="auto"/>
        <w:right w:val="none" w:sz="0" w:space="0" w:color="auto"/>
      </w:divBdr>
    </w:div>
    <w:div w:id="762333916">
      <w:bodyDiv w:val="1"/>
      <w:marLeft w:val="0"/>
      <w:marRight w:val="0"/>
      <w:marTop w:val="0"/>
      <w:marBottom w:val="0"/>
      <w:divBdr>
        <w:top w:val="none" w:sz="0" w:space="0" w:color="auto"/>
        <w:left w:val="none" w:sz="0" w:space="0" w:color="auto"/>
        <w:bottom w:val="none" w:sz="0" w:space="0" w:color="auto"/>
        <w:right w:val="none" w:sz="0" w:space="0" w:color="auto"/>
      </w:divBdr>
    </w:div>
    <w:div w:id="763260457">
      <w:bodyDiv w:val="1"/>
      <w:marLeft w:val="0"/>
      <w:marRight w:val="0"/>
      <w:marTop w:val="0"/>
      <w:marBottom w:val="0"/>
      <w:divBdr>
        <w:top w:val="none" w:sz="0" w:space="0" w:color="auto"/>
        <w:left w:val="none" w:sz="0" w:space="0" w:color="auto"/>
        <w:bottom w:val="none" w:sz="0" w:space="0" w:color="auto"/>
        <w:right w:val="none" w:sz="0" w:space="0" w:color="auto"/>
      </w:divBdr>
    </w:div>
    <w:div w:id="764690845">
      <w:bodyDiv w:val="1"/>
      <w:marLeft w:val="0"/>
      <w:marRight w:val="0"/>
      <w:marTop w:val="0"/>
      <w:marBottom w:val="0"/>
      <w:divBdr>
        <w:top w:val="none" w:sz="0" w:space="0" w:color="auto"/>
        <w:left w:val="none" w:sz="0" w:space="0" w:color="auto"/>
        <w:bottom w:val="none" w:sz="0" w:space="0" w:color="auto"/>
        <w:right w:val="none" w:sz="0" w:space="0" w:color="auto"/>
      </w:divBdr>
    </w:div>
    <w:div w:id="766579646">
      <w:bodyDiv w:val="1"/>
      <w:marLeft w:val="0"/>
      <w:marRight w:val="0"/>
      <w:marTop w:val="0"/>
      <w:marBottom w:val="0"/>
      <w:divBdr>
        <w:top w:val="none" w:sz="0" w:space="0" w:color="auto"/>
        <w:left w:val="none" w:sz="0" w:space="0" w:color="auto"/>
        <w:bottom w:val="none" w:sz="0" w:space="0" w:color="auto"/>
        <w:right w:val="none" w:sz="0" w:space="0" w:color="auto"/>
      </w:divBdr>
    </w:div>
    <w:div w:id="766659747">
      <w:bodyDiv w:val="1"/>
      <w:marLeft w:val="0"/>
      <w:marRight w:val="0"/>
      <w:marTop w:val="0"/>
      <w:marBottom w:val="0"/>
      <w:divBdr>
        <w:top w:val="none" w:sz="0" w:space="0" w:color="auto"/>
        <w:left w:val="none" w:sz="0" w:space="0" w:color="auto"/>
        <w:bottom w:val="none" w:sz="0" w:space="0" w:color="auto"/>
        <w:right w:val="none" w:sz="0" w:space="0" w:color="auto"/>
      </w:divBdr>
    </w:div>
    <w:div w:id="767195638">
      <w:bodyDiv w:val="1"/>
      <w:marLeft w:val="0"/>
      <w:marRight w:val="0"/>
      <w:marTop w:val="0"/>
      <w:marBottom w:val="0"/>
      <w:divBdr>
        <w:top w:val="none" w:sz="0" w:space="0" w:color="auto"/>
        <w:left w:val="none" w:sz="0" w:space="0" w:color="auto"/>
        <w:bottom w:val="none" w:sz="0" w:space="0" w:color="auto"/>
        <w:right w:val="none" w:sz="0" w:space="0" w:color="auto"/>
      </w:divBdr>
    </w:div>
    <w:div w:id="771778670">
      <w:bodyDiv w:val="1"/>
      <w:marLeft w:val="0"/>
      <w:marRight w:val="0"/>
      <w:marTop w:val="0"/>
      <w:marBottom w:val="0"/>
      <w:divBdr>
        <w:top w:val="none" w:sz="0" w:space="0" w:color="auto"/>
        <w:left w:val="none" w:sz="0" w:space="0" w:color="auto"/>
        <w:bottom w:val="none" w:sz="0" w:space="0" w:color="auto"/>
        <w:right w:val="none" w:sz="0" w:space="0" w:color="auto"/>
      </w:divBdr>
    </w:div>
    <w:div w:id="772168980">
      <w:bodyDiv w:val="1"/>
      <w:marLeft w:val="0"/>
      <w:marRight w:val="0"/>
      <w:marTop w:val="0"/>
      <w:marBottom w:val="0"/>
      <w:divBdr>
        <w:top w:val="none" w:sz="0" w:space="0" w:color="auto"/>
        <w:left w:val="none" w:sz="0" w:space="0" w:color="auto"/>
        <w:bottom w:val="none" w:sz="0" w:space="0" w:color="auto"/>
        <w:right w:val="none" w:sz="0" w:space="0" w:color="auto"/>
      </w:divBdr>
    </w:div>
    <w:div w:id="772287764">
      <w:bodyDiv w:val="1"/>
      <w:marLeft w:val="0"/>
      <w:marRight w:val="0"/>
      <w:marTop w:val="0"/>
      <w:marBottom w:val="0"/>
      <w:divBdr>
        <w:top w:val="none" w:sz="0" w:space="0" w:color="auto"/>
        <w:left w:val="none" w:sz="0" w:space="0" w:color="auto"/>
        <w:bottom w:val="none" w:sz="0" w:space="0" w:color="auto"/>
        <w:right w:val="none" w:sz="0" w:space="0" w:color="auto"/>
      </w:divBdr>
    </w:div>
    <w:div w:id="772557465">
      <w:bodyDiv w:val="1"/>
      <w:marLeft w:val="0"/>
      <w:marRight w:val="0"/>
      <w:marTop w:val="0"/>
      <w:marBottom w:val="0"/>
      <w:divBdr>
        <w:top w:val="none" w:sz="0" w:space="0" w:color="auto"/>
        <w:left w:val="none" w:sz="0" w:space="0" w:color="auto"/>
        <w:bottom w:val="none" w:sz="0" w:space="0" w:color="auto"/>
        <w:right w:val="none" w:sz="0" w:space="0" w:color="auto"/>
      </w:divBdr>
    </w:div>
    <w:div w:id="773133361">
      <w:bodyDiv w:val="1"/>
      <w:marLeft w:val="0"/>
      <w:marRight w:val="0"/>
      <w:marTop w:val="0"/>
      <w:marBottom w:val="0"/>
      <w:divBdr>
        <w:top w:val="none" w:sz="0" w:space="0" w:color="auto"/>
        <w:left w:val="none" w:sz="0" w:space="0" w:color="auto"/>
        <w:bottom w:val="none" w:sz="0" w:space="0" w:color="auto"/>
        <w:right w:val="none" w:sz="0" w:space="0" w:color="auto"/>
      </w:divBdr>
    </w:div>
    <w:div w:id="774060136">
      <w:bodyDiv w:val="1"/>
      <w:marLeft w:val="0"/>
      <w:marRight w:val="0"/>
      <w:marTop w:val="0"/>
      <w:marBottom w:val="0"/>
      <w:divBdr>
        <w:top w:val="none" w:sz="0" w:space="0" w:color="auto"/>
        <w:left w:val="none" w:sz="0" w:space="0" w:color="auto"/>
        <w:bottom w:val="none" w:sz="0" w:space="0" w:color="auto"/>
        <w:right w:val="none" w:sz="0" w:space="0" w:color="auto"/>
      </w:divBdr>
    </w:div>
    <w:div w:id="777532737">
      <w:bodyDiv w:val="1"/>
      <w:marLeft w:val="0"/>
      <w:marRight w:val="0"/>
      <w:marTop w:val="0"/>
      <w:marBottom w:val="0"/>
      <w:divBdr>
        <w:top w:val="none" w:sz="0" w:space="0" w:color="auto"/>
        <w:left w:val="none" w:sz="0" w:space="0" w:color="auto"/>
        <w:bottom w:val="none" w:sz="0" w:space="0" w:color="auto"/>
        <w:right w:val="none" w:sz="0" w:space="0" w:color="auto"/>
      </w:divBdr>
    </w:div>
    <w:div w:id="780731613">
      <w:bodyDiv w:val="1"/>
      <w:marLeft w:val="0"/>
      <w:marRight w:val="0"/>
      <w:marTop w:val="0"/>
      <w:marBottom w:val="0"/>
      <w:divBdr>
        <w:top w:val="none" w:sz="0" w:space="0" w:color="auto"/>
        <w:left w:val="none" w:sz="0" w:space="0" w:color="auto"/>
        <w:bottom w:val="none" w:sz="0" w:space="0" w:color="auto"/>
        <w:right w:val="none" w:sz="0" w:space="0" w:color="auto"/>
      </w:divBdr>
    </w:div>
    <w:div w:id="781342124">
      <w:bodyDiv w:val="1"/>
      <w:marLeft w:val="0"/>
      <w:marRight w:val="0"/>
      <w:marTop w:val="0"/>
      <w:marBottom w:val="0"/>
      <w:divBdr>
        <w:top w:val="none" w:sz="0" w:space="0" w:color="auto"/>
        <w:left w:val="none" w:sz="0" w:space="0" w:color="auto"/>
        <w:bottom w:val="none" w:sz="0" w:space="0" w:color="auto"/>
        <w:right w:val="none" w:sz="0" w:space="0" w:color="auto"/>
      </w:divBdr>
    </w:div>
    <w:div w:id="782724626">
      <w:bodyDiv w:val="1"/>
      <w:marLeft w:val="0"/>
      <w:marRight w:val="0"/>
      <w:marTop w:val="0"/>
      <w:marBottom w:val="0"/>
      <w:divBdr>
        <w:top w:val="none" w:sz="0" w:space="0" w:color="auto"/>
        <w:left w:val="none" w:sz="0" w:space="0" w:color="auto"/>
        <w:bottom w:val="none" w:sz="0" w:space="0" w:color="auto"/>
        <w:right w:val="none" w:sz="0" w:space="0" w:color="auto"/>
      </w:divBdr>
    </w:div>
    <w:div w:id="784009336">
      <w:bodyDiv w:val="1"/>
      <w:marLeft w:val="0"/>
      <w:marRight w:val="0"/>
      <w:marTop w:val="0"/>
      <w:marBottom w:val="0"/>
      <w:divBdr>
        <w:top w:val="none" w:sz="0" w:space="0" w:color="auto"/>
        <w:left w:val="none" w:sz="0" w:space="0" w:color="auto"/>
        <w:bottom w:val="none" w:sz="0" w:space="0" w:color="auto"/>
        <w:right w:val="none" w:sz="0" w:space="0" w:color="auto"/>
      </w:divBdr>
    </w:div>
    <w:div w:id="786044673">
      <w:bodyDiv w:val="1"/>
      <w:marLeft w:val="0"/>
      <w:marRight w:val="0"/>
      <w:marTop w:val="0"/>
      <w:marBottom w:val="0"/>
      <w:divBdr>
        <w:top w:val="none" w:sz="0" w:space="0" w:color="auto"/>
        <w:left w:val="none" w:sz="0" w:space="0" w:color="auto"/>
        <w:bottom w:val="none" w:sz="0" w:space="0" w:color="auto"/>
        <w:right w:val="none" w:sz="0" w:space="0" w:color="auto"/>
      </w:divBdr>
    </w:div>
    <w:div w:id="789662607">
      <w:bodyDiv w:val="1"/>
      <w:marLeft w:val="0"/>
      <w:marRight w:val="0"/>
      <w:marTop w:val="0"/>
      <w:marBottom w:val="0"/>
      <w:divBdr>
        <w:top w:val="none" w:sz="0" w:space="0" w:color="auto"/>
        <w:left w:val="none" w:sz="0" w:space="0" w:color="auto"/>
        <w:bottom w:val="none" w:sz="0" w:space="0" w:color="auto"/>
        <w:right w:val="none" w:sz="0" w:space="0" w:color="auto"/>
      </w:divBdr>
    </w:div>
    <w:div w:id="796028690">
      <w:bodyDiv w:val="1"/>
      <w:marLeft w:val="0"/>
      <w:marRight w:val="0"/>
      <w:marTop w:val="0"/>
      <w:marBottom w:val="0"/>
      <w:divBdr>
        <w:top w:val="none" w:sz="0" w:space="0" w:color="auto"/>
        <w:left w:val="none" w:sz="0" w:space="0" w:color="auto"/>
        <w:bottom w:val="none" w:sz="0" w:space="0" w:color="auto"/>
        <w:right w:val="none" w:sz="0" w:space="0" w:color="auto"/>
      </w:divBdr>
    </w:div>
    <w:div w:id="797065443">
      <w:bodyDiv w:val="1"/>
      <w:marLeft w:val="0"/>
      <w:marRight w:val="0"/>
      <w:marTop w:val="0"/>
      <w:marBottom w:val="0"/>
      <w:divBdr>
        <w:top w:val="none" w:sz="0" w:space="0" w:color="auto"/>
        <w:left w:val="none" w:sz="0" w:space="0" w:color="auto"/>
        <w:bottom w:val="none" w:sz="0" w:space="0" w:color="auto"/>
        <w:right w:val="none" w:sz="0" w:space="0" w:color="auto"/>
      </w:divBdr>
    </w:div>
    <w:div w:id="799541590">
      <w:bodyDiv w:val="1"/>
      <w:marLeft w:val="0"/>
      <w:marRight w:val="0"/>
      <w:marTop w:val="0"/>
      <w:marBottom w:val="0"/>
      <w:divBdr>
        <w:top w:val="none" w:sz="0" w:space="0" w:color="auto"/>
        <w:left w:val="none" w:sz="0" w:space="0" w:color="auto"/>
        <w:bottom w:val="none" w:sz="0" w:space="0" w:color="auto"/>
        <w:right w:val="none" w:sz="0" w:space="0" w:color="auto"/>
      </w:divBdr>
    </w:div>
    <w:div w:id="800221709">
      <w:bodyDiv w:val="1"/>
      <w:marLeft w:val="0"/>
      <w:marRight w:val="0"/>
      <w:marTop w:val="0"/>
      <w:marBottom w:val="0"/>
      <w:divBdr>
        <w:top w:val="none" w:sz="0" w:space="0" w:color="auto"/>
        <w:left w:val="none" w:sz="0" w:space="0" w:color="auto"/>
        <w:bottom w:val="none" w:sz="0" w:space="0" w:color="auto"/>
        <w:right w:val="none" w:sz="0" w:space="0" w:color="auto"/>
      </w:divBdr>
    </w:div>
    <w:div w:id="800921105">
      <w:bodyDiv w:val="1"/>
      <w:marLeft w:val="0"/>
      <w:marRight w:val="0"/>
      <w:marTop w:val="0"/>
      <w:marBottom w:val="0"/>
      <w:divBdr>
        <w:top w:val="none" w:sz="0" w:space="0" w:color="auto"/>
        <w:left w:val="none" w:sz="0" w:space="0" w:color="auto"/>
        <w:bottom w:val="none" w:sz="0" w:space="0" w:color="auto"/>
        <w:right w:val="none" w:sz="0" w:space="0" w:color="auto"/>
      </w:divBdr>
    </w:div>
    <w:div w:id="801193316">
      <w:bodyDiv w:val="1"/>
      <w:marLeft w:val="0"/>
      <w:marRight w:val="0"/>
      <w:marTop w:val="0"/>
      <w:marBottom w:val="0"/>
      <w:divBdr>
        <w:top w:val="none" w:sz="0" w:space="0" w:color="auto"/>
        <w:left w:val="none" w:sz="0" w:space="0" w:color="auto"/>
        <w:bottom w:val="none" w:sz="0" w:space="0" w:color="auto"/>
        <w:right w:val="none" w:sz="0" w:space="0" w:color="auto"/>
      </w:divBdr>
    </w:div>
    <w:div w:id="803542315">
      <w:bodyDiv w:val="1"/>
      <w:marLeft w:val="0"/>
      <w:marRight w:val="0"/>
      <w:marTop w:val="0"/>
      <w:marBottom w:val="0"/>
      <w:divBdr>
        <w:top w:val="none" w:sz="0" w:space="0" w:color="auto"/>
        <w:left w:val="none" w:sz="0" w:space="0" w:color="auto"/>
        <w:bottom w:val="none" w:sz="0" w:space="0" w:color="auto"/>
        <w:right w:val="none" w:sz="0" w:space="0" w:color="auto"/>
      </w:divBdr>
    </w:div>
    <w:div w:id="804737941">
      <w:bodyDiv w:val="1"/>
      <w:marLeft w:val="0"/>
      <w:marRight w:val="0"/>
      <w:marTop w:val="0"/>
      <w:marBottom w:val="0"/>
      <w:divBdr>
        <w:top w:val="none" w:sz="0" w:space="0" w:color="auto"/>
        <w:left w:val="none" w:sz="0" w:space="0" w:color="auto"/>
        <w:bottom w:val="none" w:sz="0" w:space="0" w:color="auto"/>
        <w:right w:val="none" w:sz="0" w:space="0" w:color="auto"/>
      </w:divBdr>
    </w:div>
    <w:div w:id="806364215">
      <w:bodyDiv w:val="1"/>
      <w:marLeft w:val="0"/>
      <w:marRight w:val="0"/>
      <w:marTop w:val="0"/>
      <w:marBottom w:val="0"/>
      <w:divBdr>
        <w:top w:val="none" w:sz="0" w:space="0" w:color="auto"/>
        <w:left w:val="none" w:sz="0" w:space="0" w:color="auto"/>
        <w:bottom w:val="none" w:sz="0" w:space="0" w:color="auto"/>
        <w:right w:val="none" w:sz="0" w:space="0" w:color="auto"/>
      </w:divBdr>
    </w:div>
    <w:div w:id="806971903">
      <w:bodyDiv w:val="1"/>
      <w:marLeft w:val="0"/>
      <w:marRight w:val="0"/>
      <w:marTop w:val="0"/>
      <w:marBottom w:val="0"/>
      <w:divBdr>
        <w:top w:val="none" w:sz="0" w:space="0" w:color="auto"/>
        <w:left w:val="none" w:sz="0" w:space="0" w:color="auto"/>
        <w:bottom w:val="none" w:sz="0" w:space="0" w:color="auto"/>
        <w:right w:val="none" w:sz="0" w:space="0" w:color="auto"/>
      </w:divBdr>
    </w:div>
    <w:div w:id="809057118">
      <w:bodyDiv w:val="1"/>
      <w:marLeft w:val="0"/>
      <w:marRight w:val="0"/>
      <w:marTop w:val="0"/>
      <w:marBottom w:val="0"/>
      <w:divBdr>
        <w:top w:val="none" w:sz="0" w:space="0" w:color="auto"/>
        <w:left w:val="none" w:sz="0" w:space="0" w:color="auto"/>
        <w:bottom w:val="none" w:sz="0" w:space="0" w:color="auto"/>
        <w:right w:val="none" w:sz="0" w:space="0" w:color="auto"/>
      </w:divBdr>
    </w:div>
    <w:div w:id="810829527">
      <w:bodyDiv w:val="1"/>
      <w:marLeft w:val="0"/>
      <w:marRight w:val="0"/>
      <w:marTop w:val="0"/>
      <w:marBottom w:val="0"/>
      <w:divBdr>
        <w:top w:val="none" w:sz="0" w:space="0" w:color="auto"/>
        <w:left w:val="none" w:sz="0" w:space="0" w:color="auto"/>
        <w:bottom w:val="none" w:sz="0" w:space="0" w:color="auto"/>
        <w:right w:val="none" w:sz="0" w:space="0" w:color="auto"/>
      </w:divBdr>
    </w:div>
    <w:div w:id="818496761">
      <w:bodyDiv w:val="1"/>
      <w:marLeft w:val="0"/>
      <w:marRight w:val="0"/>
      <w:marTop w:val="0"/>
      <w:marBottom w:val="0"/>
      <w:divBdr>
        <w:top w:val="none" w:sz="0" w:space="0" w:color="auto"/>
        <w:left w:val="none" w:sz="0" w:space="0" w:color="auto"/>
        <w:bottom w:val="none" w:sz="0" w:space="0" w:color="auto"/>
        <w:right w:val="none" w:sz="0" w:space="0" w:color="auto"/>
      </w:divBdr>
    </w:div>
    <w:div w:id="820386872">
      <w:bodyDiv w:val="1"/>
      <w:marLeft w:val="0"/>
      <w:marRight w:val="0"/>
      <w:marTop w:val="0"/>
      <w:marBottom w:val="0"/>
      <w:divBdr>
        <w:top w:val="none" w:sz="0" w:space="0" w:color="auto"/>
        <w:left w:val="none" w:sz="0" w:space="0" w:color="auto"/>
        <w:bottom w:val="none" w:sz="0" w:space="0" w:color="auto"/>
        <w:right w:val="none" w:sz="0" w:space="0" w:color="auto"/>
      </w:divBdr>
    </w:div>
    <w:div w:id="822090007">
      <w:bodyDiv w:val="1"/>
      <w:marLeft w:val="0"/>
      <w:marRight w:val="0"/>
      <w:marTop w:val="0"/>
      <w:marBottom w:val="0"/>
      <w:divBdr>
        <w:top w:val="none" w:sz="0" w:space="0" w:color="auto"/>
        <w:left w:val="none" w:sz="0" w:space="0" w:color="auto"/>
        <w:bottom w:val="none" w:sz="0" w:space="0" w:color="auto"/>
        <w:right w:val="none" w:sz="0" w:space="0" w:color="auto"/>
      </w:divBdr>
    </w:div>
    <w:div w:id="824586310">
      <w:bodyDiv w:val="1"/>
      <w:marLeft w:val="0"/>
      <w:marRight w:val="0"/>
      <w:marTop w:val="0"/>
      <w:marBottom w:val="0"/>
      <w:divBdr>
        <w:top w:val="none" w:sz="0" w:space="0" w:color="auto"/>
        <w:left w:val="none" w:sz="0" w:space="0" w:color="auto"/>
        <w:bottom w:val="none" w:sz="0" w:space="0" w:color="auto"/>
        <w:right w:val="none" w:sz="0" w:space="0" w:color="auto"/>
      </w:divBdr>
    </w:div>
    <w:div w:id="824782652">
      <w:bodyDiv w:val="1"/>
      <w:marLeft w:val="0"/>
      <w:marRight w:val="0"/>
      <w:marTop w:val="0"/>
      <w:marBottom w:val="0"/>
      <w:divBdr>
        <w:top w:val="none" w:sz="0" w:space="0" w:color="auto"/>
        <w:left w:val="none" w:sz="0" w:space="0" w:color="auto"/>
        <w:bottom w:val="none" w:sz="0" w:space="0" w:color="auto"/>
        <w:right w:val="none" w:sz="0" w:space="0" w:color="auto"/>
      </w:divBdr>
    </w:div>
    <w:div w:id="825125996">
      <w:bodyDiv w:val="1"/>
      <w:marLeft w:val="0"/>
      <w:marRight w:val="0"/>
      <w:marTop w:val="0"/>
      <w:marBottom w:val="0"/>
      <w:divBdr>
        <w:top w:val="none" w:sz="0" w:space="0" w:color="auto"/>
        <w:left w:val="none" w:sz="0" w:space="0" w:color="auto"/>
        <w:bottom w:val="none" w:sz="0" w:space="0" w:color="auto"/>
        <w:right w:val="none" w:sz="0" w:space="0" w:color="auto"/>
      </w:divBdr>
    </w:div>
    <w:div w:id="827475658">
      <w:bodyDiv w:val="1"/>
      <w:marLeft w:val="0"/>
      <w:marRight w:val="0"/>
      <w:marTop w:val="0"/>
      <w:marBottom w:val="0"/>
      <w:divBdr>
        <w:top w:val="none" w:sz="0" w:space="0" w:color="auto"/>
        <w:left w:val="none" w:sz="0" w:space="0" w:color="auto"/>
        <w:bottom w:val="none" w:sz="0" w:space="0" w:color="auto"/>
        <w:right w:val="none" w:sz="0" w:space="0" w:color="auto"/>
      </w:divBdr>
    </w:div>
    <w:div w:id="828442263">
      <w:bodyDiv w:val="1"/>
      <w:marLeft w:val="0"/>
      <w:marRight w:val="0"/>
      <w:marTop w:val="0"/>
      <w:marBottom w:val="0"/>
      <w:divBdr>
        <w:top w:val="none" w:sz="0" w:space="0" w:color="auto"/>
        <w:left w:val="none" w:sz="0" w:space="0" w:color="auto"/>
        <w:bottom w:val="none" w:sz="0" w:space="0" w:color="auto"/>
        <w:right w:val="none" w:sz="0" w:space="0" w:color="auto"/>
      </w:divBdr>
    </w:div>
    <w:div w:id="829492103">
      <w:bodyDiv w:val="1"/>
      <w:marLeft w:val="0"/>
      <w:marRight w:val="0"/>
      <w:marTop w:val="0"/>
      <w:marBottom w:val="0"/>
      <w:divBdr>
        <w:top w:val="none" w:sz="0" w:space="0" w:color="auto"/>
        <w:left w:val="none" w:sz="0" w:space="0" w:color="auto"/>
        <w:bottom w:val="none" w:sz="0" w:space="0" w:color="auto"/>
        <w:right w:val="none" w:sz="0" w:space="0" w:color="auto"/>
      </w:divBdr>
    </w:div>
    <w:div w:id="829563246">
      <w:bodyDiv w:val="1"/>
      <w:marLeft w:val="0"/>
      <w:marRight w:val="0"/>
      <w:marTop w:val="0"/>
      <w:marBottom w:val="0"/>
      <w:divBdr>
        <w:top w:val="none" w:sz="0" w:space="0" w:color="auto"/>
        <w:left w:val="none" w:sz="0" w:space="0" w:color="auto"/>
        <w:bottom w:val="none" w:sz="0" w:space="0" w:color="auto"/>
        <w:right w:val="none" w:sz="0" w:space="0" w:color="auto"/>
      </w:divBdr>
    </w:div>
    <w:div w:id="830561638">
      <w:bodyDiv w:val="1"/>
      <w:marLeft w:val="0"/>
      <w:marRight w:val="0"/>
      <w:marTop w:val="0"/>
      <w:marBottom w:val="0"/>
      <w:divBdr>
        <w:top w:val="none" w:sz="0" w:space="0" w:color="auto"/>
        <w:left w:val="none" w:sz="0" w:space="0" w:color="auto"/>
        <w:bottom w:val="none" w:sz="0" w:space="0" w:color="auto"/>
        <w:right w:val="none" w:sz="0" w:space="0" w:color="auto"/>
      </w:divBdr>
    </w:div>
    <w:div w:id="835850688">
      <w:bodyDiv w:val="1"/>
      <w:marLeft w:val="0"/>
      <w:marRight w:val="0"/>
      <w:marTop w:val="0"/>
      <w:marBottom w:val="0"/>
      <w:divBdr>
        <w:top w:val="none" w:sz="0" w:space="0" w:color="auto"/>
        <w:left w:val="none" w:sz="0" w:space="0" w:color="auto"/>
        <w:bottom w:val="none" w:sz="0" w:space="0" w:color="auto"/>
        <w:right w:val="none" w:sz="0" w:space="0" w:color="auto"/>
      </w:divBdr>
    </w:div>
    <w:div w:id="837306216">
      <w:bodyDiv w:val="1"/>
      <w:marLeft w:val="0"/>
      <w:marRight w:val="0"/>
      <w:marTop w:val="0"/>
      <w:marBottom w:val="0"/>
      <w:divBdr>
        <w:top w:val="none" w:sz="0" w:space="0" w:color="auto"/>
        <w:left w:val="none" w:sz="0" w:space="0" w:color="auto"/>
        <w:bottom w:val="none" w:sz="0" w:space="0" w:color="auto"/>
        <w:right w:val="none" w:sz="0" w:space="0" w:color="auto"/>
      </w:divBdr>
    </w:div>
    <w:div w:id="837504276">
      <w:bodyDiv w:val="1"/>
      <w:marLeft w:val="0"/>
      <w:marRight w:val="0"/>
      <w:marTop w:val="0"/>
      <w:marBottom w:val="0"/>
      <w:divBdr>
        <w:top w:val="none" w:sz="0" w:space="0" w:color="auto"/>
        <w:left w:val="none" w:sz="0" w:space="0" w:color="auto"/>
        <w:bottom w:val="none" w:sz="0" w:space="0" w:color="auto"/>
        <w:right w:val="none" w:sz="0" w:space="0" w:color="auto"/>
      </w:divBdr>
    </w:div>
    <w:div w:id="838236030">
      <w:bodyDiv w:val="1"/>
      <w:marLeft w:val="0"/>
      <w:marRight w:val="0"/>
      <w:marTop w:val="0"/>
      <w:marBottom w:val="0"/>
      <w:divBdr>
        <w:top w:val="none" w:sz="0" w:space="0" w:color="auto"/>
        <w:left w:val="none" w:sz="0" w:space="0" w:color="auto"/>
        <w:bottom w:val="none" w:sz="0" w:space="0" w:color="auto"/>
        <w:right w:val="none" w:sz="0" w:space="0" w:color="auto"/>
      </w:divBdr>
    </w:div>
    <w:div w:id="839388762">
      <w:bodyDiv w:val="1"/>
      <w:marLeft w:val="0"/>
      <w:marRight w:val="0"/>
      <w:marTop w:val="0"/>
      <w:marBottom w:val="0"/>
      <w:divBdr>
        <w:top w:val="none" w:sz="0" w:space="0" w:color="auto"/>
        <w:left w:val="none" w:sz="0" w:space="0" w:color="auto"/>
        <w:bottom w:val="none" w:sz="0" w:space="0" w:color="auto"/>
        <w:right w:val="none" w:sz="0" w:space="0" w:color="auto"/>
      </w:divBdr>
    </w:div>
    <w:div w:id="840699006">
      <w:bodyDiv w:val="1"/>
      <w:marLeft w:val="0"/>
      <w:marRight w:val="0"/>
      <w:marTop w:val="0"/>
      <w:marBottom w:val="0"/>
      <w:divBdr>
        <w:top w:val="none" w:sz="0" w:space="0" w:color="auto"/>
        <w:left w:val="none" w:sz="0" w:space="0" w:color="auto"/>
        <w:bottom w:val="none" w:sz="0" w:space="0" w:color="auto"/>
        <w:right w:val="none" w:sz="0" w:space="0" w:color="auto"/>
      </w:divBdr>
    </w:div>
    <w:div w:id="842210420">
      <w:bodyDiv w:val="1"/>
      <w:marLeft w:val="0"/>
      <w:marRight w:val="0"/>
      <w:marTop w:val="0"/>
      <w:marBottom w:val="0"/>
      <w:divBdr>
        <w:top w:val="none" w:sz="0" w:space="0" w:color="auto"/>
        <w:left w:val="none" w:sz="0" w:space="0" w:color="auto"/>
        <w:bottom w:val="none" w:sz="0" w:space="0" w:color="auto"/>
        <w:right w:val="none" w:sz="0" w:space="0" w:color="auto"/>
      </w:divBdr>
    </w:div>
    <w:div w:id="842627288">
      <w:bodyDiv w:val="1"/>
      <w:marLeft w:val="0"/>
      <w:marRight w:val="0"/>
      <w:marTop w:val="0"/>
      <w:marBottom w:val="0"/>
      <w:divBdr>
        <w:top w:val="none" w:sz="0" w:space="0" w:color="auto"/>
        <w:left w:val="none" w:sz="0" w:space="0" w:color="auto"/>
        <w:bottom w:val="none" w:sz="0" w:space="0" w:color="auto"/>
        <w:right w:val="none" w:sz="0" w:space="0" w:color="auto"/>
      </w:divBdr>
    </w:div>
    <w:div w:id="843931851">
      <w:bodyDiv w:val="1"/>
      <w:marLeft w:val="0"/>
      <w:marRight w:val="0"/>
      <w:marTop w:val="0"/>
      <w:marBottom w:val="0"/>
      <w:divBdr>
        <w:top w:val="none" w:sz="0" w:space="0" w:color="auto"/>
        <w:left w:val="none" w:sz="0" w:space="0" w:color="auto"/>
        <w:bottom w:val="none" w:sz="0" w:space="0" w:color="auto"/>
        <w:right w:val="none" w:sz="0" w:space="0" w:color="auto"/>
      </w:divBdr>
    </w:div>
    <w:div w:id="844327177">
      <w:bodyDiv w:val="1"/>
      <w:marLeft w:val="0"/>
      <w:marRight w:val="0"/>
      <w:marTop w:val="0"/>
      <w:marBottom w:val="0"/>
      <w:divBdr>
        <w:top w:val="none" w:sz="0" w:space="0" w:color="auto"/>
        <w:left w:val="none" w:sz="0" w:space="0" w:color="auto"/>
        <w:bottom w:val="none" w:sz="0" w:space="0" w:color="auto"/>
        <w:right w:val="none" w:sz="0" w:space="0" w:color="auto"/>
      </w:divBdr>
    </w:div>
    <w:div w:id="845368560">
      <w:bodyDiv w:val="1"/>
      <w:marLeft w:val="0"/>
      <w:marRight w:val="0"/>
      <w:marTop w:val="0"/>
      <w:marBottom w:val="0"/>
      <w:divBdr>
        <w:top w:val="none" w:sz="0" w:space="0" w:color="auto"/>
        <w:left w:val="none" w:sz="0" w:space="0" w:color="auto"/>
        <w:bottom w:val="none" w:sz="0" w:space="0" w:color="auto"/>
        <w:right w:val="none" w:sz="0" w:space="0" w:color="auto"/>
      </w:divBdr>
    </w:div>
    <w:div w:id="846362100">
      <w:bodyDiv w:val="1"/>
      <w:marLeft w:val="0"/>
      <w:marRight w:val="0"/>
      <w:marTop w:val="0"/>
      <w:marBottom w:val="0"/>
      <w:divBdr>
        <w:top w:val="none" w:sz="0" w:space="0" w:color="auto"/>
        <w:left w:val="none" w:sz="0" w:space="0" w:color="auto"/>
        <w:bottom w:val="none" w:sz="0" w:space="0" w:color="auto"/>
        <w:right w:val="none" w:sz="0" w:space="0" w:color="auto"/>
      </w:divBdr>
    </w:div>
    <w:div w:id="847056971">
      <w:bodyDiv w:val="1"/>
      <w:marLeft w:val="0"/>
      <w:marRight w:val="0"/>
      <w:marTop w:val="0"/>
      <w:marBottom w:val="0"/>
      <w:divBdr>
        <w:top w:val="none" w:sz="0" w:space="0" w:color="auto"/>
        <w:left w:val="none" w:sz="0" w:space="0" w:color="auto"/>
        <w:bottom w:val="none" w:sz="0" w:space="0" w:color="auto"/>
        <w:right w:val="none" w:sz="0" w:space="0" w:color="auto"/>
      </w:divBdr>
    </w:div>
    <w:div w:id="847063838">
      <w:bodyDiv w:val="1"/>
      <w:marLeft w:val="0"/>
      <w:marRight w:val="0"/>
      <w:marTop w:val="0"/>
      <w:marBottom w:val="0"/>
      <w:divBdr>
        <w:top w:val="none" w:sz="0" w:space="0" w:color="auto"/>
        <w:left w:val="none" w:sz="0" w:space="0" w:color="auto"/>
        <w:bottom w:val="none" w:sz="0" w:space="0" w:color="auto"/>
        <w:right w:val="none" w:sz="0" w:space="0" w:color="auto"/>
      </w:divBdr>
    </w:div>
    <w:div w:id="848175382">
      <w:bodyDiv w:val="1"/>
      <w:marLeft w:val="0"/>
      <w:marRight w:val="0"/>
      <w:marTop w:val="0"/>
      <w:marBottom w:val="0"/>
      <w:divBdr>
        <w:top w:val="none" w:sz="0" w:space="0" w:color="auto"/>
        <w:left w:val="none" w:sz="0" w:space="0" w:color="auto"/>
        <w:bottom w:val="none" w:sz="0" w:space="0" w:color="auto"/>
        <w:right w:val="none" w:sz="0" w:space="0" w:color="auto"/>
      </w:divBdr>
    </w:div>
    <w:div w:id="848567400">
      <w:bodyDiv w:val="1"/>
      <w:marLeft w:val="0"/>
      <w:marRight w:val="0"/>
      <w:marTop w:val="0"/>
      <w:marBottom w:val="0"/>
      <w:divBdr>
        <w:top w:val="none" w:sz="0" w:space="0" w:color="auto"/>
        <w:left w:val="none" w:sz="0" w:space="0" w:color="auto"/>
        <w:bottom w:val="none" w:sz="0" w:space="0" w:color="auto"/>
        <w:right w:val="none" w:sz="0" w:space="0" w:color="auto"/>
      </w:divBdr>
    </w:div>
    <w:div w:id="849683601">
      <w:bodyDiv w:val="1"/>
      <w:marLeft w:val="0"/>
      <w:marRight w:val="0"/>
      <w:marTop w:val="0"/>
      <w:marBottom w:val="0"/>
      <w:divBdr>
        <w:top w:val="none" w:sz="0" w:space="0" w:color="auto"/>
        <w:left w:val="none" w:sz="0" w:space="0" w:color="auto"/>
        <w:bottom w:val="none" w:sz="0" w:space="0" w:color="auto"/>
        <w:right w:val="none" w:sz="0" w:space="0" w:color="auto"/>
      </w:divBdr>
    </w:div>
    <w:div w:id="854002131">
      <w:bodyDiv w:val="1"/>
      <w:marLeft w:val="0"/>
      <w:marRight w:val="0"/>
      <w:marTop w:val="0"/>
      <w:marBottom w:val="0"/>
      <w:divBdr>
        <w:top w:val="none" w:sz="0" w:space="0" w:color="auto"/>
        <w:left w:val="none" w:sz="0" w:space="0" w:color="auto"/>
        <w:bottom w:val="none" w:sz="0" w:space="0" w:color="auto"/>
        <w:right w:val="none" w:sz="0" w:space="0" w:color="auto"/>
      </w:divBdr>
    </w:div>
    <w:div w:id="855114664">
      <w:bodyDiv w:val="1"/>
      <w:marLeft w:val="0"/>
      <w:marRight w:val="0"/>
      <w:marTop w:val="0"/>
      <w:marBottom w:val="0"/>
      <w:divBdr>
        <w:top w:val="none" w:sz="0" w:space="0" w:color="auto"/>
        <w:left w:val="none" w:sz="0" w:space="0" w:color="auto"/>
        <w:bottom w:val="none" w:sz="0" w:space="0" w:color="auto"/>
        <w:right w:val="none" w:sz="0" w:space="0" w:color="auto"/>
      </w:divBdr>
    </w:div>
    <w:div w:id="856120802">
      <w:bodyDiv w:val="1"/>
      <w:marLeft w:val="0"/>
      <w:marRight w:val="0"/>
      <w:marTop w:val="0"/>
      <w:marBottom w:val="0"/>
      <w:divBdr>
        <w:top w:val="none" w:sz="0" w:space="0" w:color="auto"/>
        <w:left w:val="none" w:sz="0" w:space="0" w:color="auto"/>
        <w:bottom w:val="none" w:sz="0" w:space="0" w:color="auto"/>
        <w:right w:val="none" w:sz="0" w:space="0" w:color="auto"/>
      </w:divBdr>
    </w:div>
    <w:div w:id="858277054">
      <w:bodyDiv w:val="1"/>
      <w:marLeft w:val="0"/>
      <w:marRight w:val="0"/>
      <w:marTop w:val="0"/>
      <w:marBottom w:val="0"/>
      <w:divBdr>
        <w:top w:val="none" w:sz="0" w:space="0" w:color="auto"/>
        <w:left w:val="none" w:sz="0" w:space="0" w:color="auto"/>
        <w:bottom w:val="none" w:sz="0" w:space="0" w:color="auto"/>
        <w:right w:val="none" w:sz="0" w:space="0" w:color="auto"/>
      </w:divBdr>
    </w:div>
    <w:div w:id="859318117">
      <w:bodyDiv w:val="1"/>
      <w:marLeft w:val="0"/>
      <w:marRight w:val="0"/>
      <w:marTop w:val="0"/>
      <w:marBottom w:val="0"/>
      <w:divBdr>
        <w:top w:val="none" w:sz="0" w:space="0" w:color="auto"/>
        <w:left w:val="none" w:sz="0" w:space="0" w:color="auto"/>
        <w:bottom w:val="none" w:sz="0" w:space="0" w:color="auto"/>
        <w:right w:val="none" w:sz="0" w:space="0" w:color="auto"/>
      </w:divBdr>
    </w:div>
    <w:div w:id="860123853">
      <w:bodyDiv w:val="1"/>
      <w:marLeft w:val="0"/>
      <w:marRight w:val="0"/>
      <w:marTop w:val="0"/>
      <w:marBottom w:val="0"/>
      <w:divBdr>
        <w:top w:val="none" w:sz="0" w:space="0" w:color="auto"/>
        <w:left w:val="none" w:sz="0" w:space="0" w:color="auto"/>
        <w:bottom w:val="none" w:sz="0" w:space="0" w:color="auto"/>
        <w:right w:val="none" w:sz="0" w:space="0" w:color="auto"/>
      </w:divBdr>
    </w:div>
    <w:div w:id="866992269">
      <w:bodyDiv w:val="1"/>
      <w:marLeft w:val="0"/>
      <w:marRight w:val="0"/>
      <w:marTop w:val="0"/>
      <w:marBottom w:val="0"/>
      <w:divBdr>
        <w:top w:val="none" w:sz="0" w:space="0" w:color="auto"/>
        <w:left w:val="none" w:sz="0" w:space="0" w:color="auto"/>
        <w:bottom w:val="none" w:sz="0" w:space="0" w:color="auto"/>
        <w:right w:val="none" w:sz="0" w:space="0" w:color="auto"/>
      </w:divBdr>
    </w:div>
    <w:div w:id="869337472">
      <w:bodyDiv w:val="1"/>
      <w:marLeft w:val="0"/>
      <w:marRight w:val="0"/>
      <w:marTop w:val="0"/>
      <w:marBottom w:val="0"/>
      <w:divBdr>
        <w:top w:val="none" w:sz="0" w:space="0" w:color="auto"/>
        <w:left w:val="none" w:sz="0" w:space="0" w:color="auto"/>
        <w:bottom w:val="none" w:sz="0" w:space="0" w:color="auto"/>
        <w:right w:val="none" w:sz="0" w:space="0" w:color="auto"/>
      </w:divBdr>
    </w:div>
    <w:div w:id="869684166">
      <w:bodyDiv w:val="1"/>
      <w:marLeft w:val="0"/>
      <w:marRight w:val="0"/>
      <w:marTop w:val="0"/>
      <w:marBottom w:val="0"/>
      <w:divBdr>
        <w:top w:val="none" w:sz="0" w:space="0" w:color="auto"/>
        <w:left w:val="none" w:sz="0" w:space="0" w:color="auto"/>
        <w:bottom w:val="none" w:sz="0" w:space="0" w:color="auto"/>
        <w:right w:val="none" w:sz="0" w:space="0" w:color="auto"/>
      </w:divBdr>
    </w:div>
    <w:div w:id="871650375">
      <w:bodyDiv w:val="1"/>
      <w:marLeft w:val="0"/>
      <w:marRight w:val="0"/>
      <w:marTop w:val="0"/>
      <w:marBottom w:val="0"/>
      <w:divBdr>
        <w:top w:val="none" w:sz="0" w:space="0" w:color="auto"/>
        <w:left w:val="none" w:sz="0" w:space="0" w:color="auto"/>
        <w:bottom w:val="none" w:sz="0" w:space="0" w:color="auto"/>
        <w:right w:val="none" w:sz="0" w:space="0" w:color="auto"/>
      </w:divBdr>
    </w:div>
    <w:div w:id="872765623">
      <w:bodyDiv w:val="1"/>
      <w:marLeft w:val="0"/>
      <w:marRight w:val="0"/>
      <w:marTop w:val="0"/>
      <w:marBottom w:val="0"/>
      <w:divBdr>
        <w:top w:val="none" w:sz="0" w:space="0" w:color="auto"/>
        <w:left w:val="none" w:sz="0" w:space="0" w:color="auto"/>
        <w:bottom w:val="none" w:sz="0" w:space="0" w:color="auto"/>
        <w:right w:val="none" w:sz="0" w:space="0" w:color="auto"/>
      </w:divBdr>
    </w:div>
    <w:div w:id="874150362">
      <w:bodyDiv w:val="1"/>
      <w:marLeft w:val="0"/>
      <w:marRight w:val="0"/>
      <w:marTop w:val="0"/>
      <w:marBottom w:val="0"/>
      <w:divBdr>
        <w:top w:val="none" w:sz="0" w:space="0" w:color="auto"/>
        <w:left w:val="none" w:sz="0" w:space="0" w:color="auto"/>
        <w:bottom w:val="none" w:sz="0" w:space="0" w:color="auto"/>
        <w:right w:val="none" w:sz="0" w:space="0" w:color="auto"/>
      </w:divBdr>
    </w:div>
    <w:div w:id="874536242">
      <w:bodyDiv w:val="1"/>
      <w:marLeft w:val="0"/>
      <w:marRight w:val="0"/>
      <w:marTop w:val="0"/>
      <w:marBottom w:val="0"/>
      <w:divBdr>
        <w:top w:val="none" w:sz="0" w:space="0" w:color="auto"/>
        <w:left w:val="none" w:sz="0" w:space="0" w:color="auto"/>
        <w:bottom w:val="none" w:sz="0" w:space="0" w:color="auto"/>
        <w:right w:val="none" w:sz="0" w:space="0" w:color="auto"/>
      </w:divBdr>
    </w:div>
    <w:div w:id="879629703">
      <w:bodyDiv w:val="1"/>
      <w:marLeft w:val="0"/>
      <w:marRight w:val="0"/>
      <w:marTop w:val="0"/>
      <w:marBottom w:val="0"/>
      <w:divBdr>
        <w:top w:val="none" w:sz="0" w:space="0" w:color="auto"/>
        <w:left w:val="none" w:sz="0" w:space="0" w:color="auto"/>
        <w:bottom w:val="none" w:sz="0" w:space="0" w:color="auto"/>
        <w:right w:val="none" w:sz="0" w:space="0" w:color="auto"/>
      </w:divBdr>
    </w:div>
    <w:div w:id="881095102">
      <w:bodyDiv w:val="1"/>
      <w:marLeft w:val="0"/>
      <w:marRight w:val="0"/>
      <w:marTop w:val="0"/>
      <w:marBottom w:val="0"/>
      <w:divBdr>
        <w:top w:val="none" w:sz="0" w:space="0" w:color="auto"/>
        <w:left w:val="none" w:sz="0" w:space="0" w:color="auto"/>
        <w:bottom w:val="none" w:sz="0" w:space="0" w:color="auto"/>
        <w:right w:val="none" w:sz="0" w:space="0" w:color="auto"/>
      </w:divBdr>
    </w:div>
    <w:div w:id="881871173">
      <w:bodyDiv w:val="1"/>
      <w:marLeft w:val="0"/>
      <w:marRight w:val="0"/>
      <w:marTop w:val="0"/>
      <w:marBottom w:val="0"/>
      <w:divBdr>
        <w:top w:val="none" w:sz="0" w:space="0" w:color="auto"/>
        <w:left w:val="none" w:sz="0" w:space="0" w:color="auto"/>
        <w:bottom w:val="none" w:sz="0" w:space="0" w:color="auto"/>
        <w:right w:val="none" w:sz="0" w:space="0" w:color="auto"/>
      </w:divBdr>
    </w:div>
    <w:div w:id="884172285">
      <w:bodyDiv w:val="1"/>
      <w:marLeft w:val="0"/>
      <w:marRight w:val="0"/>
      <w:marTop w:val="0"/>
      <w:marBottom w:val="0"/>
      <w:divBdr>
        <w:top w:val="none" w:sz="0" w:space="0" w:color="auto"/>
        <w:left w:val="none" w:sz="0" w:space="0" w:color="auto"/>
        <w:bottom w:val="none" w:sz="0" w:space="0" w:color="auto"/>
        <w:right w:val="none" w:sz="0" w:space="0" w:color="auto"/>
      </w:divBdr>
    </w:div>
    <w:div w:id="884874353">
      <w:bodyDiv w:val="1"/>
      <w:marLeft w:val="0"/>
      <w:marRight w:val="0"/>
      <w:marTop w:val="0"/>
      <w:marBottom w:val="0"/>
      <w:divBdr>
        <w:top w:val="none" w:sz="0" w:space="0" w:color="auto"/>
        <w:left w:val="none" w:sz="0" w:space="0" w:color="auto"/>
        <w:bottom w:val="none" w:sz="0" w:space="0" w:color="auto"/>
        <w:right w:val="none" w:sz="0" w:space="0" w:color="auto"/>
      </w:divBdr>
    </w:div>
    <w:div w:id="889027986">
      <w:bodyDiv w:val="1"/>
      <w:marLeft w:val="0"/>
      <w:marRight w:val="0"/>
      <w:marTop w:val="0"/>
      <w:marBottom w:val="0"/>
      <w:divBdr>
        <w:top w:val="none" w:sz="0" w:space="0" w:color="auto"/>
        <w:left w:val="none" w:sz="0" w:space="0" w:color="auto"/>
        <w:bottom w:val="none" w:sz="0" w:space="0" w:color="auto"/>
        <w:right w:val="none" w:sz="0" w:space="0" w:color="auto"/>
      </w:divBdr>
    </w:div>
    <w:div w:id="895623749">
      <w:bodyDiv w:val="1"/>
      <w:marLeft w:val="0"/>
      <w:marRight w:val="0"/>
      <w:marTop w:val="0"/>
      <w:marBottom w:val="0"/>
      <w:divBdr>
        <w:top w:val="none" w:sz="0" w:space="0" w:color="auto"/>
        <w:left w:val="none" w:sz="0" w:space="0" w:color="auto"/>
        <w:bottom w:val="none" w:sz="0" w:space="0" w:color="auto"/>
        <w:right w:val="none" w:sz="0" w:space="0" w:color="auto"/>
      </w:divBdr>
    </w:div>
    <w:div w:id="896092650">
      <w:bodyDiv w:val="1"/>
      <w:marLeft w:val="0"/>
      <w:marRight w:val="0"/>
      <w:marTop w:val="0"/>
      <w:marBottom w:val="0"/>
      <w:divBdr>
        <w:top w:val="none" w:sz="0" w:space="0" w:color="auto"/>
        <w:left w:val="none" w:sz="0" w:space="0" w:color="auto"/>
        <w:bottom w:val="none" w:sz="0" w:space="0" w:color="auto"/>
        <w:right w:val="none" w:sz="0" w:space="0" w:color="auto"/>
      </w:divBdr>
    </w:div>
    <w:div w:id="897520929">
      <w:bodyDiv w:val="1"/>
      <w:marLeft w:val="0"/>
      <w:marRight w:val="0"/>
      <w:marTop w:val="0"/>
      <w:marBottom w:val="0"/>
      <w:divBdr>
        <w:top w:val="none" w:sz="0" w:space="0" w:color="auto"/>
        <w:left w:val="none" w:sz="0" w:space="0" w:color="auto"/>
        <w:bottom w:val="none" w:sz="0" w:space="0" w:color="auto"/>
        <w:right w:val="none" w:sz="0" w:space="0" w:color="auto"/>
      </w:divBdr>
    </w:div>
    <w:div w:id="899630717">
      <w:bodyDiv w:val="1"/>
      <w:marLeft w:val="0"/>
      <w:marRight w:val="0"/>
      <w:marTop w:val="0"/>
      <w:marBottom w:val="0"/>
      <w:divBdr>
        <w:top w:val="none" w:sz="0" w:space="0" w:color="auto"/>
        <w:left w:val="none" w:sz="0" w:space="0" w:color="auto"/>
        <w:bottom w:val="none" w:sz="0" w:space="0" w:color="auto"/>
        <w:right w:val="none" w:sz="0" w:space="0" w:color="auto"/>
      </w:divBdr>
    </w:div>
    <w:div w:id="901719419">
      <w:bodyDiv w:val="1"/>
      <w:marLeft w:val="0"/>
      <w:marRight w:val="0"/>
      <w:marTop w:val="0"/>
      <w:marBottom w:val="0"/>
      <w:divBdr>
        <w:top w:val="none" w:sz="0" w:space="0" w:color="auto"/>
        <w:left w:val="none" w:sz="0" w:space="0" w:color="auto"/>
        <w:bottom w:val="none" w:sz="0" w:space="0" w:color="auto"/>
        <w:right w:val="none" w:sz="0" w:space="0" w:color="auto"/>
      </w:divBdr>
    </w:div>
    <w:div w:id="902373531">
      <w:bodyDiv w:val="1"/>
      <w:marLeft w:val="0"/>
      <w:marRight w:val="0"/>
      <w:marTop w:val="0"/>
      <w:marBottom w:val="0"/>
      <w:divBdr>
        <w:top w:val="none" w:sz="0" w:space="0" w:color="auto"/>
        <w:left w:val="none" w:sz="0" w:space="0" w:color="auto"/>
        <w:bottom w:val="none" w:sz="0" w:space="0" w:color="auto"/>
        <w:right w:val="none" w:sz="0" w:space="0" w:color="auto"/>
      </w:divBdr>
    </w:div>
    <w:div w:id="902569521">
      <w:bodyDiv w:val="1"/>
      <w:marLeft w:val="0"/>
      <w:marRight w:val="0"/>
      <w:marTop w:val="0"/>
      <w:marBottom w:val="0"/>
      <w:divBdr>
        <w:top w:val="none" w:sz="0" w:space="0" w:color="auto"/>
        <w:left w:val="none" w:sz="0" w:space="0" w:color="auto"/>
        <w:bottom w:val="none" w:sz="0" w:space="0" w:color="auto"/>
        <w:right w:val="none" w:sz="0" w:space="0" w:color="auto"/>
      </w:divBdr>
    </w:div>
    <w:div w:id="904410779">
      <w:bodyDiv w:val="1"/>
      <w:marLeft w:val="0"/>
      <w:marRight w:val="0"/>
      <w:marTop w:val="0"/>
      <w:marBottom w:val="0"/>
      <w:divBdr>
        <w:top w:val="none" w:sz="0" w:space="0" w:color="auto"/>
        <w:left w:val="none" w:sz="0" w:space="0" w:color="auto"/>
        <w:bottom w:val="none" w:sz="0" w:space="0" w:color="auto"/>
        <w:right w:val="none" w:sz="0" w:space="0" w:color="auto"/>
      </w:divBdr>
    </w:div>
    <w:div w:id="906114621">
      <w:bodyDiv w:val="1"/>
      <w:marLeft w:val="0"/>
      <w:marRight w:val="0"/>
      <w:marTop w:val="0"/>
      <w:marBottom w:val="0"/>
      <w:divBdr>
        <w:top w:val="none" w:sz="0" w:space="0" w:color="auto"/>
        <w:left w:val="none" w:sz="0" w:space="0" w:color="auto"/>
        <w:bottom w:val="none" w:sz="0" w:space="0" w:color="auto"/>
        <w:right w:val="none" w:sz="0" w:space="0" w:color="auto"/>
      </w:divBdr>
    </w:div>
    <w:div w:id="908854502">
      <w:bodyDiv w:val="1"/>
      <w:marLeft w:val="0"/>
      <w:marRight w:val="0"/>
      <w:marTop w:val="0"/>
      <w:marBottom w:val="0"/>
      <w:divBdr>
        <w:top w:val="none" w:sz="0" w:space="0" w:color="auto"/>
        <w:left w:val="none" w:sz="0" w:space="0" w:color="auto"/>
        <w:bottom w:val="none" w:sz="0" w:space="0" w:color="auto"/>
        <w:right w:val="none" w:sz="0" w:space="0" w:color="auto"/>
      </w:divBdr>
    </w:div>
    <w:div w:id="908883019">
      <w:bodyDiv w:val="1"/>
      <w:marLeft w:val="0"/>
      <w:marRight w:val="0"/>
      <w:marTop w:val="0"/>
      <w:marBottom w:val="0"/>
      <w:divBdr>
        <w:top w:val="none" w:sz="0" w:space="0" w:color="auto"/>
        <w:left w:val="none" w:sz="0" w:space="0" w:color="auto"/>
        <w:bottom w:val="none" w:sz="0" w:space="0" w:color="auto"/>
        <w:right w:val="none" w:sz="0" w:space="0" w:color="auto"/>
      </w:divBdr>
    </w:div>
    <w:div w:id="909121980">
      <w:bodyDiv w:val="1"/>
      <w:marLeft w:val="0"/>
      <w:marRight w:val="0"/>
      <w:marTop w:val="0"/>
      <w:marBottom w:val="0"/>
      <w:divBdr>
        <w:top w:val="none" w:sz="0" w:space="0" w:color="auto"/>
        <w:left w:val="none" w:sz="0" w:space="0" w:color="auto"/>
        <w:bottom w:val="none" w:sz="0" w:space="0" w:color="auto"/>
        <w:right w:val="none" w:sz="0" w:space="0" w:color="auto"/>
      </w:divBdr>
    </w:div>
    <w:div w:id="910580437">
      <w:bodyDiv w:val="1"/>
      <w:marLeft w:val="0"/>
      <w:marRight w:val="0"/>
      <w:marTop w:val="0"/>
      <w:marBottom w:val="0"/>
      <w:divBdr>
        <w:top w:val="none" w:sz="0" w:space="0" w:color="auto"/>
        <w:left w:val="none" w:sz="0" w:space="0" w:color="auto"/>
        <w:bottom w:val="none" w:sz="0" w:space="0" w:color="auto"/>
        <w:right w:val="none" w:sz="0" w:space="0" w:color="auto"/>
      </w:divBdr>
    </w:div>
    <w:div w:id="917373016">
      <w:bodyDiv w:val="1"/>
      <w:marLeft w:val="0"/>
      <w:marRight w:val="0"/>
      <w:marTop w:val="0"/>
      <w:marBottom w:val="0"/>
      <w:divBdr>
        <w:top w:val="none" w:sz="0" w:space="0" w:color="auto"/>
        <w:left w:val="none" w:sz="0" w:space="0" w:color="auto"/>
        <w:bottom w:val="none" w:sz="0" w:space="0" w:color="auto"/>
        <w:right w:val="none" w:sz="0" w:space="0" w:color="auto"/>
      </w:divBdr>
    </w:div>
    <w:div w:id="918294072">
      <w:bodyDiv w:val="1"/>
      <w:marLeft w:val="0"/>
      <w:marRight w:val="0"/>
      <w:marTop w:val="0"/>
      <w:marBottom w:val="0"/>
      <w:divBdr>
        <w:top w:val="none" w:sz="0" w:space="0" w:color="auto"/>
        <w:left w:val="none" w:sz="0" w:space="0" w:color="auto"/>
        <w:bottom w:val="none" w:sz="0" w:space="0" w:color="auto"/>
        <w:right w:val="none" w:sz="0" w:space="0" w:color="auto"/>
      </w:divBdr>
    </w:div>
    <w:div w:id="920681970">
      <w:bodyDiv w:val="1"/>
      <w:marLeft w:val="0"/>
      <w:marRight w:val="0"/>
      <w:marTop w:val="0"/>
      <w:marBottom w:val="0"/>
      <w:divBdr>
        <w:top w:val="none" w:sz="0" w:space="0" w:color="auto"/>
        <w:left w:val="none" w:sz="0" w:space="0" w:color="auto"/>
        <w:bottom w:val="none" w:sz="0" w:space="0" w:color="auto"/>
        <w:right w:val="none" w:sz="0" w:space="0" w:color="auto"/>
      </w:divBdr>
    </w:div>
    <w:div w:id="921375395">
      <w:bodyDiv w:val="1"/>
      <w:marLeft w:val="0"/>
      <w:marRight w:val="0"/>
      <w:marTop w:val="0"/>
      <w:marBottom w:val="0"/>
      <w:divBdr>
        <w:top w:val="none" w:sz="0" w:space="0" w:color="auto"/>
        <w:left w:val="none" w:sz="0" w:space="0" w:color="auto"/>
        <w:bottom w:val="none" w:sz="0" w:space="0" w:color="auto"/>
        <w:right w:val="none" w:sz="0" w:space="0" w:color="auto"/>
      </w:divBdr>
    </w:div>
    <w:div w:id="922763088">
      <w:bodyDiv w:val="1"/>
      <w:marLeft w:val="0"/>
      <w:marRight w:val="0"/>
      <w:marTop w:val="0"/>
      <w:marBottom w:val="0"/>
      <w:divBdr>
        <w:top w:val="none" w:sz="0" w:space="0" w:color="auto"/>
        <w:left w:val="none" w:sz="0" w:space="0" w:color="auto"/>
        <w:bottom w:val="none" w:sz="0" w:space="0" w:color="auto"/>
        <w:right w:val="none" w:sz="0" w:space="0" w:color="auto"/>
      </w:divBdr>
    </w:div>
    <w:div w:id="923798822">
      <w:bodyDiv w:val="1"/>
      <w:marLeft w:val="0"/>
      <w:marRight w:val="0"/>
      <w:marTop w:val="0"/>
      <w:marBottom w:val="0"/>
      <w:divBdr>
        <w:top w:val="none" w:sz="0" w:space="0" w:color="auto"/>
        <w:left w:val="none" w:sz="0" w:space="0" w:color="auto"/>
        <w:bottom w:val="none" w:sz="0" w:space="0" w:color="auto"/>
        <w:right w:val="none" w:sz="0" w:space="0" w:color="auto"/>
      </w:divBdr>
    </w:div>
    <w:div w:id="932322232">
      <w:bodyDiv w:val="1"/>
      <w:marLeft w:val="0"/>
      <w:marRight w:val="0"/>
      <w:marTop w:val="0"/>
      <w:marBottom w:val="0"/>
      <w:divBdr>
        <w:top w:val="none" w:sz="0" w:space="0" w:color="auto"/>
        <w:left w:val="none" w:sz="0" w:space="0" w:color="auto"/>
        <w:bottom w:val="none" w:sz="0" w:space="0" w:color="auto"/>
        <w:right w:val="none" w:sz="0" w:space="0" w:color="auto"/>
      </w:divBdr>
    </w:div>
    <w:div w:id="932930069">
      <w:bodyDiv w:val="1"/>
      <w:marLeft w:val="0"/>
      <w:marRight w:val="0"/>
      <w:marTop w:val="0"/>
      <w:marBottom w:val="0"/>
      <w:divBdr>
        <w:top w:val="none" w:sz="0" w:space="0" w:color="auto"/>
        <w:left w:val="none" w:sz="0" w:space="0" w:color="auto"/>
        <w:bottom w:val="none" w:sz="0" w:space="0" w:color="auto"/>
        <w:right w:val="none" w:sz="0" w:space="0" w:color="auto"/>
      </w:divBdr>
    </w:div>
    <w:div w:id="933441983">
      <w:bodyDiv w:val="1"/>
      <w:marLeft w:val="0"/>
      <w:marRight w:val="0"/>
      <w:marTop w:val="0"/>
      <w:marBottom w:val="0"/>
      <w:divBdr>
        <w:top w:val="none" w:sz="0" w:space="0" w:color="auto"/>
        <w:left w:val="none" w:sz="0" w:space="0" w:color="auto"/>
        <w:bottom w:val="none" w:sz="0" w:space="0" w:color="auto"/>
        <w:right w:val="none" w:sz="0" w:space="0" w:color="auto"/>
      </w:divBdr>
    </w:div>
    <w:div w:id="933636235">
      <w:bodyDiv w:val="1"/>
      <w:marLeft w:val="0"/>
      <w:marRight w:val="0"/>
      <w:marTop w:val="0"/>
      <w:marBottom w:val="0"/>
      <w:divBdr>
        <w:top w:val="none" w:sz="0" w:space="0" w:color="auto"/>
        <w:left w:val="none" w:sz="0" w:space="0" w:color="auto"/>
        <w:bottom w:val="none" w:sz="0" w:space="0" w:color="auto"/>
        <w:right w:val="none" w:sz="0" w:space="0" w:color="auto"/>
      </w:divBdr>
    </w:div>
    <w:div w:id="934556508">
      <w:bodyDiv w:val="1"/>
      <w:marLeft w:val="0"/>
      <w:marRight w:val="0"/>
      <w:marTop w:val="0"/>
      <w:marBottom w:val="0"/>
      <w:divBdr>
        <w:top w:val="none" w:sz="0" w:space="0" w:color="auto"/>
        <w:left w:val="none" w:sz="0" w:space="0" w:color="auto"/>
        <w:bottom w:val="none" w:sz="0" w:space="0" w:color="auto"/>
        <w:right w:val="none" w:sz="0" w:space="0" w:color="auto"/>
      </w:divBdr>
    </w:div>
    <w:div w:id="935551523">
      <w:bodyDiv w:val="1"/>
      <w:marLeft w:val="0"/>
      <w:marRight w:val="0"/>
      <w:marTop w:val="0"/>
      <w:marBottom w:val="0"/>
      <w:divBdr>
        <w:top w:val="none" w:sz="0" w:space="0" w:color="auto"/>
        <w:left w:val="none" w:sz="0" w:space="0" w:color="auto"/>
        <w:bottom w:val="none" w:sz="0" w:space="0" w:color="auto"/>
        <w:right w:val="none" w:sz="0" w:space="0" w:color="auto"/>
      </w:divBdr>
    </w:div>
    <w:div w:id="935795817">
      <w:bodyDiv w:val="1"/>
      <w:marLeft w:val="0"/>
      <w:marRight w:val="0"/>
      <w:marTop w:val="0"/>
      <w:marBottom w:val="0"/>
      <w:divBdr>
        <w:top w:val="none" w:sz="0" w:space="0" w:color="auto"/>
        <w:left w:val="none" w:sz="0" w:space="0" w:color="auto"/>
        <w:bottom w:val="none" w:sz="0" w:space="0" w:color="auto"/>
        <w:right w:val="none" w:sz="0" w:space="0" w:color="auto"/>
      </w:divBdr>
    </w:div>
    <w:div w:id="936524690">
      <w:bodyDiv w:val="1"/>
      <w:marLeft w:val="0"/>
      <w:marRight w:val="0"/>
      <w:marTop w:val="0"/>
      <w:marBottom w:val="0"/>
      <w:divBdr>
        <w:top w:val="none" w:sz="0" w:space="0" w:color="auto"/>
        <w:left w:val="none" w:sz="0" w:space="0" w:color="auto"/>
        <w:bottom w:val="none" w:sz="0" w:space="0" w:color="auto"/>
        <w:right w:val="none" w:sz="0" w:space="0" w:color="auto"/>
      </w:divBdr>
    </w:div>
    <w:div w:id="936913046">
      <w:bodyDiv w:val="1"/>
      <w:marLeft w:val="0"/>
      <w:marRight w:val="0"/>
      <w:marTop w:val="0"/>
      <w:marBottom w:val="0"/>
      <w:divBdr>
        <w:top w:val="none" w:sz="0" w:space="0" w:color="auto"/>
        <w:left w:val="none" w:sz="0" w:space="0" w:color="auto"/>
        <w:bottom w:val="none" w:sz="0" w:space="0" w:color="auto"/>
        <w:right w:val="none" w:sz="0" w:space="0" w:color="auto"/>
      </w:divBdr>
    </w:div>
    <w:div w:id="941379278">
      <w:bodyDiv w:val="1"/>
      <w:marLeft w:val="0"/>
      <w:marRight w:val="0"/>
      <w:marTop w:val="0"/>
      <w:marBottom w:val="0"/>
      <w:divBdr>
        <w:top w:val="none" w:sz="0" w:space="0" w:color="auto"/>
        <w:left w:val="none" w:sz="0" w:space="0" w:color="auto"/>
        <w:bottom w:val="none" w:sz="0" w:space="0" w:color="auto"/>
        <w:right w:val="none" w:sz="0" w:space="0" w:color="auto"/>
      </w:divBdr>
    </w:div>
    <w:div w:id="942224593">
      <w:bodyDiv w:val="1"/>
      <w:marLeft w:val="0"/>
      <w:marRight w:val="0"/>
      <w:marTop w:val="0"/>
      <w:marBottom w:val="0"/>
      <w:divBdr>
        <w:top w:val="none" w:sz="0" w:space="0" w:color="auto"/>
        <w:left w:val="none" w:sz="0" w:space="0" w:color="auto"/>
        <w:bottom w:val="none" w:sz="0" w:space="0" w:color="auto"/>
        <w:right w:val="none" w:sz="0" w:space="0" w:color="auto"/>
      </w:divBdr>
    </w:div>
    <w:div w:id="947390575">
      <w:bodyDiv w:val="1"/>
      <w:marLeft w:val="0"/>
      <w:marRight w:val="0"/>
      <w:marTop w:val="0"/>
      <w:marBottom w:val="0"/>
      <w:divBdr>
        <w:top w:val="none" w:sz="0" w:space="0" w:color="auto"/>
        <w:left w:val="none" w:sz="0" w:space="0" w:color="auto"/>
        <w:bottom w:val="none" w:sz="0" w:space="0" w:color="auto"/>
        <w:right w:val="none" w:sz="0" w:space="0" w:color="auto"/>
      </w:divBdr>
    </w:div>
    <w:div w:id="951936202">
      <w:bodyDiv w:val="1"/>
      <w:marLeft w:val="0"/>
      <w:marRight w:val="0"/>
      <w:marTop w:val="0"/>
      <w:marBottom w:val="0"/>
      <w:divBdr>
        <w:top w:val="none" w:sz="0" w:space="0" w:color="auto"/>
        <w:left w:val="none" w:sz="0" w:space="0" w:color="auto"/>
        <w:bottom w:val="none" w:sz="0" w:space="0" w:color="auto"/>
        <w:right w:val="none" w:sz="0" w:space="0" w:color="auto"/>
      </w:divBdr>
    </w:div>
    <w:div w:id="955871872">
      <w:bodyDiv w:val="1"/>
      <w:marLeft w:val="0"/>
      <w:marRight w:val="0"/>
      <w:marTop w:val="0"/>
      <w:marBottom w:val="0"/>
      <w:divBdr>
        <w:top w:val="none" w:sz="0" w:space="0" w:color="auto"/>
        <w:left w:val="none" w:sz="0" w:space="0" w:color="auto"/>
        <w:bottom w:val="none" w:sz="0" w:space="0" w:color="auto"/>
        <w:right w:val="none" w:sz="0" w:space="0" w:color="auto"/>
      </w:divBdr>
    </w:div>
    <w:div w:id="957640758">
      <w:bodyDiv w:val="1"/>
      <w:marLeft w:val="0"/>
      <w:marRight w:val="0"/>
      <w:marTop w:val="0"/>
      <w:marBottom w:val="0"/>
      <w:divBdr>
        <w:top w:val="none" w:sz="0" w:space="0" w:color="auto"/>
        <w:left w:val="none" w:sz="0" w:space="0" w:color="auto"/>
        <w:bottom w:val="none" w:sz="0" w:space="0" w:color="auto"/>
        <w:right w:val="none" w:sz="0" w:space="0" w:color="auto"/>
      </w:divBdr>
    </w:div>
    <w:div w:id="959650659">
      <w:bodyDiv w:val="1"/>
      <w:marLeft w:val="0"/>
      <w:marRight w:val="0"/>
      <w:marTop w:val="0"/>
      <w:marBottom w:val="0"/>
      <w:divBdr>
        <w:top w:val="none" w:sz="0" w:space="0" w:color="auto"/>
        <w:left w:val="none" w:sz="0" w:space="0" w:color="auto"/>
        <w:bottom w:val="none" w:sz="0" w:space="0" w:color="auto"/>
        <w:right w:val="none" w:sz="0" w:space="0" w:color="auto"/>
      </w:divBdr>
    </w:div>
    <w:div w:id="963080220">
      <w:bodyDiv w:val="1"/>
      <w:marLeft w:val="0"/>
      <w:marRight w:val="0"/>
      <w:marTop w:val="0"/>
      <w:marBottom w:val="0"/>
      <w:divBdr>
        <w:top w:val="none" w:sz="0" w:space="0" w:color="auto"/>
        <w:left w:val="none" w:sz="0" w:space="0" w:color="auto"/>
        <w:bottom w:val="none" w:sz="0" w:space="0" w:color="auto"/>
        <w:right w:val="none" w:sz="0" w:space="0" w:color="auto"/>
      </w:divBdr>
    </w:div>
    <w:div w:id="970747779">
      <w:bodyDiv w:val="1"/>
      <w:marLeft w:val="0"/>
      <w:marRight w:val="0"/>
      <w:marTop w:val="0"/>
      <w:marBottom w:val="0"/>
      <w:divBdr>
        <w:top w:val="none" w:sz="0" w:space="0" w:color="auto"/>
        <w:left w:val="none" w:sz="0" w:space="0" w:color="auto"/>
        <w:bottom w:val="none" w:sz="0" w:space="0" w:color="auto"/>
        <w:right w:val="none" w:sz="0" w:space="0" w:color="auto"/>
      </w:divBdr>
    </w:div>
    <w:div w:id="970869364">
      <w:bodyDiv w:val="1"/>
      <w:marLeft w:val="0"/>
      <w:marRight w:val="0"/>
      <w:marTop w:val="0"/>
      <w:marBottom w:val="0"/>
      <w:divBdr>
        <w:top w:val="none" w:sz="0" w:space="0" w:color="auto"/>
        <w:left w:val="none" w:sz="0" w:space="0" w:color="auto"/>
        <w:bottom w:val="none" w:sz="0" w:space="0" w:color="auto"/>
        <w:right w:val="none" w:sz="0" w:space="0" w:color="auto"/>
      </w:divBdr>
    </w:div>
    <w:div w:id="971179006">
      <w:bodyDiv w:val="1"/>
      <w:marLeft w:val="0"/>
      <w:marRight w:val="0"/>
      <w:marTop w:val="0"/>
      <w:marBottom w:val="0"/>
      <w:divBdr>
        <w:top w:val="none" w:sz="0" w:space="0" w:color="auto"/>
        <w:left w:val="none" w:sz="0" w:space="0" w:color="auto"/>
        <w:bottom w:val="none" w:sz="0" w:space="0" w:color="auto"/>
        <w:right w:val="none" w:sz="0" w:space="0" w:color="auto"/>
      </w:divBdr>
    </w:div>
    <w:div w:id="971980165">
      <w:bodyDiv w:val="1"/>
      <w:marLeft w:val="0"/>
      <w:marRight w:val="0"/>
      <w:marTop w:val="0"/>
      <w:marBottom w:val="0"/>
      <w:divBdr>
        <w:top w:val="none" w:sz="0" w:space="0" w:color="auto"/>
        <w:left w:val="none" w:sz="0" w:space="0" w:color="auto"/>
        <w:bottom w:val="none" w:sz="0" w:space="0" w:color="auto"/>
        <w:right w:val="none" w:sz="0" w:space="0" w:color="auto"/>
      </w:divBdr>
    </w:div>
    <w:div w:id="972364354">
      <w:bodyDiv w:val="1"/>
      <w:marLeft w:val="0"/>
      <w:marRight w:val="0"/>
      <w:marTop w:val="0"/>
      <w:marBottom w:val="0"/>
      <w:divBdr>
        <w:top w:val="none" w:sz="0" w:space="0" w:color="auto"/>
        <w:left w:val="none" w:sz="0" w:space="0" w:color="auto"/>
        <w:bottom w:val="none" w:sz="0" w:space="0" w:color="auto"/>
        <w:right w:val="none" w:sz="0" w:space="0" w:color="auto"/>
      </w:divBdr>
    </w:div>
    <w:div w:id="972515106">
      <w:bodyDiv w:val="1"/>
      <w:marLeft w:val="0"/>
      <w:marRight w:val="0"/>
      <w:marTop w:val="0"/>
      <w:marBottom w:val="0"/>
      <w:divBdr>
        <w:top w:val="none" w:sz="0" w:space="0" w:color="auto"/>
        <w:left w:val="none" w:sz="0" w:space="0" w:color="auto"/>
        <w:bottom w:val="none" w:sz="0" w:space="0" w:color="auto"/>
        <w:right w:val="none" w:sz="0" w:space="0" w:color="auto"/>
      </w:divBdr>
    </w:div>
    <w:div w:id="972752554">
      <w:bodyDiv w:val="1"/>
      <w:marLeft w:val="0"/>
      <w:marRight w:val="0"/>
      <w:marTop w:val="0"/>
      <w:marBottom w:val="0"/>
      <w:divBdr>
        <w:top w:val="none" w:sz="0" w:space="0" w:color="auto"/>
        <w:left w:val="none" w:sz="0" w:space="0" w:color="auto"/>
        <w:bottom w:val="none" w:sz="0" w:space="0" w:color="auto"/>
        <w:right w:val="none" w:sz="0" w:space="0" w:color="auto"/>
      </w:divBdr>
    </w:div>
    <w:div w:id="977152426">
      <w:bodyDiv w:val="1"/>
      <w:marLeft w:val="0"/>
      <w:marRight w:val="0"/>
      <w:marTop w:val="0"/>
      <w:marBottom w:val="0"/>
      <w:divBdr>
        <w:top w:val="none" w:sz="0" w:space="0" w:color="auto"/>
        <w:left w:val="none" w:sz="0" w:space="0" w:color="auto"/>
        <w:bottom w:val="none" w:sz="0" w:space="0" w:color="auto"/>
        <w:right w:val="none" w:sz="0" w:space="0" w:color="auto"/>
      </w:divBdr>
    </w:div>
    <w:div w:id="977876443">
      <w:bodyDiv w:val="1"/>
      <w:marLeft w:val="0"/>
      <w:marRight w:val="0"/>
      <w:marTop w:val="0"/>
      <w:marBottom w:val="0"/>
      <w:divBdr>
        <w:top w:val="none" w:sz="0" w:space="0" w:color="auto"/>
        <w:left w:val="none" w:sz="0" w:space="0" w:color="auto"/>
        <w:bottom w:val="none" w:sz="0" w:space="0" w:color="auto"/>
        <w:right w:val="none" w:sz="0" w:space="0" w:color="auto"/>
      </w:divBdr>
    </w:div>
    <w:div w:id="978069114">
      <w:bodyDiv w:val="1"/>
      <w:marLeft w:val="0"/>
      <w:marRight w:val="0"/>
      <w:marTop w:val="0"/>
      <w:marBottom w:val="0"/>
      <w:divBdr>
        <w:top w:val="none" w:sz="0" w:space="0" w:color="auto"/>
        <w:left w:val="none" w:sz="0" w:space="0" w:color="auto"/>
        <w:bottom w:val="none" w:sz="0" w:space="0" w:color="auto"/>
        <w:right w:val="none" w:sz="0" w:space="0" w:color="auto"/>
      </w:divBdr>
    </w:div>
    <w:div w:id="979311850">
      <w:bodyDiv w:val="1"/>
      <w:marLeft w:val="0"/>
      <w:marRight w:val="0"/>
      <w:marTop w:val="0"/>
      <w:marBottom w:val="0"/>
      <w:divBdr>
        <w:top w:val="none" w:sz="0" w:space="0" w:color="auto"/>
        <w:left w:val="none" w:sz="0" w:space="0" w:color="auto"/>
        <w:bottom w:val="none" w:sz="0" w:space="0" w:color="auto"/>
        <w:right w:val="none" w:sz="0" w:space="0" w:color="auto"/>
      </w:divBdr>
    </w:div>
    <w:div w:id="980426273">
      <w:bodyDiv w:val="1"/>
      <w:marLeft w:val="0"/>
      <w:marRight w:val="0"/>
      <w:marTop w:val="0"/>
      <w:marBottom w:val="0"/>
      <w:divBdr>
        <w:top w:val="none" w:sz="0" w:space="0" w:color="auto"/>
        <w:left w:val="none" w:sz="0" w:space="0" w:color="auto"/>
        <w:bottom w:val="none" w:sz="0" w:space="0" w:color="auto"/>
        <w:right w:val="none" w:sz="0" w:space="0" w:color="auto"/>
      </w:divBdr>
    </w:div>
    <w:div w:id="984434857">
      <w:bodyDiv w:val="1"/>
      <w:marLeft w:val="0"/>
      <w:marRight w:val="0"/>
      <w:marTop w:val="0"/>
      <w:marBottom w:val="0"/>
      <w:divBdr>
        <w:top w:val="none" w:sz="0" w:space="0" w:color="auto"/>
        <w:left w:val="none" w:sz="0" w:space="0" w:color="auto"/>
        <w:bottom w:val="none" w:sz="0" w:space="0" w:color="auto"/>
        <w:right w:val="none" w:sz="0" w:space="0" w:color="auto"/>
      </w:divBdr>
    </w:div>
    <w:div w:id="986007077">
      <w:bodyDiv w:val="1"/>
      <w:marLeft w:val="0"/>
      <w:marRight w:val="0"/>
      <w:marTop w:val="0"/>
      <w:marBottom w:val="0"/>
      <w:divBdr>
        <w:top w:val="none" w:sz="0" w:space="0" w:color="auto"/>
        <w:left w:val="none" w:sz="0" w:space="0" w:color="auto"/>
        <w:bottom w:val="none" w:sz="0" w:space="0" w:color="auto"/>
        <w:right w:val="none" w:sz="0" w:space="0" w:color="auto"/>
      </w:divBdr>
    </w:div>
    <w:div w:id="988248631">
      <w:bodyDiv w:val="1"/>
      <w:marLeft w:val="0"/>
      <w:marRight w:val="0"/>
      <w:marTop w:val="0"/>
      <w:marBottom w:val="0"/>
      <w:divBdr>
        <w:top w:val="none" w:sz="0" w:space="0" w:color="auto"/>
        <w:left w:val="none" w:sz="0" w:space="0" w:color="auto"/>
        <w:bottom w:val="none" w:sz="0" w:space="0" w:color="auto"/>
        <w:right w:val="none" w:sz="0" w:space="0" w:color="auto"/>
      </w:divBdr>
    </w:div>
    <w:div w:id="988940020">
      <w:bodyDiv w:val="1"/>
      <w:marLeft w:val="0"/>
      <w:marRight w:val="0"/>
      <w:marTop w:val="0"/>
      <w:marBottom w:val="0"/>
      <w:divBdr>
        <w:top w:val="none" w:sz="0" w:space="0" w:color="auto"/>
        <w:left w:val="none" w:sz="0" w:space="0" w:color="auto"/>
        <w:bottom w:val="none" w:sz="0" w:space="0" w:color="auto"/>
        <w:right w:val="none" w:sz="0" w:space="0" w:color="auto"/>
      </w:divBdr>
    </w:div>
    <w:div w:id="990136298">
      <w:bodyDiv w:val="1"/>
      <w:marLeft w:val="0"/>
      <w:marRight w:val="0"/>
      <w:marTop w:val="0"/>
      <w:marBottom w:val="0"/>
      <w:divBdr>
        <w:top w:val="none" w:sz="0" w:space="0" w:color="auto"/>
        <w:left w:val="none" w:sz="0" w:space="0" w:color="auto"/>
        <w:bottom w:val="none" w:sz="0" w:space="0" w:color="auto"/>
        <w:right w:val="none" w:sz="0" w:space="0" w:color="auto"/>
      </w:divBdr>
    </w:div>
    <w:div w:id="990526039">
      <w:bodyDiv w:val="1"/>
      <w:marLeft w:val="0"/>
      <w:marRight w:val="0"/>
      <w:marTop w:val="0"/>
      <w:marBottom w:val="0"/>
      <w:divBdr>
        <w:top w:val="none" w:sz="0" w:space="0" w:color="auto"/>
        <w:left w:val="none" w:sz="0" w:space="0" w:color="auto"/>
        <w:bottom w:val="none" w:sz="0" w:space="0" w:color="auto"/>
        <w:right w:val="none" w:sz="0" w:space="0" w:color="auto"/>
      </w:divBdr>
    </w:div>
    <w:div w:id="990527510">
      <w:bodyDiv w:val="1"/>
      <w:marLeft w:val="0"/>
      <w:marRight w:val="0"/>
      <w:marTop w:val="0"/>
      <w:marBottom w:val="0"/>
      <w:divBdr>
        <w:top w:val="none" w:sz="0" w:space="0" w:color="auto"/>
        <w:left w:val="none" w:sz="0" w:space="0" w:color="auto"/>
        <w:bottom w:val="none" w:sz="0" w:space="0" w:color="auto"/>
        <w:right w:val="none" w:sz="0" w:space="0" w:color="auto"/>
      </w:divBdr>
    </w:div>
    <w:div w:id="990716420">
      <w:bodyDiv w:val="1"/>
      <w:marLeft w:val="0"/>
      <w:marRight w:val="0"/>
      <w:marTop w:val="0"/>
      <w:marBottom w:val="0"/>
      <w:divBdr>
        <w:top w:val="none" w:sz="0" w:space="0" w:color="auto"/>
        <w:left w:val="none" w:sz="0" w:space="0" w:color="auto"/>
        <w:bottom w:val="none" w:sz="0" w:space="0" w:color="auto"/>
        <w:right w:val="none" w:sz="0" w:space="0" w:color="auto"/>
      </w:divBdr>
    </w:div>
    <w:div w:id="992417179">
      <w:bodyDiv w:val="1"/>
      <w:marLeft w:val="0"/>
      <w:marRight w:val="0"/>
      <w:marTop w:val="0"/>
      <w:marBottom w:val="0"/>
      <w:divBdr>
        <w:top w:val="none" w:sz="0" w:space="0" w:color="auto"/>
        <w:left w:val="none" w:sz="0" w:space="0" w:color="auto"/>
        <w:bottom w:val="none" w:sz="0" w:space="0" w:color="auto"/>
        <w:right w:val="none" w:sz="0" w:space="0" w:color="auto"/>
      </w:divBdr>
    </w:div>
    <w:div w:id="993532681">
      <w:bodyDiv w:val="1"/>
      <w:marLeft w:val="0"/>
      <w:marRight w:val="0"/>
      <w:marTop w:val="0"/>
      <w:marBottom w:val="0"/>
      <w:divBdr>
        <w:top w:val="none" w:sz="0" w:space="0" w:color="auto"/>
        <w:left w:val="none" w:sz="0" w:space="0" w:color="auto"/>
        <w:bottom w:val="none" w:sz="0" w:space="0" w:color="auto"/>
        <w:right w:val="none" w:sz="0" w:space="0" w:color="auto"/>
      </w:divBdr>
    </w:div>
    <w:div w:id="1001278399">
      <w:bodyDiv w:val="1"/>
      <w:marLeft w:val="0"/>
      <w:marRight w:val="0"/>
      <w:marTop w:val="0"/>
      <w:marBottom w:val="0"/>
      <w:divBdr>
        <w:top w:val="none" w:sz="0" w:space="0" w:color="auto"/>
        <w:left w:val="none" w:sz="0" w:space="0" w:color="auto"/>
        <w:bottom w:val="none" w:sz="0" w:space="0" w:color="auto"/>
        <w:right w:val="none" w:sz="0" w:space="0" w:color="auto"/>
      </w:divBdr>
    </w:div>
    <w:div w:id="1001467861">
      <w:bodyDiv w:val="1"/>
      <w:marLeft w:val="0"/>
      <w:marRight w:val="0"/>
      <w:marTop w:val="0"/>
      <w:marBottom w:val="0"/>
      <w:divBdr>
        <w:top w:val="none" w:sz="0" w:space="0" w:color="auto"/>
        <w:left w:val="none" w:sz="0" w:space="0" w:color="auto"/>
        <w:bottom w:val="none" w:sz="0" w:space="0" w:color="auto"/>
        <w:right w:val="none" w:sz="0" w:space="0" w:color="auto"/>
      </w:divBdr>
    </w:div>
    <w:div w:id="1002855525">
      <w:bodyDiv w:val="1"/>
      <w:marLeft w:val="0"/>
      <w:marRight w:val="0"/>
      <w:marTop w:val="0"/>
      <w:marBottom w:val="0"/>
      <w:divBdr>
        <w:top w:val="none" w:sz="0" w:space="0" w:color="auto"/>
        <w:left w:val="none" w:sz="0" w:space="0" w:color="auto"/>
        <w:bottom w:val="none" w:sz="0" w:space="0" w:color="auto"/>
        <w:right w:val="none" w:sz="0" w:space="0" w:color="auto"/>
      </w:divBdr>
    </w:div>
    <w:div w:id="1007560617">
      <w:bodyDiv w:val="1"/>
      <w:marLeft w:val="0"/>
      <w:marRight w:val="0"/>
      <w:marTop w:val="0"/>
      <w:marBottom w:val="0"/>
      <w:divBdr>
        <w:top w:val="none" w:sz="0" w:space="0" w:color="auto"/>
        <w:left w:val="none" w:sz="0" w:space="0" w:color="auto"/>
        <w:bottom w:val="none" w:sz="0" w:space="0" w:color="auto"/>
        <w:right w:val="none" w:sz="0" w:space="0" w:color="auto"/>
      </w:divBdr>
    </w:div>
    <w:div w:id="1009718125">
      <w:bodyDiv w:val="1"/>
      <w:marLeft w:val="0"/>
      <w:marRight w:val="0"/>
      <w:marTop w:val="0"/>
      <w:marBottom w:val="0"/>
      <w:divBdr>
        <w:top w:val="none" w:sz="0" w:space="0" w:color="auto"/>
        <w:left w:val="none" w:sz="0" w:space="0" w:color="auto"/>
        <w:bottom w:val="none" w:sz="0" w:space="0" w:color="auto"/>
        <w:right w:val="none" w:sz="0" w:space="0" w:color="auto"/>
      </w:divBdr>
    </w:div>
    <w:div w:id="1013872824">
      <w:bodyDiv w:val="1"/>
      <w:marLeft w:val="0"/>
      <w:marRight w:val="0"/>
      <w:marTop w:val="0"/>
      <w:marBottom w:val="0"/>
      <w:divBdr>
        <w:top w:val="none" w:sz="0" w:space="0" w:color="auto"/>
        <w:left w:val="none" w:sz="0" w:space="0" w:color="auto"/>
        <w:bottom w:val="none" w:sz="0" w:space="0" w:color="auto"/>
        <w:right w:val="none" w:sz="0" w:space="0" w:color="auto"/>
      </w:divBdr>
    </w:div>
    <w:div w:id="1017195541">
      <w:bodyDiv w:val="1"/>
      <w:marLeft w:val="0"/>
      <w:marRight w:val="0"/>
      <w:marTop w:val="0"/>
      <w:marBottom w:val="0"/>
      <w:divBdr>
        <w:top w:val="none" w:sz="0" w:space="0" w:color="auto"/>
        <w:left w:val="none" w:sz="0" w:space="0" w:color="auto"/>
        <w:bottom w:val="none" w:sz="0" w:space="0" w:color="auto"/>
        <w:right w:val="none" w:sz="0" w:space="0" w:color="auto"/>
      </w:divBdr>
    </w:div>
    <w:div w:id="1017346994">
      <w:bodyDiv w:val="1"/>
      <w:marLeft w:val="0"/>
      <w:marRight w:val="0"/>
      <w:marTop w:val="0"/>
      <w:marBottom w:val="0"/>
      <w:divBdr>
        <w:top w:val="none" w:sz="0" w:space="0" w:color="auto"/>
        <w:left w:val="none" w:sz="0" w:space="0" w:color="auto"/>
        <w:bottom w:val="none" w:sz="0" w:space="0" w:color="auto"/>
        <w:right w:val="none" w:sz="0" w:space="0" w:color="auto"/>
      </w:divBdr>
    </w:div>
    <w:div w:id="1020662395">
      <w:bodyDiv w:val="1"/>
      <w:marLeft w:val="0"/>
      <w:marRight w:val="0"/>
      <w:marTop w:val="0"/>
      <w:marBottom w:val="0"/>
      <w:divBdr>
        <w:top w:val="none" w:sz="0" w:space="0" w:color="auto"/>
        <w:left w:val="none" w:sz="0" w:space="0" w:color="auto"/>
        <w:bottom w:val="none" w:sz="0" w:space="0" w:color="auto"/>
        <w:right w:val="none" w:sz="0" w:space="0" w:color="auto"/>
      </w:divBdr>
    </w:div>
    <w:div w:id="1024020099">
      <w:bodyDiv w:val="1"/>
      <w:marLeft w:val="0"/>
      <w:marRight w:val="0"/>
      <w:marTop w:val="0"/>
      <w:marBottom w:val="0"/>
      <w:divBdr>
        <w:top w:val="none" w:sz="0" w:space="0" w:color="auto"/>
        <w:left w:val="none" w:sz="0" w:space="0" w:color="auto"/>
        <w:bottom w:val="none" w:sz="0" w:space="0" w:color="auto"/>
        <w:right w:val="none" w:sz="0" w:space="0" w:color="auto"/>
      </w:divBdr>
    </w:div>
    <w:div w:id="1025860674">
      <w:bodyDiv w:val="1"/>
      <w:marLeft w:val="0"/>
      <w:marRight w:val="0"/>
      <w:marTop w:val="0"/>
      <w:marBottom w:val="0"/>
      <w:divBdr>
        <w:top w:val="none" w:sz="0" w:space="0" w:color="auto"/>
        <w:left w:val="none" w:sz="0" w:space="0" w:color="auto"/>
        <w:bottom w:val="none" w:sz="0" w:space="0" w:color="auto"/>
        <w:right w:val="none" w:sz="0" w:space="0" w:color="auto"/>
      </w:divBdr>
    </w:div>
    <w:div w:id="1026370529">
      <w:bodyDiv w:val="1"/>
      <w:marLeft w:val="0"/>
      <w:marRight w:val="0"/>
      <w:marTop w:val="0"/>
      <w:marBottom w:val="0"/>
      <w:divBdr>
        <w:top w:val="none" w:sz="0" w:space="0" w:color="auto"/>
        <w:left w:val="none" w:sz="0" w:space="0" w:color="auto"/>
        <w:bottom w:val="none" w:sz="0" w:space="0" w:color="auto"/>
        <w:right w:val="none" w:sz="0" w:space="0" w:color="auto"/>
      </w:divBdr>
    </w:div>
    <w:div w:id="1031416149">
      <w:bodyDiv w:val="1"/>
      <w:marLeft w:val="0"/>
      <w:marRight w:val="0"/>
      <w:marTop w:val="0"/>
      <w:marBottom w:val="0"/>
      <w:divBdr>
        <w:top w:val="none" w:sz="0" w:space="0" w:color="auto"/>
        <w:left w:val="none" w:sz="0" w:space="0" w:color="auto"/>
        <w:bottom w:val="none" w:sz="0" w:space="0" w:color="auto"/>
        <w:right w:val="none" w:sz="0" w:space="0" w:color="auto"/>
      </w:divBdr>
    </w:div>
    <w:div w:id="1032413278">
      <w:bodyDiv w:val="1"/>
      <w:marLeft w:val="0"/>
      <w:marRight w:val="0"/>
      <w:marTop w:val="0"/>
      <w:marBottom w:val="0"/>
      <w:divBdr>
        <w:top w:val="none" w:sz="0" w:space="0" w:color="auto"/>
        <w:left w:val="none" w:sz="0" w:space="0" w:color="auto"/>
        <w:bottom w:val="none" w:sz="0" w:space="0" w:color="auto"/>
        <w:right w:val="none" w:sz="0" w:space="0" w:color="auto"/>
      </w:divBdr>
    </w:div>
    <w:div w:id="1035347510">
      <w:bodyDiv w:val="1"/>
      <w:marLeft w:val="0"/>
      <w:marRight w:val="0"/>
      <w:marTop w:val="0"/>
      <w:marBottom w:val="0"/>
      <w:divBdr>
        <w:top w:val="none" w:sz="0" w:space="0" w:color="auto"/>
        <w:left w:val="none" w:sz="0" w:space="0" w:color="auto"/>
        <w:bottom w:val="none" w:sz="0" w:space="0" w:color="auto"/>
        <w:right w:val="none" w:sz="0" w:space="0" w:color="auto"/>
      </w:divBdr>
    </w:div>
    <w:div w:id="1041783803">
      <w:bodyDiv w:val="1"/>
      <w:marLeft w:val="0"/>
      <w:marRight w:val="0"/>
      <w:marTop w:val="0"/>
      <w:marBottom w:val="0"/>
      <w:divBdr>
        <w:top w:val="none" w:sz="0" w:space="0" w:color="auto"/>
        <w:left w:val="none" w:sz="0" w:space="0" w:color="auto"/>
        <w:bottom w:val="none" w:sz="0" w:space="0" w:color="auto"/>
        <w:right w:val="none" w:sz="0" w:space="0" w:color="auto"/>
      </w:divBdr>
    </w:div>
    <w:div w:id="1045833880">
      <w:bodyDiv w:val="1"/>
      <w:marLeft w:val="0"/>
      <w:marRight w:val="0"/>
      <w:marTop w:val="0"/>
      <w:marBottom w:val="0"/>
      <w:divBdr>
        <w:top w:val="none" w:sz="0" w:space="0" w:color="auto"/>
        <w:left w:val="none" w:sz="0" w:space="0" w:color="auto"/>
        <w:bottom w:val="none" w:sz="0" w:space="0" w:color="auto"/>
        <w:right w:val="none" w:sz="0" w:space="0" w:color="auto"/>
      </w:divBdr>
    </w:div>
    <w:div w:id="1049495026">
      <w:bodyDiv w:val="1"/>
      <w:marLeft w:val="0"/>
      <w:marRight w:val="0"/>
      <w:marTop w:val="0"/>
      <w:marBottom w:val="0"/>
      <w:divBdr>
        <w:top w:val="none" w:sz="0" w:space="0" w:color="auto"/>
        <w:left w:val="none" w:sz="0" w:space="0" w:color="auto"/>
        <w:bottom w:val="none" w:sz="0" w:space="0" w:color="auto"/>
        <w:right w:val="none" w:sz="0" w:space="0" w:color="auto"/>
      </w:divBdr>
    </w:div>
    <w:div w:id="1051345418">
      <w:bodyDiv w:val="1"/>
      <w:marLeft w:val="0"/>
      <w:marRight w:val="0"/>
      <w:marTop w:val="0"/>
      <w:marBottom w:val="0"/>
      <w:divBdr>
        <w:top w:val="none" w:sz="0" w:space="0" w:color="auto"/>
        <w:left w:val="none" w:sz="0" w:space="0" w:color="auto"/>
        <w:bottom w:val="none" w:sz="0" w:space="0" w:color="auto"/>
        <w:right w:val="none" w:sz="0" w:space="0" w:color="auto"/>
      </w:divBdr>
    </w:div>
    <w:div w:id="1053112863">
      <w:bodyDiv w:val="1"/>
      <w:marLeft w:val="0"/>
      <w:marRight w:val="0"/>
      <w:marTop w:val="0"/>
      <w:marBottom w:val="0"/>
      <w:divBdr>
        <w:top w:val="none" w:sz="0" w:space="0" w:color="auto"/>
        <w:left w:val="none" w:sz="0" w:space="0" w:color="auto"/>
        <w:bottom w:val="none" w:sz="0" w:space="0" w:color="auto"/>
        <w:right w:val="none" w:sz="0" w:space="0" w:color="auto"/>
      </w:divBdr>
    </w:div>
    <w:div w:id="1054618251">
      <w:bodyDiv w:val="1"/>
      <w:marLeft w:val="0"/>
      <w:marRight w:val="0"/>
      <w:marTop w:val="0"/>
      <w:marBottom w:val="0"/>
      <w:divBdr>
        <w:top w:val="none" w:sz="0" w:space="0" w:color="auto"/>
        <w:left w:val="none" w:sz="0" w:space="0" w:color="auto"/>
        <w:bottom w:val="none" w:sz="0" w:space="0" w:color="auto"/>
        <w:right w:val="none" w:sz="0" w:space="0" w:color="auto"/>
      </w:divBdr>
    </w:div>
    <w:div w:id="1056049574">
      <w:bodyDiv w:val="1"/>
      <w:marLeft w:val="0"/>
      <w:marRight w:val="0"/>
      <w:marTop w:val="0"/>
      <w:marBottom w:val="0"/>
      <w:divBdr>
        <w:top w:val="none" w:sz="0" w:space="0" w:color="auto"/>
        <w:left w:val="none" w:sz="0" w:space="0" w:color="auto"/>
        <w:bottom w:val="none" w:sz="0" w:space="0" w:color="auto"/>
        <w:right w:val="none" w:sz="0" w:space="0" w:color="auto"/>
      </w:divBdr>
    </w:div>
    <w:div w:id="1056927759">
      <w:bodyDiv w:val="1"/>
      <w:marLeft w:val="0"/>
      <w:marRight w:val="0"/>
      <w:marTop w:val="0"/>
      <w:marBottom w:val="0"/>
      <w:divBdr>
        <w:top w:val="none" w:sz="0" w:space="0" w:color="auto"/>
        <w:left w:val="none" w:sz="0" w:space="0" w:color="auto"/>
        <w:bottom w:val="none" w:sz="0" w:space="0" w:color="auto"/>
        <w:right w:val="none" w:sz="0" w:space="0" w:color="auto"/>
      </w:divBdr>
    </w:div>
    <w:div w:id="1058019779">
      <w:bodyDiv w:val="1"/>
      <w:marLeft w:val="0"/>
      <w:marRight w:val="0"/>
      <w:marTop w:val="0"/>
      <w:marBottom w:val="0"/>
      <w:divBdr>
        <w:top w:val="none" w:sz="0" w:space="0" w:color="auto"/>
        <w:left w:val="none" w:sz="0" w:space="0" w:color="auto"/>
        <w:bottom w:val="none" w:sz="0" w:space="0" w:color="auto"/>
        <w:right w:val="none" w:sz="0" w:space="0" w:color="auto"/>
      </w:divBdr>
    </w:div>
    <w:div w:id="1061362871">
      <w:bodyDiv w:val="1"/>
      <w:marLeft w:val="0"/>
      <w:marRight w:val="0"/>
      <w:marTop w:val="0"/>
      <w:marBottom w:val="0"/>
      <w:divBdr>
        <w:top w:val="none" w:sz="0" w:space="0" w:color="auto"/>
        <w:left w:val="none" w:sz="0" w:space="0" w:color="auto"/>
        <w:bottom w:val="none" w:sz="0" w:space="0" w:color="auto"/>
        <w:right w:val="none" w:sz="0" w:space="0" w:color="auto"/>
      </w:divBdr>
    </w:div>
    <w:div w:id="1062561855">
      <w:bodyDiv w:val="1"/>
      <w:marLeft w:val="0"/>
      <w:marRight w:val="0"/>
      <w:marTop w:val="0"/>
      <w:marBottom w:val="0"/>
      <w:divBdr>
        <w:top w:val="none" w:sz="0" w:space="0" w:color="auto"/>
        <w:left w:val="none" w:sz="0" w:space="0" w:color="auto"/>
        <w:bottom w:val="none" w:sz="0" w:space="0" w:color="auto"/>
        <w:right w:val="none" w:sz="0" w:space="0" w:color="auto"/>
      </w:divBdr>
    </w:div>
    <w:div w:id="1062603362">
      <w:bodyDiv w:val="1"/>
      <w:marLeft w:val="0"/>
      <w:marRight w:val="0"/>
      <w:marTop w:val="0"/>
      <w:marBottom w:val="0"/>
      <w:divBdr>
        <w:top w:val="none" w:sz="0" w:space="0" w:color="auto"/>
        <w:left w:val="none" w:sz="0" w:space="0" w:color="auto"/>
        <w:bottom w:val="none" w:sz="0" w:space="0" w:color="auto"/>
        <w:right w:val="none" w:sz="0" w:space="0" w:color="auto"/>
      </w:divBdr>
    </w:div>
    <w:div w:id="1062756127">
      <w:bodyDiv w:val="1"/>
      <w:marLeft w:val="0"/>
      <w:marRight w:val="0"/>
      <w:marTop w:val="0"/>
      <w:marBottom w:val="0"/>
      <w:divBdr>
        <w:top w:val="none" w:sz="0" w:space="0" w:color="auto"/>
        <w:left w:val="none" w:sz="0" w:space="0" w:color="auto"/>
        <w:bottom w:val="none" w:sz="0" w:space="0" w:color="auto"/>
        <w:right w:val="none" w:sz="0" w:space="0" w:color="auto"/>
      </w:divBdr>
    </w:div>
    <w:div w:id="1067385871">
      <w:bodyDiv w:val="1"/>
      <w:marLeft w:val="0"/>
      <w:marRight w:val="0"/>
      <w:marTop w:val="0"/>
      <w:marBottom w:val="0"/>
      <w:divBdr>
        <w:top w:val="none" w:sz="0" w:space="0" w:color="auto"/>
        <w:left w:val="none" w:sz="0" w:space="0" w:color="auto"/>
        <w:bottom w:val="none" w:sz="0" w:space="0" w:color="auto"/>
        <w:right w:val="none" w:sz="0" w:space="0" w:color="auto"/>
      </w:divBdr>
    </w:div>
    <w:div w:id="1067800703">
      <w:bodyDiv w:val="1"/>
      <w:marLeft w:val="0"/>
      <w:marRight w:val="0"/>
      <w:marTop w:val="0"/>
      <w:marBottom w:val="0"/>
      <w:divBdr>
        <w:top w:val="none" w:sz="0" w:space="0" w:color="auto"/>
        <w:left w:val="none" w:sz="0" w:space="0" w:color="auto"/>
        <w:bottom w:val="none" w:sz="0" w:space="0" w:color="auto"/>
        <w:right w:val="none" w:sz="0" w:space="0" w:color="auto"/>
      </w:divBdr>
    </w:div>
    <w:div w:id="1067803702">
      <w:bodyDiv w:val="1"/>
      <w:marLeft w:val="0"/>
      <w:marRight w:val="0"/>
      <w:marTop w:val="0"/>
      <w:marBottom w:val="0"/>
      <w:divBdr>
        <w:top w:val="none" w:sz="0" w:space="0" w:color="auto"/>
        <w:left w:val="none" w:sz="0" w:space="0" w:color="auto"/>
        <w:bottom w:val="none" w:sz="0" w:space="0" w:color="auto"/>
        <w:right w:val="none" w:sz="0" w:space="0" w:color="auto"/>
      </w:divBdr>
    </w:div>
    <w:div w:id="1067923123">
      <w:bodyDiv w:val="1"/>
      <w:marLeft w:val="0"/>
      <w:marRight w:val="0"/>
      <w:marTop w:val="0"/>
      <w:marBottom w:val="0"/>
      <w:divBdr>
        <w:top w:val="none" w:sz="0" w:space="0" w:color="auto"/>
        <w:left w:val="none" w:sz="0" w:space="0" w:color="auto"/>
        <w:bottom w:val="none" w:sz="0" w:space="0" w:color="auto"/>
        <w:right w:val="none" w:sz="0" w:space="0" w:color="auto"/>
      </w:divBdr>
    </w:div>
    <w:div w:id="1072117348">
      <w:bodyDiv w:val="1"/>
      <w:marLeft w:val="0"/>
      <w:marRight w:val="0"/>
      <w:marTop w:val="0"/>
      <w:marBottom w:val="0"/>
      <w:divBdr>
        <w:top w:val="none" w:sz="0" w:space="0" w:color="auto"/>
        <w:left w:val="none" w:sz="0" w:space="0" w:color="auto"/>
        <w:bottom w:val="none" w:sz="0" w:space="0" w:color="auto"/>
        <w:right w:val="none" w:sz="0" w:space="0" w:color="auto"/>
      </w:divBdr>
    </w:div>
    <w:div w:id="1074935486">
      <w:bodyDiv w:val="1"/>
      <w:marLeft w:val="0"/>
      <w:marRight w:val="0"/>
      <w:marTop w:val="0"/>
      <w:marBottom w:val="0"/>
      <w:divBdr>
        <w:top w:val="none" w:sz="0" w:space="0" w:color="auto"/>
        <w:left w:val="none" w:sz="0" w:space="0" w:color="auto"/>
        <w:bottom w:val="none" w:sz="0" w:space="0" w:color="auto"/>
        <w:right w:val="none" w:sz="0" w:space="0" w:color="auto"/>
      </w:divBdr>
    </w:div>
    <w:div w:id="1075275396">
      <w:bodyDiv w:val="1"/>
      <w:marLeft w:val="0"/>
      <w:marRight w:val="0"/>
      <w:marTop w:val="0"/>
      <w:marBottom w:val="0"/>
      <w:divBdr>
        <w:top w:val="none" w:sz="0" w:space="0" w:color="auto"/>
        <w:left w:val="none" w:sz="0" w:space="0" w:color="auto"/>
        <w:bottom w:val="none" w:sz="0" w:space="0" w:color="auto"/>
        <w:right w:val="none" w:sz="0" w:space="0" w:color="auto"/>
      </w:divBdr>
    </w:div>
    <w:div w:id="1075784387">
      <w:bodyDiv w:val="1"/>
      <w:marLeft w:val="0"/>
      <w:marRight w:val="0"/>
      <w:marTop w:val="0"/>
      <w:marBottom w:val="0"/>
      <w:divBdr>
        <w:top w:val="none" w:sz="0" w:space="0" w:color="auto"/>
        <w:left w:val="none" w:sz="0" w:space="0" w:color="auto"/>
        <w:bottom w:val="none" w:sz="0" w:space="0" w:color="auto"/>
        <w:right w:val="none" w:sz="0" w:space="0" w:color="auto"/>
      </w:divBdr>
    </w:div>
    <w:div w:id="1077751689">
      <w:bodyDiv w:val="1"/>
      <w:marLeft w:val="0"/>
      <w:marRight w:val="0"/>
      <w:marTop w:val="0"/>
      <w:marBottom w:val="0"/>
      <w:divBdr>
        <w:top w:val="none" w:sz="0" w:space="0" w:color="auto"/>
        <w:left w:val="none" w:sz="0" w:space="0" w:color="auto"/>
        <w:bottom w:val="none" w:sz="0" w:space="0" w:color="auto"/>
        <w:right w:val="none" w:sz="0" w:space="0" w:color="auto"/>
      </w:divBdr>
    </w:div>
    <w:div w:id="1077939258">
      <w:bodyDiv w:val="1"/>
      <w:marLeft w:val="0"/>
      <w:marRight w:val="0"/>
      <w:marTop w:val="0"/>
      <w:marBottom w:val="0"/>
      <w:divBdr>
        <w:top w:val="none" w:sz="0" w:space="0" w:color="auto"/>
        <w:left w:val="none" w:sz="0" w:space="0" w:color="auto"/>
        <w:bottom w:val="none" w:sz="0" w:space="0" w:color="auto"/>
        <w:right w:val="none" w:sz="0" w:space="0" w:color="auto"/>
      </w:divBdr>
    </w:div>
    <w:div w:id="1078941436">
      <w:bodyDiv w:val="1"/>
      <w:marLeft w:val="0"/>
      <w:marRight w:val="0"/>
      <w:marTop w:val="0"/>
      <w:marBottom w:val="0"/>
      <w:divBdr>
        <w:top w:val="none" w:sz="0" w:space="0" w:color="auto"/>
        <w:left w:val="none" w:sz="0" w:space="0" w:color="auto"/>
        <w:bottom w:val="none" w:sz="0" w:space="0" w:color="auto"/>
        <w:right w:val="none" w:sz="0" w:space="0" w:color="auto"/>
      </w:divBdr>
    </w:div>
    <w:div w:id="1080954917">
      <w:bodyDiv w:val="1"/>
      <w:marLeft w:val="0"/>
      <w:marRight w:val="0"/>
      <w:marTop w:val="0"/>
      <w:marBottom w:val="0"/>
      <w:divBdr>
        <w:top w:val="none" w:sz="0" w:space="0" w:color="auto"/>
        <w:left w:val="none" w:sz="0" w:space="0" w:color="auto"/>
        <w:bottom w:val="none" w:sz="0" w:space="0" w:color="auto"/>
        <w:right w:val="none" w:sz="0" w:space="0" w:color="auto"/>
      </w:divBdr>
    </w:div>
    <w:div w:id="1081296928">
      <w:bodyDiv w:val="1"/>
      <w:marLeft w:val="0"/>
      <w:marRight w:val="0"/>
      <w:marTop w:val="0"/>
      <w:marBottom w:val="0"/>
      <w:divBdr>
        <w:top w:val="none" w:sz="0" w:space="0" w:color="auto"/>
        <w:left w:val="none" w:sz="0" w:space="0" w:color="auto"/>
        <w:bottom w:val="none" w:sz="0" w:space="0" w:color="auto"/>
        <w:right w:val="none" w:sz="0" w:space="0" w:color="auto"/>
      </w:divBdr>
    </w:div>
    <w:div w:id="1083717662">
      <w:bodyDiv w:val="1"/>
      <w:marLeft w:val="0"/>
      <w:marRight w:val="0"/>
      <w:marTop w:val="0"/>
      <w:marBottom w:val="0"/>
      <w:divBdr>
        <w:top w:val="none" w:sz="0" w:space="0" w:color="auto"/>
        <w:left w:val="none" w:sz="0" w:space="0" w:color="auto"/>
        <w:bottom w:val="none" w:sz="0" w:space="0" w:color="auto"/>
        <w:right w:val="none" w:sz="0" w:space="0" w:color="auto"/>
      </w:divBdr>
    </w:div>
    <w:div w:id="1084959302">
      <w:bodyDiv w:val="1"/>
      <w:marLeft w:val="0"/>
      <w:marRight w:val="0"/>
      <w:marTop w:val="0"/>
      <w:marBottom w:val="0"/>
      <w:divBdr>
        <w:top w:val="none" w:sz="0" w:space="0" w:color="auto"/>
        <w:left w:val="none" w:sz="0" w:space="0" w:color="auto"/>
        <w:bottom w:val="none" w:sz="0" w:space="0" w:color="auto"/>
        <w:right w:val="none" w:sz="0" w:space="0" w:color="auto"/>
      </w:divBdr>
    </w:div>
    <w:div w:id="1087772263">
      <w:bodyDiv w:val="1"/>
      <w:marLeft w:val="0"/>
      <w:marRight w:val="0"/>
      <w:marTop w:val="0"/>
      <w:marBottom w:val="0"/>
      <w:divBdr>
        <w:top w:val="none" w:sz="0" w:space="0" w:color="auto"/>
        <w:left w:val="none" w:sz="0" w:space="0" w:color="auto"/>
        <w:bottom w:val="none" w:sz="0" w:space="0" w:color="auto"/>
        <w:right w:val="none" w:sz="0" w:space="0" w:color="auto"/>
      </w:divBdr>
    </w:div>
    <w:div w:id="1089616847">
      <w:bodyDiv w:val="1"/>
      <w:marLeft w:val="0"/>
      <w:marRight w:val="0"/>
      <w:marTop w:val="0"/>
      <w:marBottom w:val="0"/>
      <w:divBdr>
        <w:top w:val="none" w:sz="0" w:space="0" w:color="auto"/>
        <w:left w:val="none" w:sz="0" w:space="0" w:color="auto"/>
        <w:bottom w:val="none" w:sz="0" w:space="0" w:color="auto"/>
        <w:right w:val="none" w:sz="0" w:space="0" w:color="auto"/>
      </w:divBdr>
    </w:div>
    <w:div w:id="1090665573">
      <w:bodyDiv w:val="1"/>
      <w:marLeft w:val="0"/>
      <w:marRight w:val="0"/>
      <w:marTop w:val="0"/>
      <w:marBottom w:val="0"/>
      <w:divBdr>
        <w:top w:val="none" w:sz="0" w:space="0" w:color="auto"/>
        <w:left w:val="none" w:sz="0" w:space="0" w:color="auto"/>
        <w:bottom w:val="none" w:sz="0" w:space="0" w:color="auto"/>
        <w:right w:val="none" w:sz="0" w:space="0" w:color="auto"/>
      </w:divBdr>
    </w:div>
    <w:div w:id="1091044722">
      <w:bodyDiv w:val="1"/>
      <w:marLeft w:val="0"/>
      <w:marRight w:val="0"/>
      <w:marTop w:val="0"/>
      <w:marBottom w:val="0"/>
      <w:divBdr>
        <w:top w:val="none" w:sz="0" w:space="0" w:color="auto"/>
        <w:left w:val="none" w:sz="0" w:space="0" w:color="auto"/>
        <w:bottom w:val="none" w:sz="0" w:space="0" w:color="auto"/>
        <w:right w:val="none" w:sz="0" w:space="0" w:color="auto"/>
      </w:divBdr>
    </w:div>
    <w:div w:id="1091468416">
      <w:bodyDiv w:val="1"/>
      <w:marLeft w:val="0"/>
      <w:marRight w:val="0"/>
      <w:marTop w:val="0"/>
      <w:marBottom w:val="0"/>
      <w:divBdr>
        <w:top w:val="none" w:sz="0" w:space="0" w:color="auto"/>
        <w:left w:val="none" w:sz="0" w:space="0" w:color="auto"/>
        <w:bottom w:val="none" w:sz="0" w:space="0" w:color="auto"/>
        <w:right w:val="none" w:sz="0" w:space="0" w:color="auto"/>
      </w:divBdr>
    </w:div>
    <w:div w:id="1094133284">
      <w:bodyDiv w:val="1"/>
      <w:marLeft w:val="0"/>
      <w:marRight w:val="0"/>
      <w:marTop w:val="0"/>
      <w:marBottom w:val="0"/>
      <w:divBdr>
        <w:top w:val="none" w:sz="0" w:space="0" w:color="auto"/>
        <w:left w:val="none" w:sz="0" w:space="0" w:color="auto"/>
        <w:bottom w:val="none" w:sz="0" w:space="0" w:color="auto"/>
        <w:right w:val="none" w:sz="0" w:space="0" w:color="auto"/>
      </w:divBdr>
    </w:div>
    <w:div w:id="1094665181">
      <w:bodyDiv w:val="1"/>
      <w:marLeft w:val="0"/>
      <w:marRight w:val="0"/>
      <w:marTop w:val="0"/>
      <w:marBottom w:val="0"/>
      <w:divBdr>
        <w:top w:val="none" w:sz="0" w:space="0" w:color="auto"/>
        <w:left w:val="none" w:sz="0" w:space="0" w:color="auto"/>
        <w:bottom w:val="none" w:sz="0" w:space="0" w:color="auto"/>
        <w:right w:val="none" w:sz="0" w:space="0" w:color="auto"/>
      </w:divBdr>
    </w:div>
    <w:div w:id="1094672682">
      <w:bodyDiv w:val="1"/>
      <w:marLeft w:val="0"/>
      <w:marRight w:val="0"/>
      <w:marTop w:val="0"/>
      <w:marBottom w:val="0"/>
      <w:divBdr>
        <w:top w:val="none" w:sz="0" w:space="0" w:color="auto"/>
        <w:left w:val="none" w:sz="0" w:space="0" w:color="auto"/>
        <w:bottom w:val="none" w:sz="0" w:space="0" w:color="auto"/>
        <w:right w:val="none" w:sz="0" w:space="0" w:color="auto"/>
      </w:divBdr>
    </w:div>
    <w:div w:id="1100568151">
      <w:bodyDiv w:val="1"/>
      <w:marLeft w:val="0"/>
      <w:marRight w:val="0"/>
      <w:marTop w:val="0"/>
      <w:marBottom w:val="0"/>
      <w:divBdr>
        <w:top w:val="none" w:sz="0" w:space="0" w:color="auto"/>
        <w:left w:val="none" w:sz="0" w:space="0" w:color="auto"/>
        <w:bottom w:val="none" w:sz="0" w:space="0" w:color="auto"/>
        <w:right w:val="none" w:sz="0" w:space="0" w:color="auto"/>
      </w:divBdr>
    </w:div>
    <w:div w:id="1100829636">
      <w:bodyDiv w:val="1"/>
      <w:marLeft w:val="0"/>
      <w:marRight w:val="0"/>
      <w:marTop w:val="0"/>
      <w:marBottom w:val="0"/>
      <w:divBdr>
        <w:top w:val="none" w:sz="0" w:space="0" w:color="auto"/>
        <w:left w:val="none" w:sz="0" w:space="0" w:color="auto"/>
        <w:bottom w:val="none" w:sz="0" w:space="0" w:color="auto"/>
        <w:right w:val="none" w:sz="0" w:space="0" w:color="auto"/>
      </w:divBdr>
    </w:div>
    <w:div w:id="1101267750">
      <w:bodyDiv w:val="1"/>
      <w:marLeft w:val="0"/>
      <w:marRight w:val="0"/>
      <w:marTop w:val="0"/>
      <w:marBottom w:val="0"/>
      <w:divBdr>
        <w:top w:val="none" w:sz="0" w:space="0" w:color="auto"/>
        <w:left w:val="none" w:sz="0" w:space="0" w:color="auto"/>
        <w:bottom w:val="none" w:sz="0" w:space="0" w:color="auto"/>
        <w:right w:val="none" w:sz="0" w:space="0" w:color="auto"/>
      </w:divBdr>
    </w:div>
    <w:div w:id="1102533595">
      <w:bodyDiv w:val="1"/>
      <w:marLeft w:val="0"/>
      <w:marRight w:val="0"/>
      <w:marTop w:val="0"/>
      <w:marBottom w:val="0"/>
      <w:divBdr>
        <w:top w:val="none" w:sz="0" w:space="0" w:color="auto"/>
        <w:left w:val="none" w:sz="0" w:space="0" w:color="auto"/>
        <w:bottom w:val="none" w:sz="0" w:space="0" w:color="auto"/>
        <w:right w:val="none" w:sz="0" w:space="0" w:color="auto"/>
      </w:divBdr>
    </w:div>
    <w:div w:id="1103720989">
      <w:bodyDiv w:val="1"/>
      <w:marLeft w:val="0"/>
      <w:marRight w:val="0"/>
      <w:marTop w:val="0"/>
      <w:marBottom w:val="0"/>
      <w:divBdr>
        <w:top w:val="none" w:sz="0" w:space="0" w:color="auto"/>
        <w:left w:val="none" w:sz="0" w:space="0" w:color="auto"/>
        <w:bottom w:val="none" w:sz="0" w:space="0" w:color="auto"/>
        <w:right w:val="none" w:sz="0" w:space="0" w:color="auto"/>
      </w:divBdr>
    </w:div>
    <w:div w:id="1104033491">
      <w:bodyDiv w:val="1"/>
      <w:marLeft w:val="0"/>
      <w:marRight w:val="0"/>
      <w:marTop w:val="0"/>
      <w:marBottom w:val="0"/>
      <w:divBdr>
        <w:top w:val="none" w:sz="0" w:space="0" w:color="auto"/>
        <w:left w:val="none" w:sz="0" w:space="0" w:color="auto"/>
        <w:bottom w:val="none" w:sz="0" w:space="0" w:color="auto"/>
        <w:right w:val="none" w:sz="0" w:space="0" w:color="auto"/>
      </w:divBdr>
    </w:div>
    <w:div w:id="1105878644">
      <w:bodyDiv w:val="1"/>
      <w:marLeft w:val="0"/>
      <w:marRight w:val="0"/>
      <w:marTop w:val="0"/>
      <w:marBottom w:val="0"/>
      <w:divBdr>
        <w:top w:val="none" w:sz="0" w:space="0" w:color="auto"/>
        <w:left w:val="none" w:sz="0" w:space="0" w:color="auto"/>
        <w:bottom w:val="none" w:sz="0" w:space="0" w:color="auto"/>
        <w:right w:val="none" w:sz="0" w:space="0" w:color="auto"/>
      </w:divBdr>
    </w:div>
    <w:div w:id="1108544825">
      <w:bodyDiv w:val="1"/>
      <w:marLeft w:val="0"/>
      <w:marRight w:val="0"/>
      <w:marTop w:val="0"/>
      <w:marBottom w:val="0"/>
      <w:divBdr>
        <w:top w:val="none" w:sz="0" w:space="0" w:color="auto"/>
        <w:left w:val="none" w:sz="0" w:space="0" w:color="auto"/>
        <w:bottom w:val="none" w:sz="0" w:space="0" w:color="auto"/>
        <w:right w:val="none" w:sz="0" w:space="0" w:color="auto"/>
      </w:divBdr>
    </w:div>
    <w:div w:id="1112363162">
      <w:bodyDiv w:val="1"/>
      <w:marLeft w:val="0"/>
      <w:marRight w:val="0"/>
      <w:marTop w:val="0"/>
      <w:marBottom w:val="0"/>
      <w:divBdr>
        <w:top w:val="none" w:sz="0" w:space="0" w:color="auto"/>
        <w:left w:val="none" w:sz="0" w:space="0" w:color="auto"/>
        <w:bottom w:val="none" w:sz="0" w:space="0" w:color="auto"/>
        <w:right w:val="none" w:sz="0" w:space="0" w:color="auto"/>
      </w:divBdr>
    </w:div>
    <w:div w:id="1112363628">
      <w:bodyDiv w:val="1"/>
      <w:marLeft w:val="0"/>
      <w:marRight w:val="0"/>
      <w:marTop w:val="0"/>
      <w:marBottom w:val="0"/>
      <w:divBdr>
        <w:top w:val="none" w:sz="0" w:space="0" w:color="auto"/>
        <w:left w:val="none" w:sz="0" w:space="0" w:color="auto"/>
        <w:bottom w:val="none" w:sz="0" w:space="0" w:color="auto"/>
        <w:right w:val="none" w:sz="0" w:space="0" w:color="auto"/>
      </w:divBdr>
    </w:div>
    <w:div w:id="1118180571">
      <w:bodyDiv w:val="1"/>
      <w:marLeft w:val="0"/>
      <w:marRight w:val="0"/>
      <w:marTop w:val="0"/>
      <w:marBottom w:val="0"/>
      <w:divBdr>
        <w:top w:val="none" w:sz="0" w:space="0" w:color="auto"/>
        <w:left w:val="none" w:sz="0" w:space="0" w:color="auto"/>
        <w:bottom w:val="none" w:sz="0" w:space="0" w:color="auto"/>
        <w:right w:val="none" w:sz="0" w:space="0" w:color="auto"/>
      </w:divBdr>
    </w:div>
    <w:div w:id="1120733001">
      <w:bodyDiv w:val="1"/>
      <w:marLeft w:val="0"/>
      <w:marRight w:val="0"/>
      <w:marTop w:val="0"/>
      <w:marBottom w:val="0"/>
      <w:divBdr>
        <w:top w:val="none" w:sz="0" w:space="0" w:color="auto"/>
        <w:left w:val="none" w:sz="0" w:space="0" w:color="auto"/>
        <w:bottom w:val="none" w:sz="0" w:space="0" w:color="auto"/>
        <w:right w:val="none" w:sz="0" w:space="0" w:color="auto"/>
      </w:divBdr>
    </w:div>
    <w:div w:id="1122579492">
      <w:bodyDiv w:val="1"/>
      <w:marLeft w:val="0"/>
      <w:marRight w:val="0"/>
      <w:marTop w:val="0"/>
      <w:marBottom w:val="0"/>
      <w:divBdr>
        <w:top w:val="none" w:sz="0" w:space="0" w:color="auto"/>
        <w:left w:val="none" w:sz="0" w:space="0" w:color="auto"/>
        <w:bottom w:val="none" w:sz="0" w:space="0" w:color="auto"/>
        <w:right w:val="none" w:sz="0" w:space="0" w:color="auto"/>
      </w:divBdr>
    </w:div>
    <w:div w:id="1125735330">
      <w:bodyDiv w:val="1"/>
      <w:marLeft w:val="0"/>
      <w:marRight w:val="0"/>
      <w:marTop w:val="0"/>
      <w:marBottom w:val="0"/>
      <w:divBdr>
        <w:top w:val="none" w:sz="0" w:space="0" w:color="auto"/>
        <w:left w:val="none" w:sz="0" w:space="0" w:color="auto"/>
        <w:bottom w:val="none" w:sz="0" w:space="0" w:color="auto"/>
        <w:right w:val="none" w:sz="0" w:space="0" w:color="auto"/>
      </w:divBdr>
    </w:div>
    <w:div w:id="1126240105">
      <w:bodyDiv w:val="1"/>
      <w:marLeft w:val="0"/>
      <w:marRight w:val="0"/>
      <w:marTop w:val="0"/>
      <w:marBottom w:val="0"/>
      <w:divBdr>
        <w:top w:val="none" w:sz="0" w:space="0" w:color="auto"/>
        <w:left w:val="none" w:sz="0" w:space="0" w:color="auto"/>
        <w:bottom w:val="none" w:sz="0" w:space="0" w:color="auto"/>
        <w:right w:val="none" w:sz="0" w:space="0" w:color="auto"/>
      </w:divBdr>
    </w:div>
    <w:div w:id="1128473455">
      <w:bodyDiv w:val="1"/>
      <w:marLeft w:val="0"/>
      <w:marRight w:val="0"/>
      <w:marTop w:val="0"/>
      <w:marBottom w:val="0"/>
      <w:divBdr>
        <w:top w:val="none" w:sz="0" w:space="0" w:color="auto"/>
        <w:left w:val="none" w:sz="0" w:space="0" w:color="auto"/>
        <w:bottom w:val="none" w:sz="0" w:space="0" w:color="auto"/>
        <w:right w:val="none" w:sz="0" w:space="0" w:color="auto"/>
      </w:divBdr>
    </w:div>
    <w:div w:id="1132136062">
      <w:bodyDiv w:val="1"/>
      <w:marLeft w:val="0"/>
      <w:marRight w:val="0"/>
      <w:marTop w:val="0"/>
      <w:marBottom w:val="0"/>
      <w:divBdr>
        <w:top w:val="none" w:sz="0" w:space="0" w:color="auto"/>
        <w:left w:val="none" w:sz="0" w:space="0" w:color="auto"/>
        <w:bottom w:val="none" w:sz="0" w:space="0" w:color="auto"/>
        <w:right w:val="none" w:sz="0" w:space="0" w:color="auto"/>
      </w:divBdr>
    </w:div>
    <w:div w:id="1133862273">
      <w:bodyDiv w:val="1"/>
      <w:marLeft w:val="0"/>
      <w:marRight w:val="0"/>
      <w:marTop w:val="0"/>
      <w:marBottom w:val="0"/>
      <w:divBdr>
        <w:top w:val="none" w:sz="0" w:space="0" w:color="auto"/>
        <w:left w:val="none" w:sz="0" w:space="0" w:color="auto"/>
        <w:bottom w:val="none" w:sz="0" w:space="0" w:color="auto"/>
        <w:right w:val="none" w:sz="0" w:space="0" w:color="auto"/>
      </w:divBdr>
    </w:div>
    <w:div w:id="1133982528">
      <w:bodyDiv w:val="1"/>
      <w:marLeft w:val="0"/>
      <w:marRight w:val="0"/>
      <w:marTop w:val="0"/>
      <w:marBottom w:val="0"/>
      <w:divBdr>
        <w:top w:val="none" w:sz="0" w:space="0" w:color="auto"/>
        <w:left w:val="none" w:sz="0" w:space="0" w:color="auto"/>
        <w:bottom w:val="none" w:sz="0" w:space="0" w:color="auto"/>
        <w:right w:val="none" w:sz="0" w:space="0" w:color="auto"/>
      </w:divBdr>
    </w:div>
    <w:div w:id="1137069117">
      <w:bodyDiv w:val="1"/>
      <w:marLeft w:val="0"/>
      <w:marRight w:val="0"/>
      <w:marTop w:val="0"/>
      <w:marBottom w:val="0"/>
      <w:divBdr>
        <w:top w:val="none" w:sz="0" w:space="0" w:color="auto"/>
        <w:left w:val="none" w:sz="0" w:space="0" w:color="auto"/>
        <w:bottom w:val="none" w:sz="0" w:space="0" w:color="auto"/>
        <w:right w:val="none" w:sz="0" w:space="0" w:color="auto"/>
      </w:divBdr>
    </w:div>
    <w:div w:id="1138110558">
      <w:bodyDiv w:val="1"/>
      <w:marLeft w:val="0"/>
      <w:marRight w:val="0"/>
      <w:marTop w:val="0"/>
      <w:marBottom w:val="0"/>
      <w:divBdr>
        <w:top w:val="none" w:sz="0" w:space="0" w:color="auto"/>
        <w:left w:val="none" w:sz="0" w:space="0" w:color="auto"/>
        <w:bottom w:val="none" w:sz="0" w:space="0" w:color="auto"/>
        <w:right w:val="none" w:sz="0" w:space="0" w:color="auto"/>
      </w:divBdr>
    </w:div>
    <w:div w:id="1138835275">
      <w:bodyDiv w:val="1"/>
      <w:marLeft w:val="0"/>
      <w:marRight w:val="0"/>
      <w:marTop w:val="0"/>
      <w:marBottom w:val="0"/>
      <w:divBdr>
        <w:top w:val="none" w:sz="0" w:space="0" w:color="auto"/>
        <w:left w:val="none" w:sz="0" w:space="0" w:color="auto"/>
        <w:bottom w:val="none" w:sz="0" w:space="0" w:color="auto"/>
        <w:right w:val="none" w:sz="0" w:space="0" w:color="auto"/>
      </w:divBdr>
    </w:div>
    <w:div w:id="1139961328">
      <w:bodyDiv w:val="1"/>
      <w:marLeft w:val="0"/>
      <w:marRight w:val="0"/>
      <w:marTop w:val="0"/>
      <w:marBottom w:val="0"/>
      <w:divBdr>
        <w:top w:val="none" w:sz="0" w:space="0" w:color="auto"/>
        <w:left w:val="none" w:sz="0" w:space="0" w:color="auto"/>
        <w:bottom w:val="none" w:sz="0" w:space="0" w:color="auto"/>
        <w:right w:val="none" w:sz="0" w:space="0" w:color="auto"/>
      </w:divBdr>
    </w:div>
    <w:div w:id="1140074110">
      <w:bodyDiv w:val="1"/>
      <w:marLeft w:val="0"/>
      <w:marRight w:val="0"/>
      <w:marTop w:val="0"/>
      <w:marBottom w:val="0"/>
      <w:divBdr>
        <w:top w:val="none" w:sz="0" w:space="0" w:color="auto"/>
        <w:left w:val="none" w:sz="0" w:space="0" w:color="auto"/>
        <w:bottom w:val="none" w:sz="0" w:space="0" w:color="auto"/>
        <w:right w:val="none" w:sz="0" w:space="0" w:color="auto"/>
      </w:divBdr>
    </w:div>
    <w:div w:id="1141189927">
      <w:bodyDiv w:val="1"/>
      <w:marLeft w:val="0"/>
      <w:marRight w:val="0"/>
      <w:marTop w:val="0"/>
      <w:marBottom w:val="0"/>
      <w:divBdr>
        <w:top w:val="none" w:sz="0" w:space="0" w:color="auto"/>
        <w:left w:val="none" w:sz="0" w:space="0" w:color="auto"/>
        <w:bottom w:val="none" w:sz="0" w:space="0" w:color="auto"/>
        <w:right w:val="none" w:sz="0" w:space="0" w:color="auto"/>
      </w:divBdr>
    </w:div>
    <w:div w:id="1145203038">
      <w:bodyDiv w:val="1"/>
      <w:marLeft w:val="0"/>
      <w:marRight w:val="0"/>
      <w:marTop w:val="0"/>
      <w:marBottom w:val="0"/>
      <w:divBdr>
        <w:top w:val="none" w:sz="0" w:space="0" w:color="auto"/>
        <w:left w:val="none" w:sz="0" w:space="0" w:color="auto"/>
        <w:bottom w:val="none" w:sz="0" w:space="0" w:color="auto"/>
        <w:right w:val="none" w:sz="0" w:space="0" w:color="auto"/>
      </w:divBdr>
    </w:div>
    <w:div w:id="1148326393">
      <w:bodyDiv w:val="1"/>
      <w:marLeft w:val="0"/>
      <w:marRight w:val="0"/>
      <w:marTop w:val="0"/>
      <w:marBottom w:val="0"/>
      <w:divBdr>
        <w:top w:val="none" w:sz="0" w:space="0" w:color="auto"/>
        <w:left w:val="none" w:sz="0" w:space="0" w:color="auto"/>
        <w:bottom w:val="none" w:sz="0" w:space="0" w:color="auto"/>
        <w:right w:val="none" w:sz="0" w:space="0" w:color="auto"/>
      </w:divBdr>
    </w:div>
    <w:div w:id="1149788897">
      <w:bodyDiv w:val="1"/>
      <w:marLeft w:val="0"/>
      <w:marRight w:val="0"/>
      <w:marTop w:val="0"/>
      <w:marBottom w:val="0"/>
      <w:divBdr>
        <w:top w:val="none" w:sz="0" w:space="0" w:color="auto"/>
        <w:left w:val="none" w:sz="0" w:space="0" w:color="auto"/>
        <w:bottom w:val="none" w:sz="0" w:space="0" w:color="auto"/>
        <w:right w:val="none" w:sz="0" w:space="0" w:color="auto"/>
      </w:divBdr>
    </w:div>
    <w:div w:id="1150711026">
      <w:bodyDiv w:val="1"/>
      <w:marLeft w:val="0"/>
      <w:marRight w:val="0"/>
      <w:marTop w:val="0"/>
      <w:marBottom w:val="0"/>
      <w:divBdr>
        <w:top w:val="none" w:sz="0" w:space="0" w:color="auto"/>
        <w:left w:val="none" w:sz="0" w:space="0" w:color="auto"/>
        <w:bottom w:val="none" w:sz="0" w:space="0" w:color="auto"/>
        <w:right w:val="none" w:sz="0" w:space="0" w:color="auto"/>
      </w:divBdr>
    </w:div>
    <w:div w:id="1151407135">
      <w:bodyDiv w:val="1"/>
      <w:marLeft w:val="0"/>
      <w:marRight w:val="0"/>
      <w:marTop w:val="0"/>
      <w:marBottom w:val="0"/>
      <w:divBdr>
        <w:top w:val="none" w:sz="0" w:space="0" w:color="auto"/>
        <w:left w:val="none" w:sz="0" w:space="0" w:color="auto"/>
        <w:bottom w:val="none" w:sz="0" w:space="0" w:color="auto"/>
        <w:right w:val="none" w:sz="0" w:space="0" w:color="auto"/>
      </w:divBdr>
    </w:div>
    <w:div w:id="1155413920">
      <w:bodyDiv w:val="1"/>
      <w:marLeft w:val="0"/>
      <w:marRight w:val="0"/>
      <w:marTop w:val="0"/>
      <w:marBottom w:val="0"/>
      <w:divBdr>
        <w:top w:val="none" w:sz="0" w:space="0" w:color="auto"/>
        <w:left w:val="none" w:sz="0" w:space="0" w:color="auto"/>
        <w:bottom w:val="none" w:sz="0" w:space="0" w:color="auto"/>
        <w:right w:val="none" w:sz="0" w:space="0" w:color="auto"/>
      </w:divBdr>
    </w:div>
    <w:div w:id="1155992895">
      <w:bodyDiv w:val="1"/>
      <w:marLeft w:val="0"/>
      <w:marRight w:val="0"/>
      <w:marTop w:val="0"/>
      <w:marBottom w:val="0"/>
      <w:divBdr>
        <w:top w:val="none" w:sz="0" w:space="0" w:color="auto"/>
        <w:left w:val="none" w:sz="0" w:space="0" w:color="auto"/>
        <w:bottom w:val="none" w:sz="0" w:space="0" w:color="auto"/>
        <w:right w:val="none" w:sz="0" w:space="0" w:color="auto"/>
      </w:divBdr>
    </w:div>
    <w:div w:id="1156067171">
      <w:bodyDiv w:val="1"/>
      <w:marLeft w:val="0"/>
      <w:marRight w:val="0"/>
      <w:marTop w:val="0"/>
      <w:marBottom w:val="0"/>
      <w:divBdr>
        <w:top w:val="none" w:sz="0" w:space="0" w:color="auto"/>
        <w:left w:val="none" w:sz="0" w:space="0" w:color="auto"/>
        <w:bottom w:val="none" w:sz="0" w:space="0" w:color="auto"/>
        <w:right w:val="none" w:sz="0" w:space="0" w:color="auto"/>
      </w:divBdr>
    </w:div>
    <w:div w:id="1159809137">
      <w:bodyDiv w:val="1"/>
      <w:marLeft w:val="0"/>
      <w:marRight w:val="0"/>
      <w:marTop w:val="0"/>
      <w:marBottom w:val="0"/>
      <w:divBdr>
        <w:top w:val="none" w:sz="0" w:space="0" w:color="auto"/>
        <w:left w:val="none" w:sz="0" w:space="0" w:color="auto"/>
        <w:bottom w:val="none" w:sz="0" w:space="0" w:color="auto"/>
        <w:right w:val="none" w:sz="0" w:space="0" w:color="auto"/>
      </w:divBdr>
    </w:div>
    <w:div w:id="1160997556">
      <w:bodyDiv w:val="1"/>
      <w:marLeft w:val="0"/>
      <w:marRight w:val="0"/>
      <w:marTop w:val="0"/>
      <w:marBottom w:val="0"/>
      <w:divBdr>
        <w:top w:val="none" w:sz="0" w:space="0" w:color="auto"/>
        <w:left w:val="none" w:sz="0" w:space="0" w:color="auto"/>
        <w:bottom w:val="none" w:sz="0" w:space="0" w:color="auto"/>
        <w:right w:val="none" w:sz="0" w:space="0" w:color="auto"/>
      </w:divBdr>
    </w:div>
    <w:div w:id="1161193409">
      <w:bodyDiv w:val="1"/>
      <w:marLeft w:val="0"/>
      <w:marRight w:val="0"/>
      <w:marTop w:val="0"/>
      <w:marBottom w:val="0"/>
      <w:divBdr>
        <w:top w:val="none" w:sz="0" w:space="0" w:color="auto"/>
        <w:left w:val="none" w:sz="0" w:space="0" w:color="auto"/>
        <w:bottom w:val="none" w:sz="0" w:space="0" w:color="auto"/>
        <w:right w:val="none" w:sz="0" w:space="0" w:color="auto"/>
      </w:divBdr>
    </w:div>
    <w:div w:id="1161509820">
      <w:bodyDiv w:val="1"/>
      <w:marLeft w:val="0"/>
      <w:marRight w:val="0"/>
      <w:marTop w:val="0"/>
      <w:marBottom w:val="0"/>
      <w:divBdr>
        <w:top w:val="none" w:sz="0" w:space="0" w:color="auto"/>
        <w:left w:val="none" w:sz="0" w:space="0" w:color="auto"/>
        <w:bottom w:val="none" w:sz="0" w:space="0" w:color="auto"/>
        <w:right w:val="none" w:sz="0" w:space="0" w:color="auto"/>
      </w:divBdr>
    </w:div>
    <w:div w:id="1161625608">
      <w:bodyDiv w:val="1"/>
      <w:marLeft w:val="0"/>
      <w:marRight w:val="0"/>
      <w:marTop w:val="0"/>
      <w:marBottom w:val="0"/>
      <w:divBdr>
        <w:top w:val="none" w:sz="0" w:space="0" w:color="auto"/>
        <w:left w:val="none" w:sz="0" w:space="0" w:color="auto"/>
        <w:bottom w:val="none" w:sz="0" w:space="0" w:color="auto"/>
        <w:right w:val="none" w:sz="0" w:space="0" w:color="auto"/>
      </w:divBdr>
    </w:div>
    <w:div w:id="1162231377">
      <w:bodyDiv w:val="1"/>
      <w:marLeft w:val="0"/>
      <w:marRight w:val="0"/>
      <w:marTop w:val="0"/>
      <w:marBottom w:val="0"/>
      <w:divBdr>
        <w:top w:val="none" w:sz="0" w:space="0" w:color="auto"/>
        <w:left w:val="none" w:sz="0" w:space="0" w:color="auto"/>
        <w:bottom w:val="none" w:sz="0" w:space="0" w:color="auto"/>
        <w:right w:val="none" w:sz="0" w:space="0" w:color="auto"/>
      </w:divBdr>
    </w:div>
    <w:div w:id="1162239956">
      <w:bodyDiv w:val="1"/>
      <w:marLeft w:val="0"/>
      <w:marRight w:val="0"/>
      <w:marTop w:val="0"/>
      <w:marBottom w:val="0"/>
      <w:divBdr>
        <w:top w:val="none" w:sz="0" w:space="0" w:color="auto"/>
        <w:left w:val="none" w:sz="0" w:space="0" w:color="auto"/>
        <w:bottom w:val="none" w:sz="0" w:space="0" w:color="auto"/>
        <w:right w:val="none" w:sz="0" w:space="0" w:color="auto"/>
      </w:divBdr>
    </w:div>
    <w:div w:id="1163202113">
      <w:bodyDiv w:val="1"/>
      <w:marLeft w:val="0"/>
      <w:marRight w:val="0"/>
      <w:marTop w:val="0"/>
      <w:marBottom w:val="0"/>
      <w:divBdr>
        <w:top w:val="none" w:sz="0" w:space="0" w:color="auto"/>
        <w:left w:val="none" w:sz="0" w:space="0" w:color="auto"/>
        <w:bottom w:val="none" w:sz="0" w:space="0" w:color="auto"/>
        <w:right w:val="none" w:sz="0" w:space="0" w:color="auto"/>
      </w:divBdr>
    </w:div>
    <w:div w:id="1167280314">
      <w:bodyDiv w:val="1"/>
      <w:marLeft w:val="0"/>
      <w:marRight w:val="0"/>
      <w:marTop w:val="0"/>
      <w:marBottom w:val="0"/>
      <w:divBdr>
        <w:top w:val="none" w:sz="0" w:space="0" w:color="auto"/>
        <w:left w:val="none" w:sz="0" w:space="0" w:color="auto"/>
        <w:bottom w:val="none" w:sz="0" w:space="0" w:color="auto"/>
        <w:right w:val="none" w:sz="0" w:space="0" w:color="auto"/>
      </w:divBdr>
    </w:div>
    <w:div w:id="1167479865">
      <w:bodyDiv w:val="1"/>
      <w:marLeft w:val="0"/>
      <w:marRight w:val="0"/>
      <w:marTop w:val="0"/>
      <w:marBottom w:val="0"/>
      <w:divBdr>
        <w:top w:val="none" w:sz="0" w:space="0" w:color="auto"/>
        <w:left w:val="none" w:sz="0" w:space="0" w:color="auto"/>
        <w:bottom w:val="none" w:sz="0" w:space="0" w:color="auto"/>
        <w:right w:val="none" w:sz="0" w:space="0" w:color="auto"/>
      </w:divBdr>
    </w:div>
    <w:div w:id="1167794534">
      <w:bodyDiv w:val="1"/>
      <w:marLeft w:val="0"/>
      <w:marRight w:val="0"/>
      <w:marTop w:val="0"/>
      <w:marBottom w:val="0"/>
      <w:divBdr>
        <w:top w:val="none" w:sz="0" w:space="0" w:color="auto"/>
        <w:left w:val="none" w:sz="0" w:space="0" w:color="auto"/>
        <w:bottom w:val="none" w:sz="0" w:space="0" w:color="auto"/>
        <w:right w:val="none" w:sz="0" w:space="0" w:color="auto"/>
      </w:divBdr>
    </w:div>
    <w:div w:id="1172600032">
      <w:bodyDiv w:val="1"/>
      <w:marLeft w:val="0"/>
      <w:marRight w:val="0"/>
      <w:marTop w:val="0"/>
      <w:marBottom w:val="0"/>
      <w:divBdr>
        <w:top w:val="none" w:sz="0" w:space="0" w:color="auto"/>
        <w:left w:val="none" w:sz="0" w:space="0" w:color="auto"/>
        <w:bottom w:val="none" w:sz="0" w:space="0" w:color="auto"/>
        <w:right w:val="none" w:sz="0" w:space="0" w:color="auto"/>
      </w:divBdr>
    </w:div>
    <w:div w:id="1175460824">
      <w:bodyDiv w:val="1"/>
      <w:marLeft w:val="0"/>
      <w:marRight w:val="0"/>
      <w:marTop w:val="0"/>
      <w:marBottom w:val="0"/>
      <w:divBdr>
        <w:top w:val="none" w:sz="0" w:space="0" w:color="auto"/>
        <w:left w:val="none" w:sz="0" w:space="0" w:color="auto"/>
        <w:bottom w:val="none" w:sz="0" w:space="0" w:color="auto"/>
        <w:right w:val="none" w:sz="0" w:space="0" w:color="auto"/>
      </w:divBdr>
    </w:div>
    <w:div w:id="1176264475">
      <w:bodyDiv w:val="1"/>
      <w:marLeft w:val="0"/>
      <w:marRight w:val="0"/>
      <w:marTop w:val="0"/>
      <w:marBottom w:val="0"/>
      <w:divBdr>
        <w:top w:val="none" w:sz="0" w:space="0" w:color="auto"/>
        <w:left w:val="none" w:sz="0" w:space="0" w:color="auto"/>
        <w:bottom w:val="none" w:sz="0" w:space="0" w:color="auto"/>
        <w:right w:val="none" w:sz="0" w:space="0" w:color="auto"/>
      </w:divBdr>
    </w:div>
    <w:div w:id="1178083709">
      <w:bodyDiv w:val="1"/>
      <w:marLeft w:val="0"/>
      <w:marRight w:val="0"/>
      <w:marTop w:val="0"/>
      <w:marBottom w:val="0"/>
      <w:divBdr>
        <w:top w:val="none" w:sz="0" w:space="0" w:color="auto"/>
        <w:left w:val="none" w:sz="0" w:space="0" w:color="auto"/>
        <w:bottom w:val="none" w:sz="0" w:space="0" w:color="auto"/>
        <w:right w:val="none" w:sz="0" w:space="0" w:color="auto"/>
      </w:divBdr>
    </w:div>
    <w:div w:id="1178957309">
      <w:bodyDiv w:val="1"/>
      <w:marLeft w:val="0"/>
      <w:marRight w:val="0"/>
      <w:marTop w:val="0"/>
      <w:marBottom w:val="0"/>
      <w:divBdr>
        <w:top w:val="none" w:sz="0" w:space="0" w:color="auto"/>
        <w:left w:val="none" w:sz="0" w:space="0" w:color="auto"/>
        <w:bottom w:val="none" w:sz="0" w:space="0" w:color="auto"/>
        <w:right w:val="none" w:sz="0" w:space="0" w:color="auto"/>
      </w:divBdr>
    </w:div>
    <w:div w:id="1180588586">
      <w:bodyDiv w:val="1"/>
      <w:marLeft w:val="0"/>
      <w:marRight w:val="0"/>
      <w:marTop w:val="0"/>
      <w:marBottom w:val="0"/>
      <w:divBdr>
        <w:top w:val="none" w:sz="0" w:space="0" w:color="auto"/>
        <w:left w:val="none" w:sz="0" w:space="0" w:color="auto"/>
        <w:bottom w:val="none" w:sz="0" w:space="0" w:color="auto"/>
        <w:right w:val="none" w:sz="0" w:space="0" w:color="auto"/>
      </w:divBdr>
    </w:div>
    <w:div w:id="1183669452">
      <w:bodyDiv w:val="1"/>
      <w:marLeft w:val="0"/>
      <w:marRight w:val="0"/>
      <w:marTop w:val="0"/>
      <w:marBottom w:val="0"/>
      <w:divBdr>
        <w:top w:val="none" w:sz="0" w:space="0" w:color="auto"/>
        <w:left w:val="none" w:sz="0" w:space="0" w:color="auto"/>
        <w:bottom w:val="none" w:sz="0" w:space="0" w:color="auto"/>
        <w:right w:val="none" w:sz="0" w:space="0" w:color="auto"/>
      </w:divBdr>
    </w:div>
    <w:div w:id="1187254567">
      <w:bodyDiv w:val="1"/>
      <w:marLeft w:val="0"/>
      <w:marRight w:val="0"/>
      <w:marTop w:val="0"/>
      <w:marBottom w:val="0"/>
      <w:divBdr>
        <w:top w:val="none" w:sz="0" w:space="0" w:color="auto"/>
        <w:left w:val="none" w:sz="0" w:space="0" w:color="auto"/>
        <w:bottom w:val="none" w:sz="0" w:space="0" w:color="auto"/>
        <w:right w:val="none" w:sz="0" w:space="0" w:color="auto"/>
      </w:divBdr>
    </w:div>
    <w:div w:id="1187326466">
      <w:bodyDiv w:val="1"/>
      <w:marLeft w:val="0"/>
      <w:marRight w:val="0"/>
      <w:marTop w:val="0"/>
      <w:marBottom w:val="0"/>
      <w:divBdr>
        <w:top w:val="none" w:sz="0" w:space="0" w:color="auto"/>
        <w:left w:val="none" w:sz="0" w:space="0" w:color="auto"/>
        <w:bottom w:val="none" w:sz="0" w:space="0" w:color="auto"/>
        <w:right w:val="none" w:sz="0" w:space="0" w:color="auto"/>
      </w:divBdr>
    </w:div>
    <w:div w:id="1190411295">
      <w:bodyDiv w:val="1"/>
      <w:marLeft w:val="0"/>
      <w:marRight w:val="0"/>
      <w:marTop w:val="0"/>
      <w:marBottom w:val="0"/>
      <w:divBdr>
        <w:top w:val="none" w:sz="0" w:space="0" w:color="auto"/>
        <w:left w:val="none" w:sz="0" w:space="0" w:color="auto"/>
        <w:bottom w:val="none" w:sz="0" w:space="0" w:color="auto"/>
        <w:right w:val="none" w:sz="0" w:space="0" w:color="auto"/>
      </w:divBdr>
    </w:div>
    <w:div w:id="1192495309">
      <w:bodyDiv w:val="1"/>
      <w:marLeft w:val="0"/>
      <w:marRight w:val="0"/>
      <w:marTop w:val="0"/>
      <w:marBottom w:val="0"/>
      <w:divBdr>
        <w:top w:val="none" w:sz="0" w:space="0" w:color="auto"/>
        <w:left w:val="none" w:sz="0" w:space="0" w:color="auto"/>
        <w:bottom w:val="none" w:sz="0" w:space="0" w:color="auto"/>
        <w:right w:val="none" w:sz="0" w:space="0" w:color="auto"/>
      </w:divBdr>
    </w:div>
    <w:div w:id="1193105665">
      <w:bodyDiv w:val="1"/>
      <w:marLeft w:val="0"/>
      <w:marRight w:val="0"/>
      <w:marTop w:val="0"/>
      <w:marBottom w:val="0"/>
      <w:divBdr>
        <w:top w:val="none" w:sz="0" w:space="0" w:color="auto"/>
        <w:left w:val="none" w:sz="0" w:space="0" w:color="auto"/>
        <w:bottom w:val="none" w:sz="0" w:space="0" w:color="auto"/>
        <w:right w:val="none" w:sz="0" w:space="0" w:color="auto"/>
      </w:divBdr>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203591892">
      <w:bodyDiv w:val="1"/>
      <w:marLeft w:val="0"/>
      <w:marRight w:val="0"/>
      <w:marTop w:val="0"/>
      <w:marBottom w:val="0"/>
      <w:divBdr>
        <w:top w:val="none" w:sz="0" w:space="0" w:color="auto"/>
        <w:left w:val="none" w:sz="0" w:space="0" w:color="auto"/>
        <w:bottom w:val="none" w:sz="0" w:space="0" w:color="auto"/>
        <w:right w:val="none" w:sz="0" w:space="0" w:color="auto"/>
      </w:divBdr>
    </w:div>
    <w:div w:id="1216087159">
      <w:bodyDiv w:val="1"/>
      <w:marLeft w:val="0"/>
      <w:marRight w:val="0"/>
      <w:marTop w:val="0"/>
      <w:marBottom w:val="0"/>
      <w:divBdr>
        <w:top w:val="none" w:sz="0" w:space="0" w:color="auto"/>
        <w:left w:val="none" w:sz="0" w:space="0" w:color="auto"/>
        <w:bottom w:val="none" w:sz="0" w:space="0" w:color="auto"/>
        <w:right w:val="none" w:sz="0" w:space="0" w:color="auto"/>
      </w:divBdr>
    </w:div>
    <w:div w:id="1217936590">
      <w:bodyDiv w:val="1"/>
      <w:marLeft w:val="0"/>
      <w:marRight w:val="0"/>
      <w:marTop w:val="0"/>
      <w:marBottom w:val="0"/>
      <w:divBdr>
        <w:top w:val="none" w:sz="0" w:space="0" w:color="auto"/>
        <w:left w:val="none" w:sz="0" w:space="0" w:color="auto"/>
        <w:bottom w:val="none" w:sz="0" w:space="0" w:color="auto"/>
        <w:right w:val="none" w:sz="0" w:space="0" w:color="auto"/>
      </w:divBdr>
    </w:div>
    <w:div w:id="1218587696">
      <w:bodyDiv w:val="1"/>
      <w:marLeft w:val="0"/>
      <w:marRight w:val="0"/>
      <w:marTop w:val="0"/>
      <w:marBottom w:val="0"/>
      <w:divBdr>
        <w:top w:val="none" w:sz="0" w:space="0" w:color="auto"/>
        <w:left w:val="none" w:sz="0" w:space="0" w:color="auto"/>
        <w:bottom w:val="none" w:sz="0" w:space="0" w:color="auto"/>
        <w:right w:val="none" w:sz="0" w:space="0" w:color="auto"/>
      </w:divBdr>
    </w:div>
    <w:div w:id="1219390542">
      <w:bodyDiv w:val="1"/>
      <w:marLeft w:val="0"/>
      <w:marRight w:val="0"/>
      <w:marTop w:val="0"/>
      <w:marBottom w:val="0"/>
      <w:divBdr>
        <w:top w:val="none" w:sz="0" w:space="0" w:color="auto"/>
        <w:left w:val="none" w:sz="0" w:space="0" w:color="auto"/>
        <w:bottom w:val="none" w:sz="0" w:space="0" w:color="auto"/>
        <w:right w:val="none" w:sz="0" w:space="0" w:color="auto"/>
      </w:divBdr>
    </w:div>
    <w:div w:id="1220360812">
      <w:bodyDiv w:val="1"/>
      <w:marLeft w:val="0"/>
      <w:marRight w:val="0"/>
      <w:marTop w:val="0"/>
      <w:marBottom w:val="0"/>
      <w:divBdr>
        <w:top w:val="none" w:sz="0" w:space="0" w:color="auto"/>
        <w:left w:val="none" w:sz="0" w:space="0" w:color="auto"/>
        <w:bottom w:val="none" w:sz="0" w:space="0" w:color="auto"/>
        <w:right w:val="none" w:sz="0" w:space="0" w:color="auto"/>
      </w:divBdr>
    </w:div>
    <w:div w:id="1223174208">
      <w:bodyDiv w:val="1"/>
      <w:marLeft w:val="0"/>
      <w:marRight w:val="0"/>
      <w:marTop w:val="0"/>
      <w:marBottom w:val="0"/>
      <w:divBdr>
        <w:top w:val="none" w:sz="0" w:space="0" w:color="auto"/>
        <w:left w:val="none" w:sz="0" w:space="0" w:color="auto"/>
        <w:bottom w:val="none" w:sz="0" w:space="0" w:color="auto"/>
        <w:right w:val="none" w:sz="0" w:space="0" w:color="auto"/>
      </w:divBdr>
    </w:div>
    <w:div w:id="1223831942">
      <w:bodyDiv w:val="1"/>
      <w:marLeft w:val="0"/>
      <w:marRight w:val="0"/>
      <w:marTop w:val="0"/>
      <w:marBottom w:val="0"/>
      <w:divBdr>
        <w:top w:val="none" w:sz="0" w:space="0" w:color="auto"/>
        <w:left w:val="none" w:sz="0" w:space="0" w:color="auto"/>
        <w:bottom w:val="none" w:sz="0" w:space="0" w:color="auto"/>
        <w:right w:val="none" w:sz="0" w:space="0" w:color="auto"/>
      </w:divBdr>
    </w:div>
    <w:div w:id="1231188527">
      <w:bodyDiv w:val="1"/>
      <w:marLeft w:val="0"/>
      <w:marRight w:val="0"/>
      <w:marTop w:val="0"/>
      <w:marBottom w:val="0"/>
      <w:divBdr>
        <w:top w:val="none" w:sz="0" w:space="0" w:color="auto"/>
        <w:left w:val="none" w:sz="0" w:space="0" w:color="auto"/>
        <w:bottom w:val="none" w:sz="0" w:space="0" w:color="auto"/>
        <w:right w:val="none" w:sz="0" w:space="0" w:color="auto"/>
      </w:divBdr>
    </w:div>
    <w:div w:id="1231499963">
      <w:bodyDiv w:val="1"/>
      <w:marLeft w:val="0"/>
      <w:marRight w:val="0"/>
      <w:marTop w:val="0"/>
      <w:marBottom w:val="0"/>
      <w:divBdr>
        <w:top w:val="none" w:sz="0" w:space="0" w:color="auto"/>
        <w:left w:val="none" w:sz="0" w:space="0" w:color="auto"/>
        <w:bottom w:val="none" w:sz="0" w:space="0" w:color="auto"/>
        <w:right w:val="none" w:sz="0" w:space="0" w:color="auto"/>
      </w:divBdr>
    </w:div>
    <w:div w:id="1233269915">
      <w:bodyDiv w:val="1"/>
      <w:marLeft w:val="0"/>
      <w:marRight w:val="0"/>
      <w:marTop w:val="0"/>
      <w:marBottom w:val="0"/>
      <w:divBdr>
        <w:top w:val="none" w:sz="0" w:space="0" w:color="auto"/>
        <w:left w:val="none" w:sz="0" w:space="0" w:color="auto"/>
        <w:bottom w:val="none" w:sz="0" w:space="0" w:color="auto"/>
        <w:right w:val="none" w:sz="0" w:space="0" w:color="auto"/>
      </w:divBdr>
    </w:div>
    <w:div w:id="1236862206">
      <w:bodyDiv w:val="1"/>
      <w:marLeft w:val="0"/>
      <w:marRight w:val="0"/>
      <w:marTop w:val="0"/>
      <w:marBottom w:val="0"/>
      <w:divBdr>
        <w:top w:val="none" w:sz="0" w:space="0" w:color="auto"/>
        <w:left w:val="none" w:sz="0" w:space="0" w:color="auto"/>
        <w:bottom w:val="none" w:sz="0" w:space="0" w:color="auto"/>
        <w:right w:val="none" w:sz="0" w:space="0" w:color="auto"/>
      </w:divBdr>
    </w:div>
    <w:div w:id="1238400237">
      <w:bodyDiv w:val="1"/>
      <w:marLeft w:val="0"/>
      <w:marRight w:val="0"/>
      <w:marTop w:val="0"/>
      <w:marBottom w:val="0"/>
      <w:divBdr>
        <w:top w:val="none" w:sz="0" w:space="0" w:color="auto"/>
        <w:left w:val="none" w:sz="0" w:space="0" w:color="auto"/>
        <w:bottom w:val="none" w:sz="0" w:space="0" w:color="auto"/>
        <w:right w:val="none" w:sz="0" w:space="0" w:color="auto"/>
      </w:divBdr>
    </w:div>
    <w:div w:id="1239051972">
      <w:bodyDiv w:val="1"/>
      <w:marLeft w:val="0"/>
      <w:marRight w:val="0"/>
      <w:marTop w:val="0"/>
      <w:marBottom w:val="0"/>
      <w:divBdr>
        <w:top w:val="none" w:sz="0" w:space="0" w:color="auto"/>
        <w:left w:val="none" w:sz="0" w:space="0" w:color="auto"/>
        <w:bottom w:val="none" w:sz="0" w:space="0" w:color="auto"/>
        <w:right w:val="none" w:sz="0" w:space="0" w:color="auto"/>
      </w:divBdr>
    </w:div>
    <w:div w:id="1245146513">
      <w:bodyDiv w:val="1"/>
      <w:marLeft w:val="0"/>
      <w:marRight w:val="0"/>
      <w:marTop w:val="0"/>
      <w:marBottom w:val="0"/>
      <w:divBdr>
        <w:top w:val="none" w:sz="0" w:space="0" w:color="auto"/>
        <w:left w:val="none" w:sz="0" w:space="0" w:color="auto"/>
        <w:bottom w:val="none" w:sz="0" w:space="0" w:color="auto"/>
        <w:right w:val="none" w:sz="0" w:space="0" w:color="auto"/>
      </w:divBdr>
    </w:div>
    <w:div w:id="1246646731">
      <w:bodyDiv w:val="1"/>
      <w:marLeft w:val="0"/>
      <w:marRight w:val="0"/>
      <w:marTop w:val="0"/>
      <w:marBottom w:val="0"/>
      <w:divBdr>
        <w:top w:val="none" w:sz="0" w:space="0" w:color="auto"/>
        <w:left w:val="none" w:sz="0" w:space="0" w:color="auto"/>
        <w:bottom w:val="none" w:sz="0" w:space="0" w:color="auto"/>
        <w:right w:val="none" w:sz="0" w:space="0" w:color="auto"/>
      </w:divBdr>
    </w:div>
    <w:div w:id="1246719927">
      <w:bodyDiv w:val="1"/>
      <w:marLeft w:val="0"/>
      <w:marRight w:val="0"/>
      <w:marTop w:val="0"/>
      <w:marBottom w:val="0"/>
      <w:divBdr>
        <w:top w:val="none" w:sz="0" w:space="0" w:color="auto"/>
        <w:left w:val="none" w:sz="0" w:space="0" w:color="auto"/>
        <w:bottom w:val="none" w:sz="0" w:space="0" w:color="auto"/>
        <w:right w:val="none" w:sz="0" w:space="0" w:color="auto"/>
      </w:divBdr>
    </w:div>
    <w:div w:id="1248690109">
      <w:bodyDiv w:val="1"/>
      <w:marLeft w:val="0"/>
      <w:marRight w:val="0"/>
      <w:marTop w:val="0"/>
      <w:marBottom w:val="0"/>
      <w:divBdr>
        <w:top w:val="none" w:sz="0" w:space="0" w:color="auto"/>
        <w:left w:val="none" w:sz="0" w:space="0" w:color="auto"/>
        <w:bottom w:val="none" w:sz="0" w:space="0" w:color="auto"/>
        <w:right w:val="none" w:sz="0" w:space="0" w:color="auto"/>
      </w:divBdr>
    </w:div>
    <w:div w:id="1252012185">
      <w:bodyDiv w:val="1"/>
      <w:marLeft w:val="0"/>
      <w:marRight w:val="0"/>
      <w:marTop w:val="0"/>
      <w:marBottom w:val="0"/>
      <w:divBdr>
        <w:top w:val="none" w:sz="0" w:space="0" w:color="auto"/>
        <w:left w:val="none" w:sz="0" w:space="0" w:color="auto"/>
        <w:bottom w:val="none" w:sz="0" w:space="0" w:color="auto"/>
        <w:right w:val="none" w:sz="0" w:space="0" w:color="auto"/>
      </w:divBdr>
    </w:div>
    <w:div w:id="1253012240">
      <w:bodyDiv w:val="1"/>
      <w:marLeft w:val="0"/>
      <w:marRight w:val="0"/>
      <w:marTop w:val="0"/>
      <w:marBottom w:val="0"/>
      <w:divBdr>
        <w:top w:val="none" w:sz="0" w:space="0" w:color="auto"/>
        <w:left w:val="none" w:sz="0" w:space="0" w:color="auto"/>
        <w:bottom w:val="none" w:sz="0" w:space="0" w:color="auto"/>
        <w:right w:val="none" w:sz="0" w:space="0" w:color="auto"/>
      </w:divBdr>
    </w:div>
    <w:div w:id="1253389798">
      <w:bodyDiv w:val="1"/>
      <w:marLeft w:val="0"/>
      <w:marRight w:val="0"/>
      <w:marTop w:val="0"/>
      <w:marBottom w:val="0"/>
      <w:divBdr>
        <w:top w:val="none" w:sz="0" w:space="0" w:color="auto"/>
        <w:left w:val="none" w:sz="0" w:space="0" w:color="auto"/>
        <w:bottom w:val="none" w:sz="0" w:space="0" w:color="auto"/>
        <w:right w:val="none" w:sz="0" w:space="0" w:color="auto"/>
      </w:divBdr>
    </w:div>
    <w:div w:id="1254509492">
      <w:bodyDiv w:val="1"/>
      <w:marLeft w:val="0"/>
      <w:marRight w:val="0"/>
      <w:marTop w:val="0"/>
      <w:marBottom w:val="0"/>
      <w:divBdr>
        <w:top w:val="none" w:sz="0" w:space="0" w:color="auto"/>
        <w:left w:val="none" w:sz="0" w:space="0" w:color="auto"/>
        <w:bottom w:val="none" w:sz="0" w:space="0" w:color="auto"/>
        <w:right w:val="none" w:sz="0" w:space="0" w:color="auto"/>
      </w:divBdr>
    </w:div>
    <w:div w:id="1257178343">
      <w:bodyDiv w:val="1"/>
      <w:marLeft w:val="0"/>
      <w:marRight w:val="0"/>
      <w:marTop w:val="0"/>
      <w:marBottom w:val="0"/>
      <w:divBdr>
        <w:top w:val="none" w:sz="0" w:space="0" w:color="auto"/>
        <w:left w:val="none" w:sz="0" w:space="0" w:color="auto"/>
        <w:bottom w:val="none" w:sz="0" w:space="0" w:color="auto"/>
        <w:right w:val="none" w:sz="0" w:space="0" w:color="auto"/>
      </w:divBdr>
    </w:div>
    <w:div w:id="1258901027">
      <w:bodyDiv w:val="1"/>
      <w:marLeft w:val="0"/>
      <w:marRight w:val="0"/>
      <w:marTop w:val="0"/>
      <w:marBottom w:val="0"/>
      <w:divBdr>
        <w:top w:val="none" w:sz="0" w:space="0" w:color="auto"/>
        <w:left w:val="none" w:sz="0" w:space="0" w:color="auto"/>
        <w:bottom w:val="none" w:sz="0" w:space="0" w:color="auto"/>
        <w:right w:val="none" w:sz="0" w:space="0" w:color="auto"/>
      </w:divBdr>
    </w:div>
    <w:div w:id="1259483780">
      <w:bodyDiv w:val="1"/>
      <w:marLeft w:val="0"/>
      <w:marRight w:val="0"/>
      <w:marTop w:val="0"/>
      <w:marBottom w:val="0"/>
      <w:divBdr>
        <w:top w:val="none" w:sz="0" w:space="0" w:color="auto"/>
        <w:left w:val="none" w:sz="0" w:space="0" w:color="auto"/>
        <w:bottom w:val="none" w:sz="0" w:space="0" w:color="auto"/>
        <w:right w:val="none" w:sz="0" w:space="0" w:color="auto"/>
      </w:divBdr>
    </w:div>
    <w:div w:id="1263341732">
      <w:bodyDiv w:val="1"/>
      <w:marLeft w:val="0"/>
      <w:marRight w:val="0"/>
      <w:marTop w:val="0"/>
      <w:marBottom w:val="0"/>
      <w:divBdr>
        <w:top w:val="none" w:sz="0" w:space="0" w:color="auto"/>
        <w:left w:val="none" w:sz="0" w:space="0" w:color="auto"/>
        <w:bottom w:val="none" w:sz="0" w:space="0" w:color="auto"/>
        <w:right w:val="none" w:sz="0" w:space="0" w:color="auto"/>
      </w:divBdr>
    </w:div>
    <w:div w:id="1263686585">
      <w:bodyDiv w:val="1"/>
      <w:marLeft w:val="0"/>
      <w:marRight w:val="0"/>
      <w:marTop w:val="0"/>
      <w:marBottom w:val="0"/>
      <w:divBdr>
        <w:top w:val="none" w:sz="0" w:space="0" w:color="auto"/>
        <w:left w:val="none" w:sz="0" w:space="0" w:color="auto"/>
        <w:bottom w:val="none" w:sz="0" w:space="0" w:color="auto"/>
        <w:right w:val="none" w:sz="0" w:space="0" w:color="auto"/>
      </w:divBdr>
    </w:div>
    <w:div w:id="1264456697">
      <w:bodyDiv w:val="1"/>
      <w:marLeft w:val="0"/>
      <w:marRight w:val="0"/>
      <w:marTop w:val="0"/>
      <w:marBottom w:val="0"/>
      <w:divBdr>
        <w:top w:val="none" w:sz="0" w:space="0" w:color="auto"/>
        <w:left w:val="none" w:sz="0" w:space="0" w:color="auto"/>
        <w:bottom w:val="none" w:sz="0" w:space="0" w:color="auto"/>
        <w:right w:val="none" w:sz="0" w:space="0" w:color="auto"/>
      </w:divBdr>
    </w:div>
    <w:div w:id="1270315195">
      <w:bodyDiv w:val="1"/>
      <w:marLeft w:val="0"/>
      <w:marRight w:val="0"/>
      <w:marTop w:val="0"/>
      <w:marBottom w:val="0"/>
      <w:divBdr>
        <w:top w:val="none" w:sz="0" w:space="0" w:color="auto"/>
        <w:left w:val="none" w:sz="0" w:space="0" w:color="auto"/>
        <w:bottom w:val="none" w:sz="0" w:space="0" w:color="auto"/>
        <w:right w:val="none" w:sz="0" w:space="0" w:color="auto"/>
      </w:divBdr>
    </w:div>
    <w:div w:id="1274898822">
      <w:bodyDiv w:val="1"/>
      <w:marLeft w:val="0"/>
      <w:marRight w:val="0"/>
      <w:marTop w:val="0"/>
      <w:marBottom w:val="0"/>
      <w:divBdr>
        <w:top w:val="none" w:sz="0" w:space="0" w:color="auto"/>
        <w:left w:val="none" w:sz="0" w:space="0" w:color="auto"/>
        <w:bottom w:val="none" w:sz="0" w:space="0" w:color="auto"/>
        <w:right w:val="none" w:sz="0" w:space="0" w:color="auto"/>
      </w:divBdr>
    </w:div>
    <w:div w:id="1275477381">
      <w:bodyDiv w:val="1"/>
      <w:marLeft w:val="0"/>
      <w:marRight w:val="0"/>
      <w:marTop w:val="0"/>
      <w:marBottom w:val="0"/>
      <w:divBdr>
        <w:top w:val="none" w:sz="0" w:space="0" w:color="auto"/>
        <w:left w:val="none" w:sz="0" w:space="0" w:color="auto"/>
        <w:bottom w:val="none" w:sz="0" w:space="0" w:color="auto"/>
        <w:right w:val="none" w:sz="0" w:space="0" w:color="auto"/>
      </w:divBdr>
    </w:div>
    <w:div w:id="1276525770">
      <w:bodyDiv w:val="1"/>
      <w:marLeft w:val="0"/>
      <w:marRight w:val="0"/>
      <w:marTop w:val="0"/>
      <w:marBottom w:val="0"/>
      <w:divBdr>
        <w:top w:val="none" w:sz="0" w:space="0" w:color="auto"/>
        <w:left w:val="none" w:sz="0" w:space="0" w:color="auto"/>
        <w:bottom w:val="none" w:sz="0" w:space="0" w:color="auto"/>
        <w:right w:val="none" w:sz="0" w:space="0" w:color="auto"/>
      </w:divBdr>
    </w:div>
    <w:div w:id="1277641469">
      <w:bodyDiv w:val="1"/>
      <w:marLeft w:val="0"/>
      <w:marRight w:val="0"/>
      <w:marTop w:val="0"/>
      <w:marBottom w:val="0"/>
      <w:divBdr>
        <w:top w:val="none" w:sz="0" w:space="0" w:color="auto"/>
        <w:left w:val="none" w:sz="0" w:space="0" w:color="auto"/>
        <w:bottom w:val="none" w:sz="0" w:space="0" w:color="auto"/>
        <w:right w:val="none" w:sz="0" w:space="0" w:color="auto"/>
      </w:divBdr>
    </w:div>
    <w:div w:id="1281449500">
      <w:bodyDiv w:val="1"/>
      <w:marLeft w:val="0"/>
      <w:marRight w:val="0"/>
      <w:marTop w:val="0"/>
      <w:marBottom w:val="0"/>
      <w:divBdr>
        <w:top w:val="none" w:sz="0" w:space="0" w:color="auto"/>
        <w:left w:val="none" w:sz="0" w:space="0" w:color="auto"/>
        <w:bottom w:val="none" w:sz="0" w:space="0" w:color="auto"/>
        <w:right w:val="none" w:sz="0" w:space="0" w:color="auto"/>
      </w:divBdr>
    </w:div>
    <w:div w:id="1283995136">
      <w:bodyDiv w:val="1"/>
      <w:marLeft w:val="0"/>
      <w:marRight w:val="0"/>
      <w:marTop w:val="0"/>
      <w:marBottom w:val="0"/>
      <w:divBdr>
        <w:top w:val="none" w:sz="0" w:space="0" w:color="auto"/>
        <w:left w:val="none" w:sz="0" w:space="0" w:color="auto"/>
        <w:bottom w:val="none" w:sz="0" w:space="0" w:color="auto"/>
        <w:right w:val="none" w:sz="0" w:space="0" w:color="auto"/>
      </w:divBdr>
    </w:div>
    <w:div w:id="1284072194">
      <w:bodyDiv w:val="1"/>
      <w:marLeft w:val="0"/>
      <w:marRight w:val="0"/>
      <w:marTop w:val="0"/>
      <w:marBottom w:val="0"/>
      <w:divBdr>
        <w:top w:val="none" w:sz="0" w:space="0" w:color="auto"/>
        <w:left w:val="none" w:sz="0" w:space="0" w:color="auto"/>
        <w:bottom w:val="none" w:sz="0" w:space="0" w:color="auto"/>
        <w:right w:val="none" w:sz="0" w:space="0" w:color="auto"/>
      </w:divBdr>
    </w:div>
    <w:div w:id="1285506438">
      <w:bodyDiv w:val="1"/>
      <w:marLeft w:val="0"/>
      <w:marRight w:val="0"/>
      <w:marTop w:val="0"/>
      <w:marBottom w:val="0"/>
      <w:divBdr>
        <w:top w:val="none" w:sz="0" w:space="0" w:color="auto"/>
        <w:left w:val="none" w:sz="0" w:space="0" w:color="auto"/>
        <w:bottom w:val="none" w:sz="0" w:space="0" w:color="auto"/>
        <w:right w:val="none" w:sz="0" w:space="0" w:color="auto"/>
      </w:divBdr>
    </w:div>
    <w:div w:id="1291858187">
      <w:bodyDiv w:val="1"/>
      <w:marLeft w:val="0"/>
      <w:marRight w:val="0"/>
      <w:marTop w:val="0"/>
      <w:marBottom w:val="0"/>
      <w:divBdr>
        <w:top w:val="none" w:sz="0" w:space="0" w:color="auto"/>
        <w:left w:val="none" w:sz="0" w:space="0" w:color="auto"/>
        <w:bottom w:val="none" w:sz="0" w:space="0" w:color="auto"/>
        <w:right w:val="none" w:sz="0" w:space="0" w:color="auto"/>
      </w:divBdr>
    </w:div>
    <w:div w:id="1293367837">
      <w:bodyDiv w:val="1"/>
      <w:marLeft w:val="0"/>
      <w:marRight w:val="0"/>
      <w:marTop w:val="0"/>
      <w:marBottom w:val="0"/>
      <w:divBdr>
        <w:top w:val="none" w:sz="0" w:space="0" w:color="auto"/>
        <w:left w:val="none" w:sz="0" w:space="0" w:color="auto"/>
        <w:bottom w:val="none" w:sz="0" w:space="0" w:color="auto"/>
        <w:right w:val="none" w:sz="0" w:space="0" w:color="auto"/>
      </w:divBdr>
    </w:div>
    <w:div w:id="1296109186">
      <w:bodyDiv w:val="1"/>
      <w:marLeft w:val="0"/>
      <w:marRight w:val="0"/>
      <w:marTop w:val="0"/>
      <w:marBottom w:val="0"/>
      <w:divBdr>
        <w:top w:val="none" w:sz="0" w:space="0" w:color="auto"/>
        <w:left w:val="none" w:sz="0" w:space="0" w:color="auto"/>
        <w:bottom w:val="none" w:sz="0" w:space="0" w:color="auto"/>
        <w:right w:val="none" w:sz="0" w:space="0" w:color="auto"/>
      </w:divBdr>
    </w:div>
    <w:div w:id="1297565284">
      <w:bodyDiv w:val="1"/>
      <w:marLeft w:val="0"/>
      <w:marRight w:val="0"/>
      <w:marTop w:val="0"/>
      <w:marBottom w:val="0"/>
      <w:divBdr>
        <w:top w:val="none" w:sz="0" w:space="0" w:color="auto"/>
        <w:left w:val="none" w:sz="0" w:space="0" w:color="auto"/>
        <w:bottom w:val="none" w:sz="0" w:space="0" w:color="auto"/>
        <w:right w:val="none" w:sz="0" w:space="0" w:color="auto"/>
      </w:divBdr>
    </w:div>
    <w:div w:id="1298999018">
      <w:bodyDiv w:val="1"/>
      <w:marLeft w:val="0"/>
      <w:marRight w:val="0"/>
      <w:marTop w:val="0"/>
      <w:marBottom w:val="0"/>
      <w:divBdr>
        <w:top w:val="none" w:sz="0" w:space="0" w:color="auto"/>
        <w:left w:val="none" w:sz="0" w:space="0" w:color="auto"/>
        <w:bottom w:val="none" w:sz="0" w:space="0" w:color="auto"/>
        <w:right w:val="none" w:sz="0" w:space="0" w:color="auto"/>
      </w:divBdr>
    </w:div>
    <w:div w:id="1299728591">
      <w:bodyDiv w:val="1"/>
      <w:marLeft w:val="0"/>
      <w:marRight w:val="0"/>
      <w:marTop w:val="0"/>
      <w:marBottom w:val="0"/>
      <w:divBdr>
        <w:top w:val="none" w:sz="0" w:space="0" w:color="auto"/>
        <w:left w:val="none" w:sz="0" w:space="0" w:color="auto"/>
        <w:bottom w:val="none" w:sz="0" w:space="0" w:color="auto"/>
        <w:right w:val="none" w:sz="0" w:space="0" w:color="auto"/>
      </w:divBdr>
    </w:div>
    <w:div w:id="1300919706">
      <w:bodyDiv w:val="1"/>
      <w:marLeft w:val="0"/>
      <w:marRight w:val="0"/>
      <w:marTop w:val="0"/>
      <w:marBottom w:val="0"/>
      <w:divBdr>
        <w:top w:val="none" w:sz="0" w:space="0" w:color="auto"/>
        <w:left w:val="none" w:sz="0" w:space="0" w:color="auto"/>
        <w:bottom w:val="none" w:sz="0" w:space="0" w:color="auto"/>
        <w:right w:val="none" w:sz="0" w:space="0" w:color="auto"/>
      </w:divBdr>
    </w:div>
    <w:div w:id="1301303989">
      <w:bodyDiv w:val="1"/>
      <w:marLeft w:val="0"/>
      <w:marRight w:val="0"/>
      <w:marTop w:val="0"/>
      <w:marBottom w:val="0"/>
      <w:divBdr>
        <w:top w:val="none" w:sz="0" w:space="0" w:color="auto"/>
        <w:left w:val="none" w:sz="0" w:space="0" w:color="auto"/>
        <w:bottom w:val="none" w:sz="0" w:space="0" w:color="auto"/>
        <w:right w:val="none" w:sz="0" w:space="0" w:color="auto"/>
      </w:divBdr>
    </w:div>
    <w:div w:id="1301612406">
      <w:bodyDiv w:val="1"/>
      <w:marLeft w:val="0"/>
      <w:marRight w:val="0"/>
      <w:marTop w:val="0"/>
      <w:marBottom w:val="0"/>
      <w:divBdr>
        <w:top w:val="none" w:sz="0" w:space="0" w:color="auto"/>
        <w:left w:val="none" w:sz="0" w:space="0" w:color="auto"/>
        <w:bottom w:val="none" w:sz="0" w:space="0" w:color="auto"/>
        <w:right w:val="none" w:sz="0" w:space="0" w:color="auto"/>
      </w:divBdr>
    </w:div>
    <w:div w:id="1306931681">
      <w:bodyDiv w:val="1"/>
      <w:marLeft w:val="0"/>
      <w:marRight w:val="0"/>
      <w:marTop w:val="0"/>
      <w:marBottom w:val="0"/>
      <w:divBdr>
        <w:top w:val="none" w:sz="0" w:space="0" w:color="auto"/>
        <w:left w:val="none" w:sz="0" w:space="0" w:color="auto"/>
        <w:bottom w:val="none" w:sz="0" w:space="0" w:color="auto"/>
        <w:right w:val="none" w:sz="0" w:space="0" w:color="auto"/>
      </w:divBdr>
    </w:div>
    <w:div w:id="1307128414">
      <w:bodyDiv w:val="1"/>
      <w:marLeft w:val="0"/>
      <w:marRight w:val="0"/>
      <w:marTop w:val="0"/>
      <w:marBottom w:val="0"/>
      <w:divBdr>
        <w:top w:val="none" w:sz="0" w:space="0" w:color="auto"/>
        <w:left w:val="none" w:sz="0" w:space="0" w:color="auto"/>
        <w:bottom w:val="none" w:sz="0" w:space="0" w:color="auto"/>
        <w:right w:val="none" w:sz="0" w:space="0" w:color="auto"/>
      </w:divBdr>
    </w:div>
    <w:div w:id="1308432967">
      <w:bodyDiv w:val="1"/>
      <w:marLeft w:val="0"/>
      <w:marRight w:val="0"/>
      <w:marTop w:val="0"/>
      <w:marBottom w:val="0"/>
      <w:divBdr>
        <w:top w:val="none" w:sz="0" w:space="0" w:color="auto"/>
        <w:left w:val="none" w:sz="0" w:space="0" w:color="auto"/>
        <w:bottom w:val="none" w:sz="0" w:space="0" w:color="auto"/>
        <w:right w:val="none" w:sz="0" w:space="0" w:color="auto"/>
      </w:divBdr>
    </w:div>
    <w:div w:id="1310094386">
      <w:bodyDiv w:val="1"/>
      <w:marLeft w:val="0"/>
      <w:marRight w:val="0"/>
      <w:marTop w:val="0"/>
      <w:marBottom w:val="0"/>
      <w:divBdr>
        <w:top w:val="none" w:sz="0" w:space="0" w:color="auto"/>
        <w:left w:val="none" w:sz="0" w:space="0" w:color="auto"/>
        <w:bottom w:val="none" w:sz="0" w:space="0" w:color="auto"/>
        <w:right w:val="none" w:sz="0" w:space="0" w:color="auto"/>
      </w:divBdr>
    </w:div>
    <w:div w:id="1312440565">
      <w:bodyDiv w:val="1"/>
      <w:marLeft w:val="0"/>
      <w:marRight w:val="0"/>
      <w:marTop w:val="0"/>
      <w:marBottom w:val="0"/>
      <w:divBdr>
        <w:top w:val="none" w:sz="0" w:space="0" w:color="auto"/>
        <w:left w:val="none" w:sz="0" w:space="0" w:color="auto"/>
        <w:bottom w:val="none" w:sz="0" w:space="0" w:color="auto"/>
        <w:right w:val="none" w:sz="0" w:space="0" w:color="auto"/>
      </w:divBdr>
    </w:div>
    <w:div w:id="1313678244">
      <w:bodyDiv w:val="1"/>
      <w:marLeft w:val="0"/>
      <w:marRight w:val="0"/>
      <w:marTop w:val="0"/>
      <w:marBottom w:val="0"/>
      <w:divBdr>
        <w:top w:val="none" w:sz="0" w:space="0" w:color="auto"/>
        <w:left w:val="none" w:sz="0" w:space="0" w:color="auto"/>
        <w:bottom w:val="none" w:sz="0" w:space="0" w:color="auto"/>
        <w:right w:val="none" w:sz="0" w:space="0" w:color="auto"/>
      </w:divBdr>
    </w:div>
    <w:div w:id="1316952048">
      <w:bodyDiv w:val="1"/>
      <w:marLeft w:val="0"/>
      <w:marRight w:val="0"/>
      <w:marTop w:val="0"/>
      <w:marBottom w:val="0"/>
      <w:divBdr>
        <w:top w:val="none" w:sz="0" w:space="0" w:color="auto"/>
        <w:left w:val="none" w:sz="0" w:space="0" w:color="auto"/>
        <w:bottom w:val="none" w:sz="0" w:space="0" w:color="auto"/>
        <w:right w:val="none" w:sz="0" w:space="0" w:color="auto"/>
      </w:divBdr>
    </w:div>
    <w:div w:id="1321082305">
      <w:bodyDiv w:val="1"/>
      <w:marLeft w:val="0"/>
      <w:marRight w:val="0"/>
      <w:marTop w:val="0"/>
      <w:marBottom w:val="0"/>
      <w:divBdr>
        <w:top w:val="none" w:sz="0" w:space="0" w:color="auto"/>
        <w:left w:val="none" w:sz="0" w:space="0" w:color="auto"/>
        <w:bottom w:val="none" w:sz="0" w:space="0" w:color="auto"/>
        <w:right w:val="none" w:sz="0" w:space="0" w:color="auto"/>
      </w:divBdr>
    </w:div>
    <w:div w:id="1321153057">
      <w:bodyDiv w:val="1"/>
      <w:marLeft w:val="0"/>
      <w:marRight w:val="0"/>
      <w:marTop w:val="0"/>
      <w:marBottom w:val="0"/>
      <w:divBdr>
        <w:top w:val="none" w:sz="0" w:space="0" w:color="auto"/>
        <w:left w:val="none" w:sz="0" w:space="0" w:color="auto"/>
        <w:bottom w:val="none" w:sz="0" w:space="0" w:color="auto"/>
        <w:right w:val="none" w:sz="0" w:space="0" w:color="auto"/>
      </w:divBdr>
    </w:div>
    <w:div w:id="1323435352">
      <w:bodyDiv w:val="1"/>
      <w:marLeft w:val="0"/>
      <w:marRight w:val="0"/>
      <w:marTop w:val="0"/>
      <w:marBottom w:val="0"/>
      <w:divBdr>
        <w:top w:val="none" w:sz="0" w:space="0" w:color="auto"/>
        <w:left w:val="none" w:sz="0" w:space="0" w:color="auto"/>
        <w:bottom w:val="none" w:sz="0" w:space="0" w:color="auto"/>
        <w:right w:val="none" w:sz="0" w:space="0" w:color="auto"/>
      </w:divBdr>
    </w:div>
    <w:div w:id="1327392648">
      <w:bodyDiv w:val="1"/>
      <w:marLeft w:val="0"/>
      <w:marRight w:val="0"/>
      <w:marTop w:val="0"/>
      <w:marBottom w:val="0"/>
      <w:divBdr>
        <w:top w:val="none" w:sz="0" w:space="0" w:color="auto"/>
        <w:left w:val="none" w:sz="0" w:space="0" w:color="auto"/>
        <w:bottom w:val="none" w:sz="0" w:space="0" w:color="auto"/>
        <w:right w:val="none" w:sz="0" w:space="0" w:color="auto"/>
      </w:divBdr>
    </w:div>
    <w:div w:id="1329092845">
      <w:bodyDiv w:val="1"/>
      <w:marLeft w:val="0"/>
      <w:marRight w:val="0"/>
      <w:marTop w:val="0"/>
      <w:marBottom w:val="0"/>
      <w:divBdr>
        <w:top w:val="none" w:sz="0" w:space="0" w:color="auto"/>
        <w:left w:val="none" w:sz="0" w:space="0" w:color="auto"/>
        <w:bottom w:val="none" w:sz="0" w:space="0" w:color="auto"/>
        <w:right w:val="none" w:sz="0" w:space="0" w:color="auto"/>
      </w:divBdr>
    </w:div>
    <w:div w:id="1329792438">
      <w:bodyDiv w:val="1"/>
      <w:marLeft w:val="0"/>
      <w:marRight w:val="0"/>
      <w:marTop w:val="0"/>
      <w:marBottom w:val="0"/>
      <w:divBdr>
        <w:top w:val="none" w:sz="0" w:space="0" w:color="auto"/>
        <w:left w:val="none" w:sz="0" w:space="0" w:color="auto"/>
        <w:bottom w:val="none" w:sz="0" w:space="0" w:color="auto"/>
        <w:right w:val="none" w:sz="0" w:space="0" w:color="auto"/>
      </w:divBdr>
    </w:div>
    <w:div w:id="1330477209">
      <w:bodyDiv w:val="1"/>
      <w:marLeft w:val="0"/>
      <w:marRight w:val="0"/>
      <w:marTop w:val="0"/>
      <w:marBottom w:val="0"/>
      <w:divBdr>
        <w:top w:val="none" w:sz="0" w:space="0" w:color="auto"/>
        <w:left w:val="none" w:sz="0" w:space="0" w:color="auto"/>
        <w:bottom w:val="none" w:sz="0" w:space="0" w:color="auto"/>
        <w:right w:val="none" w:sz="0" w:space="0" w:color="auto"/>
      </w:divBdr>
    </w:div>
    <w:div w:id="1330867874">
      <w:bodyDiv w:val="1"/>
      <w:marLeft w:val="0"/>
      <w:marRight w:val="0"/>
      <w:marTop w:val="0"/>
      <w:marBottom w:val="0"/>
      <w:divBdr>
        <w:top w:val="none" w:sz="0" w:space="0" w:color="auto"/>
        <w:left w:val="none" w:sz="0" w:space="0" w:color="auto"/>
        <w:bottom w:val="none" w:sz="0" w:space="0" w:color="auto"/>
        <w:right w:val="none" w:sz="0" w:space="0" w:color="auto"/>
      </w:divBdr>
    </w:div>
    <w:div w:id="1334799108">
      <w:bodyDiv w:val="1"/>
      <w:marLeft w:val="0"/>
      <w:marRight w:val="0"/>
      <w:marTop w:val="0"/>
      <w:marBottom w:val="0"/>
      <w:divBdr>
        <w:top w:val="none" w:sz="0" w:space="0" w:color="auto"/>
        <w:left w:val="none" w:sz="0" w:space="0" w:color="auto"/>
        <w:bottom w:val="none" w:sz="0" w:space="0" w:color="auto"/>
        <w:right w:val="none" w:sz="0" w:space="0" w:color="auto"/>
      </w:divBdr>
    </w:div>
    <w:div w:id="1336112549">
      <w:bodyDiv w:val="1"/>
      <w:marLeft w:val="0"/>
      <w:marRight w:val="0"/>
      <w:marTop w:val="0"/>
      <w:marBottom w:val="0"/>
      <w:divBdr>
        <w:top w:val="none" w:sz="0" w:space="0" w:color="auto"/>
        <w:left w:val="none" w:sz="0" w:space="0" w:color="auto"/>
        <w:bottom w:val="none" w:sz="0" w:space="0" w:color="auto"/>
        <w:right w:val="none" w:sz="0" w:space="0" w:color="auto"/>
      </w:divBdr>
    </w:div>
    <w:div w:id="1336149999">
      <w:bodyDiv w:val="1"/>
      <w:marLeft w:val="0"/>
      <w:marRight w:val="0"/>
      <w:marTop w:val="0"/>
      <w:marBottom w:val="0"/>
      <w:divBdr>
        <w:top w:val="none" w:sz="0" w:space="0" w:color="auto"/>
        <w:left w:val="none" w:sz="0" w:space="0" w:color="auto"/>
        <w:bottom w:val="none" w:sz="0" w:space="0" w:color="auto"/>
        <w:right w:val="none" w:sz="0" w:space="0" w:color="auto"/>
      </w:divBdr>
    </w:div>
    <w:div w:id="1341932260">
      <w:bodyDiv w:val="1"/>
      <w:marLeft w:val="0"/>
      <w:marRight w:val="0"/>
      <w:marTop w:val="0"/>
      <w:marBottom w:val="0"/>
      <w:divBdr>
        <w:top w:val="none" w:sz="0" w:space="0" w:color="auto"/>
        <w:left w:val="none" w:sz="0" w:space="0" w:color="auto"/>
        <w:bottom w:val="none" w:sz="0" w:space="0" w:color="auto"/>
        <w:right w:val="none" w:sz="0" w:space="0" w:color="auto"/>
      </w:divBdr>
    </w:div>
    <w:div w:id="1344699562">
      <w:bodyDiv w:val="1"/>
      <w:marLeft w:val="0"/>
      <w:marRight w:val="0"/>
      <w:marTop w:val="0"/>
      <w:marBottom w:val="0"/>
      <w:divBdr>
        <w:top w:val="none" w:sz="0" w:space="0" w:color="auto"/>
        <w:left w:val="none" w:sz="0" w:space="0" w:color="auto"/>
        <w:bottom w:val="none" w:sz="0" w:space="0" w:color="auto"/>
        <w:right w:val="none" w:sz="0" w:space="0" w:color="auto"/>
      </w:divBdr>
    </w:div>
    <w:div w:id="1345789162">
      <w:bodyDiv w:val="1"/>
      <w:marLeft w:val="0"/>
      <w:marRight w:val="0"/>
      <w:marTop w:val="0"/>
      <w:marBottom w:val="0"/>
      <w:divBdr>
        <w:top w:val="none" w:sz="0" w:space="0" w:color="auto"/>
        <w:left w:val="none" w:sz="0" w:space="0" w:color="auto"/>
        <w:bottom w:val="none" w:sz="0" w:space="0" w:color="auto"/>
        <w:right w:val="none" w:sz="0" w:space="0" w:color="auto"/>
      </w:divBdr>
    </w:div>
    <w:div w:id="1345979403">
      <w:bodyDiv w:val="1"/>
      <w:marLeft w:val="0"/>
      <w:marRight w:val="0"/>
      <w:marTop w:val="0"/>
      <w:marBottom w:val="0"/>
      <w:divBdr>
        <w:top w:val="none" w:sz="0" w:space="0" w:color="auto"/>
        <w:left w:val="none" w:sz="0" w:space="0" w:color="auto"/>
        <w:bottom w:val="none" w:sz="0" w:space="0" w:color="auto"/>
        <w:right w:val="none" w:sz="0" w:space="0" w:color="auto"/>
      </w:divBdr>
    </w:div>
    <w:div w:id="1346634564">
      <w:bodyDiv w:val="1"/>
      <w:marLeft w:val="0"/>
      <w:marRight w:val="0"/>
      <w:marTop w:val="0"/>
      <w:marBottom w:val="0"/>
      <w:divBdr>
        <w:top w:val="none" w:sz="0" w:space="0" w:color="auto"/>
        <w:left w:val="none" w:sz="0" w:space="0" w:color="auto"/>
        <w:bottom w:val="none" w:sz="0" w:space="0" w:color="auto"/>
        <w:right w:val="none" w:sz="0" w:space="0" w:color="auto"/>
      </w:divBdr>
    </w:div>
    <w:div w:id="1346636646">
      <w:bodyDiv w:val="1"/>
      <w:marLeft w:val="0"/>
      <w:marRight w:val="0"/>
      <w:marTop w:val="0"/>
      <w:marBottom w:val="0"/>
      <w:divBdr>
        <w:top w:val="none" w:sz="0" w:space="0" w:color="auto"/>
        <w:left w:val="none" w:sz="0" w:space="0" w:color="auto"/>
        <w:bottom w:val="none" w:sz="0" w:space="0" w:color="auto"/>
        <w:right w:val="none" w:sz="0" w:space="0" w:color="auto"/>
      </w:divBdr>
    </w:div>
    <w:div w:id="1347751123">
      <w:bodyDiv w:val="1"/>
      <w:marLeft w:val="0"/>
      <w:marRight w:val="0"/>
      <w:marTop w:val="0"/>
      <w:marBottom w:val="0"/>
      <w:divBdr>
        <w:top w:val="none" w:sz="0" w:space="0" w:color="auto"/>
        <w:left w:val="none" w:sz="0" w:space="0" w:color="auto"/>
        <w:bottom w:val="none" w:sz="0" w:space="0" w:color="auto"/>
        <w:right w:val="none" w:sz="0" w:space="0" w:color="auto"/>
      </w:divBdr>
    </w:div>
    <w:div w:id="1348478833">
      <w:bodyDiv w:val="1"/>
      <w:marLeft w:val="0"/>
      <w:marRight w:val="0"/>
      <w:marTop w:val="0"/>
      <w:marBottom w:val="0"/>
      <w:divBdr>
        <w:top w:val="none" w:sz="0" w:space="0" w:color="auto"/>
        <w:left w:val="none" w:sz="0" w:space="0" w:color="auto"/>
        <w:bottom w:val="none" w:sz="0" w:space="0" w:color="auto"/>
        <w:right w:val="none" w:sz="0" w:space="0" w:color="auto"/>
      </w:divBdr>
    </w:div>
    <w:div w:id="1349677474">
      <w:bodyDiv w:val="1"/>
      <w:marLeft w:val="0"/>
      <w:marRight w:val="0"/>
      <w:marTop w:val="0"/>
      <w:marBottom w:val="0"/>
      <w:divBdr>
        <w:top w:val="none" w:sz="0" w:space="0" w:color="auto"/>
        <w:left w:val="none" w:sz="0" w:space="0" w:color="auto"/>
        <w:bottom w:val="none" w:sz="0" w:space="0" w:color="auto"/>
        <w:right w:val="none" w:sz="0" w:space="0" w:color="auto"/>
      </w:divBdr>
    </w:div>
    <w:div w:id="1351908637">
      <w:bodyDiv w:val="1"/>
      <w:marLeft w:val="0"/>
      <w:marRight w:val="0"/>
      <w:marTop w:val="0"/>
      <w:marBottom w:val="0"/>
      <w:divBdr>
        <w:top w:val="none" w:sz="0" w:space="0" w:color="auto"/>
        <w:left w:val="none" w:sz="0" w:space="0" w:color="auto"/>
        <w:bottom w:val="none" w:sz="0" w:space="0" w:color="auto"/>
        <w:right w:val="none" w:sz="0" w:space="0" w:color="auto"/>
      </w:divBdr>
    </w:div>
    <w:div w:id="1357998375">
      <w:bodyDiv w:val="1"/>
      <w:marLeft w:val="0"/>
      <w:marRight w:val="0"/>
      <w:marTop w:val="0"/>
      <w:marBottom w:val="0"/>
      <w:divBdr>
        <w:top w:val="none" w:sz="0" w:space="0" w:color="auto"/>
        <w:left w:val="none" w:sz="0" w:space="0" w:color="auto"/>
        <w:bottom w:val="none" w:sz="0" w:space="0" w:color="auto"/>
        <w:right w:val="none" w:sz="0" w:space="0" w:color="auto"/>
      </w:divBdr>
    </w:div>
    <w:div w:id="1358387208">
      <w:bodyDiv w:val="1"/>
      <w:marLeft w:val="0"/>
      <w:marRight w:val="0"/>
      <w:marTop w:val="0"/>
      <w:marBottom w:val="0"/>
      <w:divBdr>
        <w:top w:val="none" w:sz="0" w:space="0" w:color="auto"/>
        <w:left w:val="none" w:sz="0" w:space="0" w:color="auto"/>
        <w:bottom w:val="none" w:sz="0" w:space="0" w:color="auto"/>
        <w:right w:val="none" w:sz="0" w:space="0" w:color="auto"/>
      </w:divBdr>
    </w:div>
    <w:div w:id="1359425481">
      <w:bodyDiv w:val="1"/>
      <w:marLeft w:val="0"/>
      <w:marRight w:val="0"/>
      <w:marTop w:val="0"/>
      <w:marBottom w:val="0"/>
      <w:divBdr>
        <w:top w:val="none" w:sz="0" w:space="0" w:color="auto"/>
        <w:left w:val="none" w:sz="0" w:space="0" w:color="auto"/>
        <w:bottom w:val="none" w:sz="0" w:space="0" w:color="auto"/>
        <w:right w:val="none" w:sz="0" w:space="0" w:color="auto"/>
      </w:divBdr>
    </w:div>
    <w:div w:id="1365134413">
      <w:bodyDiv w:val="1"/>
      <w:marLeft w:val="0"/>
      <w:marRight w:val="0"/>
      <w:marTop w:val="0"/>
      <w:marBottom w:val="0"/>
      <w:divBdr>
        <w:top w:val="none" w:sz="0" w:space="0" w:color="auto"/>
        <w:left w:val="none" w:sz="0" w:space="0" w:color="auto"/>
        <w:bottom w:val="none" w:sz="0" w:space="0" w:color="auto"/>
        <w:right w:val="none" w:sz="0" w:space="0" w:color="auto"/>
      </w:divBdr>
    </w:div>
    <w:div w:id="1368332983">
      <w:bodyDiv w:val="1"/>
      <w:marLeft w:val="0"/>
      <w:marRight w:val="0"/>
      <w:marTop w:val="0"/>
      <w:marBottom w:val="0"/>
      <w:divBdr>
        <w:top w:val="none" w:sz="0" w:space="0" w:color="auto"/>
        <w:left w:val="none" w:sz="0" w:space="0" w:color="auto"/>
        <w:bottom w:val="none" w:sz="0" w:space="0" w:color="auto"/>
        <w:right w:val="none" w:sz="0" w:space="0" w:color="auto"/>
      </w:divBdr>
    </w:div>
    <w:div w:id="1369527525">
      <w:bodyDiv w:val="1"/>
      <w:marLeft w:val="0"/>
      <w:marRight w:val="0"/>
      <w:marTop w:val="0"/>
      <w:marBottom w:val="0"/>
      <w:divBdr>
        <w:top w:val="none" w:sz="0" w:space="0" w:color="auto"/>
        <w:left w:val="none" w:sz="0" w:space="0" w:color="auto"/>
        <w:bottom w:val="none" w:sz="0" w:space="0" w:color="auto"/>
        <w:right w:val="none" w:sz="0" w:space="0" w:color="auto"/>
      </w:divBdr>
    </w:div>
    <w:div w:id="1369989106">
      <w:bodyDiv w:val="1"/>
      <w:marLeft w:val="0"/>
      <w:marRight w:val="0"/>
      <w:marTop w:val="0"/>
      <w:marBottom w:val="0"/>
      <w:divBdr>
        <w:top w:val="none" w:sz="0" w:space="0" w:color="auto"/>
        <w:left w:val="none" w:sz="0" w:space="0" w:color="auto"/>
        <w:bottom w:val="none" w:sz="0" w:space="0" w:color="auto"/>
        <w:right w:val="none" w:sz="0" w:space="0" w:color="auto"/>
      </w:divBdr>
    </w:div>
    <w:div w:id="1370569041">
      <w:bodyDiv w:val="1"/>
      <w:marLeft w:val="0"/>
      <w:marRight w:val="0"/>
      <w:marTop w:val="0"/>
      <w:marBottom w:val="0"/>
      <w:divBdr>
        <w:top w:val="none" w:sz="0" w:space="0" w:color="auto"/>
        <w:left w:val="none" w:sz="0" w:space="0" w:color="auto"/>
        <w:bottom w:val="none" w:sz="0" w:space="0" w:color="auto"/>
        <w:right w:val="none" w:sz="0" w:space="0" w:color="auto"/>
      </w:divBdr>
    </w:div>
    <w:div w:id="1370647793">
      <w:bodyDiv w:val="1"/>
      <w:marLeft w:val="0"/>
      <w:marRight w:val="0"/>
      <w:marTop w:val="0"/>
      <w:marBottom w:val="0"/>
      <w:divBdr>
        <w:top w:val="none" w:sz="0" w:space="0" w:color="auto"/>
        <w:left w:val="none" w:sz="0" w:space="0" w:color="auto"/>
        <w:bottom w:val="none" w:sz="0" w:space="0" w:color="auto"/>
        <w:right w:val="none" w:sz="0" w:space="0" w:color="auto"/>
      </w:divBdr>
    </w:div>
    <w:div w:id="1372729953">
      <w:bodyDiv w:val="1"/>
      <w:marLeft w:val="0"/>
      <w:marRight w:val="0"/>
      <w:marTop w:val="0"/>
      <w:marBottom w:val="0"/>
      <w:divBdr>
        <w:top w:val="none" w:sz="0" w:space="0" w:color="auto"/>
        <w:left w:val="none" w:sz="0" w:space="0" w:color="auto"/>
        <w:bottom w:val="none" w:sz="0" w:space="0" w:color="auto"/>
        <w:right w:val="none" w:sz="0" w:space="0" w:color="auto"/>
      </w:divBdr>
    </w:div>
    <w:div w:id="1375156398">
      <w:bodyDiv w:val="1"/>
      <w:marLeft w:val="0"/>
      <w:marRight w:val="0"/>
      <w:marTop w:val="0"/>
      <w:marBottom w:val="0"/>
      <w:divBdr>
        <w:top w:val="none" w:sz="0" w:space="0" w:color="auto"/>
        <w:left w:val="none" w:sz="0" w:space="0" w:color="auto"/>
        <w:bottom w:val="none" w:sz="0" w:space="0" w:color="auto"/>
        <w:right w:val="none" w:sz="0" w:space="0" w:color="auto"/>
      </w:divBdr>
    </w:div>
    <w:div w:id="1378504172">
      <w:bodyDiv w:val="1"/>
      <w:marLeft w:val="0"/>
      <w:marRight w:val="0"/>
      <w:marTop w:val="0"/>
      <w:marBottom w:val="0"/>
      <w:divBdr>
        <w:top w:val="none" w:sz="0" w:space="0" w:color="auto"/>
        <w:left w:val="none" w:sz="0" w:space="0" w:color="auto"/>
        <w:bottom w:val="none" w:sz="0" w:space="0" w:color="auto"/>
        <w:right w:val="none" w:sz="0" w:space="0" w:color="auto"/>
      </w:divBdr>
    </w:div>
    <w:div w:id="1379084368">
      <w:bodyDiv w:val="1"/>
      <w:marLeft w:val="0"/>
      <w:marRight w:val="0"/>
      <w:marTop w:val="0"/>
      <w:marBottom w:val="0"/>
      <w:divBdr>
        <w:top w:val="none" w:sz="0" w:space="0" w:color="auto"/>
        <w:left w:val="none" w:sz="0" w:space="0" w:color="auto"/>
        <w:bottom w:val="none" w:sz="0" w:space="0" w:color="auto"/>
        <w:right w:val="none" w:sz="0" w:space="0" w:color="auto"/>
      </w:divBdr>
    </w:div>
    <w:div w:id="1381397682">
      <w:bodyDiv w:val="1"/>
      <w:marLeft w:val="0"/>
      <w:marRight w:val="0"/>
      <w:marTop w:val="0"/>
      <w:marBottom w:val="0"/>
      <w:divBdr>
        <w:top w:val="none" w:sz="0" w:space="0" w:color="auto"/>
        <w:left w:val="none" w:sz="0" w:space="0" w:color="auto"/>
        <w:bottom w:val="none" w:sz="0" w:space="0" w:color="auto"/>
        <w:right w:val="none" w:sz="0" w:space="0" w:color="auto"/>
      </w:divBdr>
    </w:div>
    <w:div w:id="1383559095">
      <w:bodyDiv w:val="1"/>
      <w:marLeft w:val="0"/>
      <w:marRight w:val="0"/>
      <w:marTop w:val="0"/>
      <w:marBottom w:val="0"/>
      <w:divBdr>
        <w:top w:val="none" w:sz="0" w:space="0" w:color="auto"/>
        <w:left w:val="none" w:sz="0" w:space="0" w:color="auto"/>
        <w:bottom w:val="none" w:sz="0" w:space="0" w:color="auto"/>
        <w:right w:val="none" w:sz="0" w:space="0" w:color="auto"/>
      </w:divBdr>
    </w:div>
    <w:div w:id="1383795627">
      <w:bodyDiv w:val="1"/>
      <w:marLeft w:val="0"/>
      <w:marRight w:val="0"/>
      <w:marTop w:val="0"/>
      <w:marBottom w:val="0"/>
      <w:divBdr>
        <w:top w:val="none" w:sz="0" w:space="0" w:color="auto"/>
        <w:left w:val="none" w:sz="0" w:space="0" w:color="auto"/>
        <w:bottom w:val="none" w:sz="0" w:space="0" w:color="auto"/>
        <w:right w:val="none" w:sz="0" w:space="0" w:color="auto"/>
      </w:divBdr>
    </w:div>
    <w:div w:id="1385063489">
      <w:bodyDiv w:val="1"/>
      <w:marLeft w:val="0"/>
      <w:marRight w:val="0"/>
      <w:marTop w:val="0"/>
      <w:marBottom w:val="0"/>
      <w:divBdr>
        <w:top w:val="none" w:sz="0" w:space="0" w:color="auto"/>
        <w:left w:val="none" w:sz="0" w:space="0" w:color="auto"/>
        <w:bottom w:val="none" w:sz="0" w:space="0" w:color="auto"/>
        <w:right w:val="none" w:sz="0" w:space="0" w:color="auto"/>
      </w:divBdr>
    </w:div>
    <w:div w:id="1385256883">
      <w:bodyDiv w:val="1"/>
      <w:marLeft w:val="0"/>
      <w:marRight w:val="0"/>
      <w:marTop w:val="0"/>
      <w:marBottom w:val="0"/>
      <w:divBdr>
        <w:top w:val="none" w:sz="0" w:space="0" w:color="auto"/>
        <w:left w:val="none" w:sz="0" w:space="0" w:color="auto"/>
        <w:bottom w:val="none" w:sz="0" w:space="0" w:color="auto"/>
        <w:right w:val="none" w:sz="0" w:space="0" w:color="auto"/>
      </w:divBdr>
    </w:div>
    <w:div w:id="1385520936">
      <w:bodyDiv w:val="1"/>
      <w:marLeft w:val="0"/>
      <w:marRight w:val="0"/>
      <w:marTop w:val="0"/>
      <w:marBottom w:val="0"/>
      <w:divBdr>
        <w:top w:val="none" w:sz="0" w:space="0" w:color="auto"/>
        <w:left w:val="none" w:sz="0" w:space="0" w:color="auto"/>
        <w:bottom w:val="none" w:sz="0" w:space="0" w:color="auto"/>
        <w:right w:val="none" w:sz="0" w:space="0" w:color="auto"/>
      </w:divBdr>
    </w:div>
    <w:div w:id="1387682743">
      <w:bodyDiv w:val="1"/>
      <w:marLeft w:val="0"/>
      <w:marRight w:val="0"/>
      <w:marTop w:val="0"/>
      <w:marBottom w:val="0"/>
      <w:divBdr>
        <w:top w:val="none" w:sz="0" w:space="0" w:color="auto"/>
        <w:left w:val="none" w:sz="0" w:space="0" w:color="auto"/>
        <w:bottom w:val="none" w:sz="0" w:space="0" w:color="auto"/>
        <w:right w:val="none" w:sz="0" w:space="0" w:color="auto"/>
      </w:divBdr>
    </w:div>
    <w:div w:id="1391418317">
      <w:bodyDiv w:val="1"/>
      <w:marLeft w:val="0"/>
      <w:marRight w:val="0"/>
      <w:marTop w:val="0"/>
      <w:marBottom w:val="0"/>
      <w:divBdr>
        <w:top w:val="none" w:sz="0" w:space="0" w:color="auto"/>
        <w:left w:val="none" w:sz="0" w:space="0" w:color="auto"/>
        <w:bottom w:val="none" w:sz="0" w:space="0" w:color="auto"/>
        <w:right w:val="none" w:sz="0" w:space="0" w:color="auto"/>
      </w:divBdr>
    </w:div>
    <w:div w:id="1398240840">
      <w:bodyDiv w:val="1"/>
      <w:marLeft w:val="0"/>
      <w:marRight w:val="0"/>
      <w:marTop w:val="0"/>
      <w:marBottom w:val="0"/>
      <w:divBdr>
        <w:top w:val="none" w:sz="0" w:space="0" w:color="auto"/>
        <w:left w:val="none" w:sz="0" w:space="0" w:color="auto"/>
        <w:bottom w:val="none" w:sz="0" w:space="0" w:color="auto"/>
        <w:right w:val="none" w:sz="0" w:space="0" w:color="auto"/>
      </w:divBdr>
    </w:div>
    <w:div w:id="1400442990">
      <w:bodyDiv w:val="1"/>
      <w:marLeft w:val="0"/>
      <w:marRight w:val="0"/>
      <w:marTop w:val="0"/>
      <w:marBottom w:val="0"/>
      <w:divBdr>
        <w:top w:val="none" w:sz="0" w:space="0" w:color="auto"/>
        <w:left w:val="none" w:sz="0" w:space="0" w:color="auto"/>
        <w:bottom w:val="none" w:sz="0" w:space="0" w:color="auto"/>
        <w:right w:val="none" w:sz="0" w:space="0" w:color="auto"/>
      </w:divBdr>
    </w:div>
    <w:div w:id="1400976188">
      <w:bodyDiv w:val="1"/>
      <w:marLeft w:val="0"/>
      <w:marRight w:val="0"/>
      <w:marTop w:val="0"/>
      <w:marBottom w:val="0"/>
      <w:divBdr>
        <w:top w:val="none" w:sz="0" w:space="0" w:color="auto"/>
        <w:left w:val="none" w:sz="0" w:space="0" w:color="auto"/>
        <w:bottom w:val="none" w:sz="0" w:space="0" w:color="auto"/>
        <w:right w:val="none" w:sz="0" w:space="0" w:color="auto"/>
      </w:divBdr>
    </w:div>
    <w:div w:id="1401781454">
      <w:bodyDiv w:val="1"/>
      <w:marLeft w:val="0"/>
      <w:marRight w:val="0"/>
      <w:marTop w:val="0"/>
      <w:marBottom w:val="0"/>
      <w:divBdr>
        <w:top w:val="none" w:sz="0" w:space="0" w:color="auto"/>
        <w:left w:val="none" w:sz="0" w:space="0" w:color="auto"/>
        <w:bottom w:val="none" w:sz="0" w:space="0" w:color="auto"/>
        <w:right w:val="none" w:sz="0" w:space="0" w:color="auto"/>
      </w:divBdr>
    </w:div>
    <w:div w:id="1402363427">
      <w:bodyDiv w:val="1"/>
      <w:marLeft w:val="0"/>
      <w:marRight w:val="0"/>
      <w:marTop w:val="0"/>
      <w:marBottom w:val="0"/>
      <w:divBdr>
        <w:top w:val="none" w:sz="0" w:space="0" w:color="auto"/>
        <w:left w:val="none" w:sz="0" w:space="0" w:color="auto"/>
        <w:bottom w:val="none" w:sz="0" w:space="0" w:color="auto"/>
        <w:right w:val="none" w:sz="0" w:space="0" w:color="auto"/>
      </w:divBdr>
    </w:div>
    <w:div w:id="1404639017">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108">
      <w:bodyDiv w:val="1"/>
      <w:marLeft w:val="0"/>
      <w:marRight w:val="0"/>
      <w:marTop w:val="0"/>
      <w:marBottom w:val="0"/>
      <w:divBdr>
        <w:top w:val="none" w:sz="0" w:space="0" w:color="auto"/>
        <w:left w:val="none" w:sz="0" w:space="0" w:color="auto"/>
        <w:bottom w:val="none" w:sz="0" w:space="0" w:color="auto"/>
        <w:right w:val="none" w:sz="0" w:space="0" w:color="auto"/>
      </w:divBdr>
    </w:div>
    <w:div w:id="1408385218">
      <w:bodyDiv w:val="1"/>
      <w:marLeft w:val="0"/>
      <w:marRight w:val="0"/>
      <w:marTop w:val="0"/>
      <w:marBottom w:val="0"/>
      <w:divBdr>
        <w:top w:val="none" w:sz="0" w:space="0" w:color="auto"/>
        <w:left w:val="none" w:sz="0" w:space="0" w:color="auto"/>
        <w:bottom w:val="none" w:sz="0" w:space="0" w:color="auto"/>
        <w:right w:val="none" w:sz="0" w:space="0" w:color="auto"/>
      </w:divBdr>
    </w:div>
    <w:div w:id="1410418815">
      <w:bodyDiv w:val="1"/>
      <w:marLeft w:val="0"/>
      <w:marRight w:val="0"/>
      <w:marTop w:val="0"/>
      <w:marBottom w:val="0"/>
      <w:divBdr>
        <w:top w:val="none" w:sz="0" w:space="0" w:color="auto"/>
        <w:left w:val="none" w:sz="0" w:space="0" w:color="auto"/>
        <w:bottom w:val="none" w:sz="0" w:space="0" w:color="auto"/>
        <w:right w:val="none" w:sz="0" w:space="0" w:color="auto"/>
      </w:divBdr>
    </w:div>
    <w:div w:id="1411536087">
      <w:bodyDiv w:val="1"/>
      <w:marLeft w:val="0"/>
      <w:marRight w:val="0"/>
      <w:marTop w:val="0"/>
      <w:marBottom w:val="0"/>
      <w:divBdr>
        <w:top w:val="none" w:sz="0" w:space="0" w:color="auto"/>
        <w:left w:val="none" w:sz="0" w:space="0" w:color="auto"/>
        <w:bottom w:val="none" w:sz="0" w:space="0" w:color="auto"/>
        <w:right w:val="none" w:sz="0" w:space="0" w:color="auto"/>
      </w:divBdr>
    </w:div>
    <w:div w:id="1411581563">
      <w:bodyDiv w:val="1"/>
      <w:marLeft w:val="0"/>
      <w:marRight w:val="0"/>
      <w:marTop w:val="0"/>
      <w:marBottom w:val="0"/>
      <w:divBdr>
        <w:top w:val="none" w:sz="0" w:space="0" w:color="auto"/>
        <w:left w:val="none" w:sz="0" w:space="0" w:color="auto"/>
        <w:bottom w:val="none" w:sz="0" w:space="0" w:color="auto"/>
        <w:right w:val="none" w:sz="0" w:space="0" w:color="auto"/>
      </w:divBdr>
    </w:div>
    <w:div w:id="1411610690">
      <w:bodyDiv w:val="1"/>
      <w:marLeft w:val="0"/>
      <w:marRight w:val="0"/>
      <w:marTop w:val="0"/>
      <w:marBottom w:val="0"/>
      <w:divBdr>
        <w:top w:val="none" w:sz="0" w:space="0" w:color="auto"/>
        <w:left w:val="none" w:sz="0" w:space="0" w:color="auto"/>
        <w:bottom w:val="none" w:sz="0" w:space="0" w:color="auto"/>
        <w:right w:val="none" w:sz="0" w:space="0" w:color="auto"/>
      </w:divBdr>
    </w:div>
    <w:div w:id="1412192771">
      <w:bodyDiv w:val="1"/>
      <w:marLeft w:val="0"/>
      <w:marRight w:val="0"/>
      <w:marTop w:val="0"/>
      <w:marBottom w:val="0"/>
      <w:divBdr>
        <w:top w:val="none" w:sz="0" w:space="0" w:color="auto"/>
        <w:left w:val="none" w:sz="0" w:space="0" w:color="auto"/>
        <w:bottom w:val="none" w:sz="0" w:space="0" w:color="auto"/>
        <w:right w:val="none" w:sz="0" w:space="0" w:color="auto"/>
      </w:divBdr>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5548">
      <w:bodyDiv w:val="1"/>
      <w:marLeft w:val="0"/>
      <w:marRight w:val="0"/>
      <w:marTop w:val="0"/>
      <w:marBottom w:val="0"/>
      <w:divBdr>
        <w:top w:val="none" w:sz="0" w:space="0" w:color="auto"/>
        <w:left w:val="none" w:sz="0" w:space="0" w:color="auto"/>
        <w:bottom w:val="none" w:sz="0" w:space="0" w:color="auto"/>
        <w:right w:val="none" w:sz="0" w:space="0" w:color="auto"/>
      </w:divBdr>
    </w:div>
    <w:div w:id="1413164264">
      <w:bodyDiv w:val="1"/>
      <w:marLeft w:val="0"/>
      <w:marRight w:val="0"/>
      <w:marTop w:val="0"/>
      <w:marBottom w:val="0"/>
      <w:divBdr>
        <w:top w:val="none" w:sz="0" w:space="0" w:color="auto"/>
        <w:left w:val="none" w:sz="0" w:space="0" w:color="auto"/>
        <w:bottom w:val="none" w:sz="0" w:space="0" w:color="auto"/>
        <w:right w:val="none" w:sz="0" w:space="0" w:color="auto"/>
      </w:divBdr>
    </w:div>
    <w:div w:id="1417088853">
      <w:bodyDiv w:val="1"/>
      <w:marLeft w:val="0"/>
      <w:marRight w:val="0"/>
      <w:marTop w:val="0"/>
      <w:marBottom w:val="0"/>
      <w:divBdr>
        <w:top w:val="none" w:sz="0" w:space="0" w:color="auto"/>
        <w:left w:val="none" w:sz="0" w:space="0" w:color="auto"/>
        <w:bottom w:val="none" w:sz="0" w:space="0" w:color="auto"/>
        <w:right w:val="none" w:sz="0" w:space="0" w:color="auto"/>
      </w:divBdr>
    </w:div>
    <w:div w:id="1417169674">
      <w:bodyDiv w:val="1"/>
      <w:marLeft w:val="0"/>
      <w:marRight w:val="0"/>
      <w:marTop w:val="0"/>
      <w:marBottom w:val="0"/>
      <w:divBdr>
        <w:top w:val="none" w:sz="0" w:space="0" w:color="auto"/>
        <w:left w:val="none" w:sz="0" w:space="0" w:color="auto"/>
        <w:bottom w:val="none" w:sz="0" w:space="0" w:color="auto"/>
        <w:right w:val="none" w:sz="0" w:space="0" w:color="auto"/>
      </w:divBdr>
    </w:div>
    <w:div w:id="1417746400">
      <w:bodyDiv w:val="1"/>
      <w:marLeft w:val="0"/>
      <w:marRight w:val="0"/>
      <w:marTop w:val="0"/>
      <w:marBottom w:val="0"/>
      <w:divBdr>
        <w:top w:val="none" w:sz="0" w:space="0" w:color="auto"/>
        <w:left w:val="none" w:sz="0" w:space="0" w:color="auto"/>
        <w:bottom w:val="none" w:sz="0" w:space="0" w:color="auto"/>
        <w:right w:val="none" w:sz="0" w:space="0" w:color="auto"/>
      </w:divBdr>
    </w:div>
    <w:div w:id="1425540470">
      <w:bodyDiv w:val="1"/>
      <w:marLeft w:val="0"/>
      <w:marRight w:val="0"/>
      <w:marTop w:val="0"/>
      <w:marBottom w:val="0"/>
      <w:divBdr>
        <w:top w:val="none" w:sz="0" w:space="0" w:color="auto"/>
        <w:left w:val="none" w:sz="0" w:space="0" w:color="auto"/>
        <w:bottom w:val="none" w:sz="0" w:space="0" w:color="auto"/>
        <w:right w:val="none" w:sz="0" w:space="0" w:color="auto"/>
      </w:divBdr>
    </w:div>
    <w:div w:id="1427113233">
      <w:bodyDiv w:val="1"/>
      <w:marLeft w:val="0"/>
      <w:marRight w:val="0"/>
      <w:marTop w:val="0"/>
      <w:marBottom w:val="0"/>
      <w:divBdr>
        <w:top w:val="none" w:sz="0" w:space="0" w:color="auto"/>
        <w:left w:val="none" w:sz="0" w:space="0" w:color="auto"/>
        <w:bottom w:val="none" w:sz="0" w:space="0" w:color="auto"/>
        <w:right w:val="none" w:sz="0" w:space="0" w:color="auto"/>
      </w:divBdr>
    </w:div>
    <w:div w:id="1428454570">
      <w:bodyDiv w:val="1"/>
      <w:marLeft w:val="0"/>
      <w:marRight w:val="0"/>
      <w:marTop w:val="0"/>
      <w:marBottom w:val="0"/>
      <w:divBdr>
        <w:top w:val="none" w:sz="0" w:space="0" w:color="auto"/>
        <w:left w:val="none" w:sz="0" w:space="0" w:color="auto"/>
        <w:bottom w:val="none" w:sz="0" w:space="0" w:color="auto"/>
        <w:right w:val="none" w:sz="0" w:space="0" w:color="auto"/>
      </w:divBdr>
    </w:div>
    <w:div w:id="1429227463">
      <w:bodyDiv w:val="1"/>
      <w:marLeft w:val="0"/>
      <w:marRight w:val="0"/>
      <w:marTop w:val="0"/>
      <w:marBottom w:val="0"/>
      <w:divBdr>
        <w:top w:val="none" w:sz="0" w:space="0" w:color="auto"/>
        <w:left w:val="none" w:sz="0" w:space="0" w:color="auto"/>
        <w:bottom w:val="none" w:sz="0" w:space="0" w:color="auto"/>
        <w:right w:val="none" w:sz="0" w:space="0" w:color="auto"/>
      </w:divBdr>
    </w:div>
    <w:div w:id="1429765688">
      <w:bodyDiv w:val="1"/>
      <w:marLeft w:val="0"/>
      <w:marRight w:val="0"/>
      <w:marTop w:val="0"/>
      <w:marBottom w:val="0"/>
      <w:divBdr>
        <w:top w:val="none" w:sz="0" w:space="0" w:color="auto"/>
        <w:left w:val="none" w:sz="0" w:space="0" w:color="auto"/>
        <w:bottom w:val="none" w:sz="0" w:space="0" w:color="auto"/>
        <w:right w:val="none" w:sz="0" w:space="0" w:color="auto"/>
      </w:divBdr>
    </w:div>
    <w:div w:id="1430196419">
      <w:bodyDiv w:val="1"/>
      <w:marLeft w:val="0"/>
      <w:marRight w:val="0"/>
      <w:marTop w:val="0"/>
      <w:marBottom w:val="0"/>
      <w:divBdr>
        <w:top w:val="none" w:sz="0" w:space="0" w:color="auto"/>
        <w:left w:val="none" w:sz="0" w:space="0" w:color="auto"/>
        <w:bottom w:val="none" w:sz="0" w:space="0" w:color="auto"/>
        <w:right w:val="none" w:sz="0" w:space="0" w:color="auto"/>
      </w:divBdr>
    </w:div>
    <w:div w:id="1434323792">
      <w:bodyDiv w:val="1"/>
      <w:marLeft w:val="0"/>
      <w:marRight w:val="0"/>
      <w:marTop w:val="0"/>
      <w:marBottom w:val="0"/>
      <w:divBdr>
        <w:top w:val="none" w:sz="0" w:space="0" w:color="auto"/>
        <w:left w:val="none" w:sz="0" w:space="0" w:color="auto"/>
        <w:bottom w:val="none" w:sz="0" w:space="0" w:color="auto"/>
        <w:right w:val="none" w:sz="0" w:space="0" w:color="auto"/>
      </w:divBdr>
    </w:div>
    <w:div w:id="1434324456">
      <w:bodyDiv w:val="1"/>
      <w:marLeft w:val="0"/>
      <w:marRight w:val="0"/>
      <w:marTop w:val="0"/>
      <w:marBottom w:val="0"/>
      <w:divBdr>
        <w:top w:val="none" w:sz="0" w:space="0" w:color="auto"/>
        <w:left w:val="none" w:sz="0" w:space="0" w:color="auto"/>
        <w:bottom w:val="none" w:sz="0" w:space="0" w:color="auto"/>
        <w:right w:val="none" w:sz="0" w:space="0" w:color="auto"/>
      </w:divBdr>
    </w:div>
    <w:div w:id="1435662948">
      <w:bodyDiv w:val="1"/>
      <w:marLeft w:val="0"/>
      <w:marRight w:val="0"/>
      <w:marTop w:val="0"/>
      <w:marBottom w:val="0"/>
      <w:divBdr>
        <w:top w:val="none" w:sz="0" w:space="0" w:color="auto"/>
        <w:left w:val="none" w:sz="0" w:space="0" w:color="auto"/>
        <w:bottom w:val="none" w:sz="0" w:space="0" w:color="auto"/>
        <w:right w:val="none" w:sz="0" w:space="0" w:color="auto"/>
      </w:divBdr>
    </w:div>
    <w:div w:id="1439370798">
      <w:bodyDiv w:val="1"/>
      <w:marLeft w:val="0"/>
      <w:marRight w:val="0"/>
      <w:marTop w:val="0"/>
      <w:marBottom w:val="0"/>
      <w:divBdr>
        <w:top w:val="none" w:sz="0" w:space="0" w:color="auto"/>
        <w:left w:val="none" w:sz="0" w:space="0" w:color="auto"/>
        <w:bottom w:val="none" w:sz="0" w:space="0" w:color="auto"/>
        <w:right w:val="none" w:sz="0" w:space="0" w:color="auto"/>
      </w:divBdr>
    </w:div>
    <w:div w:id="1439643078">
      <w:bodyDiv w:val="1"/>
      <w:marLeft w:val="0"/>
      <w:marRight w:val="0"/>
      <w:marTop w:val="0"/>
      <w:marBottom w:val="0"/>
      <w:divBdr>
        <w:top w:val="none" w:sz="0" w:space="0" w:color="auto"/>
        <w:left w:val="none" w:sz="0" w:space="0" w:color="auto"/>
        <w:bottom w:val="none" w:sz="0" w:space="0" w:color="auto"/>
        <w:right w:val="none" w:sz="0" w:space="0" w:color="auto"/>
      </w:divBdr>
    </w:div>
    <w:div w:id="1440376302">
      <w:bodyDiv w:val="1"/>
      <w:marLeft w:val="0"/>
      <w:marRight w:val="0"/>
      <w:marTop w:val="0"/>
      <w:marBottom w:val="0"/>
      <w:divBdr>
        <w:top w:val="none" w:sz="0" w:space="0" w:color="auto"/>
        <w:left w:val="none" w:sz="0" w:space="0" w:color="auto"/>
        <w:bottom w:val="none" w:sz="0" w:space="0" w:color="auto"/>
        <w:right w:val="none" w:sz="0" w:space="0" w:color="auto"/>
      </w:divBdr>
    </w:div>
    <w:div w:id="1440905884">
      <w:bodyDiv w:val="1"/>
      <w:marLeft w:val="0"/>
      <w:marRight w:val="0"/>
      <w:marTop w:val="0"/>
      <w:marBottom w:val="0"/>
      <w:divBdr>
        <w:top w:val="none" w:sz="0" w:space="0" w:color="auto"/>
        <w:left w:val="none" w:sz="0" w:space="0" w:color="auto"/>
        <w:bottom w:val="none" w:sz="0" w:space="0" w:color="auto"/>
        <w:right w:val="none" w:sz="0" w:space="0" w:color="auto"/>
      </w:divBdr>
    </w:div>
    <w:div w:id="1442608624">
      <w:bodyDiv w:val="1"/>
      <w:marLeft w:val="0"/>
      <w:marRight w:val="0"/>
      <w:marTop w:val="0"/>
      <w:marBottom w:val="0"/>
      <w:divBdr>
        <w:top w:val="none" w:sz="0" w:space="0" w:color="auto"/>
        <w:left w:val="none" w:sz="0" w:space="0" w:color="auto"/>
        <w:bottom w:val="none" w:sz="0" w:space="0" w:color="auto"/>
        <w:right w:val="none" w:sz="0" w:space="0" w:color="auto"/>
      </w:divBdr>
    </w:div>
    <w:div w:id="1443961731">
      <w:bodyDiv w:val="1"/>
      <w:marLeft w:val="0"/>
      <w:marRight w:val="0"/>
      <w:marTop w:val="0"/>
      <w:marBottom w:val="0"/>
      <w:divBdr>
        <w:top w:val="none" w:sz="0" w:space="0" w:color="auto"/>
        <w:left w:val="none" w:sz="0" w:space="0" w:color="auto"/>
        <w:bottom w:val="none" w:sz="0" w:space="0" w:color="auto"/>
        <w:right w:val="none" w:sz="0" w:space="0" w:color="auto"/>
      </w:divBdr>
    </w:div>
    <w:div w:id="1445424935">
      <w:bodyDiv w:val="1"/>
      <w:marLeft w:val="0"/>
      <w:marRight w:val="0"/>
      <w:marTop w:val="0"/>
      <w:marBottom w:val="0"/>
      <w:divBdr>
        <w:top w:val="none" w:sz="0" w:space="0" w:color="auto"/>
        <w:left w:val="none" w:sz="0" w:space="0" w:color="auto"/>
        <w:bottom w:val="none" w:sz="0" w:space="0" w:color="auto"/>
        <w:right w:val="none" w:sz="0" w:space="0" w:color="auto"/>
      </w:divBdr>
    </w:div>
    <w:div w:id="1451557143">
      <w:bodyDiv w:val="1"/>
      <w:marLeft w:val="0"/>
      <w:marRight w:val="0"/>
      <w:marTop w:val="0"/>
      <w:marBottom w:val="0"/>
      <w:divBdr>
        <w:top w:val="none" w:sz="0" w:space="0" w:color="auto"/>
        <w:left w:val="none" w:sz="0" w:space="0" w:color="auto"/>
        <w:bottom w:val="none" w:sz="0" w:space="0" w:color="auto"/>
        <w:right w:val="none" w:sz="0" w:space="0" w:color="auto"/>
      </w:divBdr>
    </w:div>
    <w:div w:id="1451894426">
      <w:bodyDiv w:val="1"/>
      <w:marLeft w:val="0"/>
      <w:marRight w:val="0"/>
      <w:marTop w:val="0"/>
      <w:marBottom w:val="0"/>
      <w:divBdr>
        <w:top w:val="none" w:sz="0" w:space="0" w:color="auto"/>
        <w:left w:val="none" w:sz="0" w:space="0" w:color="auto"/>
        <w:bottom w:val="none" w:sz="0" w:space="0" w:color="auto"/>
        <w:right w:val="none" w:sz="0" w:space="0" w:color="auto"/>
      </w:divBdr>
    </w:div>
    <w:div w:id="1455172925">
      <w:bodyDiv w:val="1"/>
      <w:marLeft w:val="0"/>
      <w:marRight w:val="0"/>
      <w:marTop w:val="0"/>
      <w:marBottom w:val="0"/>
      <w:divBdr>
        <w:top w:val="none" w:sz="0" w:space="0" w:color="auto"/>
        <w:left w:val="none" w:sz="0" w:space="0" w:color="auto"/>
        <w:bottom w:val="none" w:sz="0" w:space="0" w:color="auto"/>
        <w:right w:val="none" w:sz="0" w:space="0" w:color="auto"/>
      </w:divBdr>
    </w:div>
    <w:div w:id="1455442761">
      <w:bodyDiv w:val="1"/>
      <w:marLeft w:val="0"/>
      <w:marRight w:val="0"/>
      <w:marTop w:val="0"/>
      <w:marBottom w:val="0"/>
      <w:divBdr>
        <w:top w:val="none" w:sz="0" w:space="0" w:color="auto"/>
        <w:left w:val="none" w:sz="0" w:space="0" w:color="auto"/>
        <w:bottom w:val="none" w:sz="0" w:space="0" w:color="auto"/>
        <w:right w:val="none" w:sz="0" w:space="0" w:color="auto"/>
      </w:divBdr>
    </w:div>
    <w:div w:id="1459181431">
      <w:bodyDiv w:val="1"/>
      <w:marLeft w:val="0"/>
      <w:marRight w:val="0"/>
      <w:marTop w:val="0"/>
      <w:marBottom w:val="0"/>
      <w:divBdr>
        <w:top w:val="none" w:sz="0" w:space="0" w:color="auto"/>
        <w:left w:val="none" w:sz="0" w:space="0" w:color="auto"/>
        <w:bottom w:val="none" w:sz="0" w:space="0" w:color="auto"/>
        <w:right w:val="none" w:sz="0" w:space="0" w:color="auto"/>
      </w:divBdr>
    </w:div>
    <w:div w:id="1460147624">
      <w:bodyDiv w:val="1"/>
      <w:marLeft w:val="0"/>
      <w:marRight w:val="0"/>
      <w:marTop w:val="0"/>
      <w:marBottom w:val="0"/>
      <w:divBdr>
        <w:top w:val="none" w:sz="0" w:space="0" w:color="auto"/>
        <w:left w:val="none" w:sz="0" w:space="0" w:color="auto"/>
        <w:bottom w:val="none" w:sz="0" w:space="0" w:color="auto"/>
        <w:right w:val="none" w:sz="0" w:space="0" w:color="auto"/>
      </w:divBdr>
    </w:div>
    <w:div w:id="1461339465">
      <w:bodyDiv w:val="1"/>
      <w:marLeft w:val="0"/>
      <w:marRight w:val="0"/>
      <w:marTop w:val="0"/>
      <w:marBottom w:val="0"/>
      <w:divBdr>
        <w:top w:val="none" w:sz="0" w:space="0" w:color="auto"/>
        <w:left w:val="none" w:sz="0" w:space="0" w:color="auto"/>
        <w:bottom w:val="none" w:sz="0" w:space="0" w:color="auto"/>
        <w:right w:val="none" w:sz="0" w:space="0" w:color="auto"/>
      </w:divBdr>
    </w:div>
    <w:div w:id="1461415218">
      <w:bodyDiv w:val="1"/>
      <w:marLeft w:val="0"/>
      <w:marRight w:val="0"/>
      <w:marTop w:val="0"/>
      <w:marBottom w:val="0"/>
      <w:divBdr>
        <w:top w:val="none" w:sz="0" w:space="0" w:color="auto"/>
        <w:left w:val="none" w:sz="0" w:space="0" w:color="auto"/>
        <w:bottom w:val="none" w:sz="0" w:space="0" w:color="auto"/>
        <w:right w:val="none" w:sz="0" w:space="0" w:color="auto"/>
      </w:divBdr>
    </w:div>
    <w:div w:id="1463234880">
      <w:bodyDiv w:val="1"/>
      <w:marLeft w:val="0"/>
      <w:marRight w:val="0"/>
      <w:marTop w:val="0"/>
      <w:marBottom w:val="0"/>
      <w:divBdr>
        <w:top w:val="none" w:sz="0" w:space="0" w:color="auto"/>
        <w:left w:val="none" w:sz="0" w:space="0" w:color="auto"/>
        <w:bottom w:val="none" w:sz="0" w:space="0" w:color="auto"/>
        <w:right w:val="none" w:sz="0" w:space="0" w:color="auto"/>
      </w:divBdr>
    </w:div>
    <w:div w:id="1463304973">
      <w:bodyDiv w:val="1"/>
      <w:marLeft w:val="0"/>
      <w:marRight w:val="0"/>
      <w:marTop w:val="0"/>
      <w:marBottom w:val="0"/>
      <w:divBdr>
        <w:top w:val="none" w:sz="0" w:space="0" w:color="auto"/>
        <w:left w:val="none" w:sz="0" w:space="0" w:color="auto"/>
        <w:bottom w:val="none" w:sz="0" w:space="0" w:color="auto"/>
        <w:right w:val="none" w:sz="0" w:space="0" w:color="auto"/>
      </w:divBdr>
    </w:div>
    <w:div w:id="1464272721">
      <w:bodyDiv w:val="1"/>
      <w:marLeft w:val="0"/>
      <w:marRight w:val="0"/>
      <w:marTop w:val="0"/>
      <w:marBottom w:val="0"/>
      <w:divBdr>
        <w:top w:val="none" w:sz="0" w:space="0" w:color="auto"/>
        <w:left w:val="none" w:sz="0" w:space="0" w:color="auto"/>
        <w:bottom w:val="none" w:sz="0" w:space="0" w:color="auto"/>
        <w:right w:val="none" w:sz="0" w:space="0" w:color="auto"/>
      </w:divBdr>
    </w:div>
    <w:div w:id="1467049114">
      <w:bodyDiv w:val="1"/>
      <w:marLeft w:val="0"/>
      <w:marRight w:val="0"/>
      <w:marTop w:val="0"/>
      <w:marBottom w:val="0"/>
      <w:divBdr>
        <w:top w:val="none" w:sz="0" w:space="0" w:color="auto"/>
        <w:left w:val="none" w:sz="0" w:space="0" w:color="auto"/>
        <w:bottom w:val="none" w:sz="0" w:space="0" w:color="auto"/>
        <w:right w:val="none" w:sz="0" w:space="0" w:color="auto"/>
      </w:divBdr>
    </w:div>
    <w:div w:id="1467163753">
      <w:bodyDiv w:val="1"/>
      <w:marLeft w:val="0"/>
      <w:marRight w:val="0"/>
      <w:marTop w:val="0"/>
      <w:marBottom w:val="0"/>
      <w:divBdr>
        <w:top w:val="none" w:sz="0" w:space="0" w:color="auto"/>
        <w:left w:val="none" w:sz="0" w:space="0" w:color="auto"/>
        <w:bottom w:val="none" w:sz="0" w:space="0" w:color="auto"/>
        <w:right w:val="none" w:sz="0" w:space="0" w:color="auto"/>
      </w:divBdr>
    </w:div>
    <w:div w:id="1467698938">
      <w:bodyDiv w:val="1"/>
      <w:marLeft w:val="0"/>
      <w:marRight w:val="0"/>
      <w:marTop w:val="0"/>
      <w:marBottom w:val="0"/>
      <w:divBdr>
        <w:top w:val="none" w:sz="0" w:space="0" w:color="auto"/>
        <w:left w:val="none" w:sz="0" w:space="0" w:color="auto"/>
        <w:bottom w:val="none" w:sz="0" w:space="0" w:color="auto"/>
        <w:right w:val="none" w:sz="0" w:space="0" w:color="auto"/>
      </w:divBdr>
    </w:div>
    <w:div w:id="1467963699">
      <w:bodyDiv w:val="1"/>
      <w:marLeft w:val="0"/>
      <w:marRight w:val="0"/>
      <w:marTop w:val="0"/>
      <w:marBottom w:val="0"/>
      <w:divBdr>
        <w:top w:val="none" w:sz="0" w:space="0" w:color="auto"/>
        <w:left w:val="none" w:sz="0" w:space="0" w:color="auto"/>
        <w:bottom w:val="none" w:sz="0" w:space="0" w:color="auto"/>
        <w:right w:val="none" w:sz="0" w:space="0" w:color="auto"/>
      </w:divBdr>
    </w:div>
    <w:div w:id="1468743188">
      <w:bodyDiv w:val="1"/>
      <w:marLeft w:val="0"/>
      <w:marRight w:val="0"/>
      <w:marTop w:val="0"/>
      <w:marBottom w:val="0"/>
      <w:divBdr>
        <w:top w:val="none" w:sz="0" w:space="0" w:color="auto"/>
        <w:left w:val="none" w:sz="0" w:space="0" w:color="auto"/>
        <w:bottom w:val="none" w:sz="0" w:space="0" w:color="auto"/>
        <w:right w:val="none" w:sz="0" w:space="0" w:color="auto"/>
      </w:divBdr>
    </w:div>
    <w:div w:id="1472018816">
      <w:bodyDiv w:val="1"/>
      <w:marLeft w:val="0"/>
      <w:marRight w:val="0"/>
      <w:marTop w:val="0"/>
      <w:marBottom w:val="0"/>
      <w:divBdr>
        <w:top w:val="none" w:sz="0" w:space="0" w:color="auto"/>
        <w:left w:val="none" w:sz="0" w:space="0" w:color="auto"/>
        <w:bottom w:val="none" w:sz="0" w:space="0" w:color="auto"/>
        <w:right w:val="none" w:sz="0" w:space="0" w:color="auto"/>
      </w:divBdr>
    </w:div>
    <w:div w:id="1475561223">
      <w:bodyDiv w:val="1"/>
      <w:marLeft w:val="0"/>
      <w:marRight w:val="0"/>
      <w:marTop w:val="0"/>
      <w:marBottom w:val="0"/>
      <w:divBdr>
        <w:top w:val="none" w:sz="0" w:space="0" w:color="auto"/>
        <w:left w:val="none" w:sz="0" w:space="0" w:color="auto"/>
        <w:bottom w:val="none" w:sz="0" w:space="0" w:color="auto"/>
        <w:right w:val="none" w:sz="0" w:space="0" w:color="auto"/>
      </w:divBdr>
    </w:div>
    <w:div w:id="1478262707">
      <w:bodyDiv w:val="1"/>
      <w:marLeft w:val="0"/>
      <w:marRight w:val="0"/>
      <w:marTop w:val="0"/>
      <w:marBottom w:val="0"/>
      <w:divBdr>
        <w:top w:val="none" w:sz="0" w:space="0" w:color="auto"/>
        <w:left w:val="none" w:sz="0" w:space="0" w:color="auto"/>
        <w:bottom w:val="none" w:sz="0" w:space="0" w:color="auto"/>
        <w:right w:val="none" w:sz="0" w:space="0" w:color="auto"/>
      </w:divBdr>
    </w:div>
    <w:div w:id="1479491376">
      <w:bodyDiv w:val="1"/>
      <w:marLeft w:val="0"/>
      <w:marRight w:val="0"/>
      <w:marTop w:val="0"/>
      <w:marBottom w:val="0"/>
      <w:divBdr>
        <w:top w:val="none" w:sz="0" w:space="0" w:color="auto"/>
        <w:left w:val="none" w:sz="0" w:space="0" w:color="auto"/>
        <w:bottom w:val="none" w:sz="0" w:space="0" w:color="auto"/>
        <w:right w:val="none" w:sz="0" w:space="0" w:color="auto"/>
      </w:divBdr>
    </w:div>
    <w:div w:id="1481383868">
      <w:bodyDiv w:val="1"/>
      <w:marLeft w:val="0"/>
      <w:marRight w:val="0"/>
      <w:marTop w:val="0"/>
      <w:marBottom w:val="0"/>
      <w:divBdr>
        <w:top w:val="none" w:sz="0" w:space="0" w:color="auto"/>
        <w:left w:val="none" w:sz="0" w:space="0" w:color="auto"/>
        <w:bottom w:val="none" w:sz="0" w:space="0" w:color="auto"/>
        <w:right w:val="none" w:sz="0" w:space="0" w:color="auto"/>
      </w:divBdr>
    </w:div>
    <w:div w:id="1482426492">
      <w:bodyDiv w:val="1"/>
      <w:marLeft w:val="0"/>
      <w:marRight w:val="0"/>
      <w:marTop w:val="0"/>
      <w:marBottom w:val="0"/>
      <w:divBdr>
        <w:top w:val="none" w:sz="0" w:space="0" w:color="auto"/>
        <w:left w:val="none" w:sz="0" w:space="0" w:color="auto"/>
        <w:bottom w:val="none" w:sz="0" w:space="0" w:color="auto"/>
        <w:right w:val="none" w:sz="0" w:space="0" w:color="auto"/>
      </w:divBdr>
    </w:div>
    <w:div w:id="1482651520">
      <w:bodyDiv w:val="1"/>
      <w:marLeft w:val="0"/>
      <w:marRight w:val="0"/>
      <w:marTop w:val="0"/>
      <w:marBottom w:val="0"/>
      <w:divBdr>
        <w:top w:val="none" w:sz="0" w:space="0" w:color="auto"/>
        <w:left w:val="none" w:sz="0" w:space="0" w:color="auto"/>
        <w:bottom w:val="none" w:sz="0" w:space="0" w:color="auto"/>
        <w:right w:val="none" w:sz="0" w:space="0" w:color="auto"/>
      </w:divBdr>
    </w:div>
    <w:div w:id="1484927462">
      <w:bodyDiv w:val="1"/>
      <w:marLeft w:val="0"/>
      <w:marRight w:val="0"/>
      <w:marTop w:val="0"/>
      <w:marBottom w:val="0"/>
      <w:divBdr>
        <w:top w:val="none" w:sz="0" w:space="0" w:color="auto"/>
        <w:left w:val="none" w:sz="0" w:space="0" w:color="auto"/>
        <w:bottom w:val="none" w:sz="0" w:space="0" w:color="auto"/>
        <w:right w:val="none" w:sz="0" w:space="0" w:color="auto"/>
      </w:divBdr>
    </w:div>
    <w:div w:id="1486319166">
      <w:bodyDiv w:val="1"/>
      <w:marLeft w:val="0"/>
      <w:marRight w:val="0"/>
      <w:marTop w:val="0"/>
      <w:marBottom w:val="0"/>
      <w:divBdr>
        <w:top w:val="none" w:sz="0" w:space="0" w:color="auto"/>
        <w:left w:val="none" w:sz="0" w:space="0" w:color="auto"/>
        <w:bottom w:val="none" w:sz="0" w:space="0" w:color="auto"/>
        <w:right w:val="none" w:sz="0" w:space="0" w:color="auto"/>
      </w:divBdr>
    </w:div>
    <w:div w:id="1489592496">
      <w:bodyDiv w:val="1"/>
      <w:marLeft w:val="0"/>
      <w:marRight w:val="0"/>
      <w:marTop w:val="0"/>
      <w:marBottom w:val="0"/>
      <w:divBdr>
        <w:top w:val="none" w:sz="0" w:space="0" w:color="auto"/>
        <w:left w:val="none" w:sz="0" w:space="0" w:color="auto"/>
        <w:bottom w:val="none" w:sz="0" w:space="0" w:color="auto"/>
        <w:right w:val="none" w:sz="0" w:space="0" w:color="auto"/>
      </w:divBdr>
    </w:div>
    <w:div w:id="1489713071">
      <w:bodyDiv w:val="1"/>
      <w:marLeft w:val="0"/>
      <w:marRight w:val="0"/>
      <w:marTop w:val="0"/>
      <w:marBottom w:val="0"/>
      <w:divBdr>
        <w:top w:val="none" w:sz="0" w:space="0" w:color="auto"/>
        <w:left w:val="none" w:sz="0" w:space="0" w:color="auto"/>
        <w:bottom w:val="none" w:sz="0" w:space="0" w:color="auto"/>
        <w:right w:val="none" w:sz="0" w:space="0" w:color="auto"/>
      </w:divBdr>
    </w:div>
    <w:div w:id="1491870099">
      <w:bodyDiv w:val="1"/>
      <w:marLeft w:val="0"/>
      <w:marRight w:val="0"/>
      <w:marTop w:val="0"/>
      <w:marBottom w:val="0"/>
      <w:divBdr>
        <w:top w:val="none" w:sz="0" w:space="0" w:color="auto"/>
        <w:left w:val="none" w:sz="0" w:space="0" w:color="auto"/>
        <w:bottom w:val="none" w:sz="0" w:space="0" w:color="auto"/>
        <w:right w:val="none" w:sz="0" w:space="0" w:color="auto"/>
      </w:divBdr>
    </w:div>
    <w:div w:id="1492981901">
      <w:bodyDiv w:val="1"/>
      <w:marLeft w:val="0"/>
      <w:marRight w:val="0"/>
      <w:marTop w:val="0"/>
      <w:marBottom w:val="0"/>
      <w:divBdr>
        <w:top w:val="none" w:sz="0" w:space="0" w:color="auto"/>
        <w:left w:val="none" w:sz="0" w:space="0" w:color="auto"/>
        <w:bottom w:val="none" w:sz="0" w:space="0" w:color="auto"/>
        <w:right w:val="none" w:sz="0" w:space="0" w:color="auto"/>
      </w:divBdr>
    </w:div>
    <w:div w:id="1495101472">
      <w:bodyDiv w:val="1"/>
      <w:marLeft w:val="0"/>
      <w:marRight w:val="0"/>
      <w:marTop w:val="0"/>
      <w:marBottom w:val="0"/>
      <w:divBdr>
        <w:top w:val="none" w:sz="0" w:space="0" w:color="auto"/>
        <w:left w:val="none" w:sz="0" w:space="0" w:color="auto"/>
        <w:bottom w:val="none" w:sz="0" w:space="0" w:color="auto"/>
        <w:right w:val="none" w:sz="0" w:space="0" w:color="auto"/>
      </w:divBdr>
    </w:div>
    <w:div w:id="1498962135">
      <w:bodyDiv w:val="1"/>
      <w:marLeft w:val="0"/>
      <w:marRight w:val="0"/>
      <w:marTop w:val="0"/>
      <w:marBottom w:val="0"/>
      <w:divBdr>
        <w:top w:val="none" w:sz="0" w:space="0" w:color="auto"/>
        <w:left w:val="none" w:sz="0" w:space="0" w:color="auto"/>
        <w:bottom w:val="none" w:sz="0" w:space="0" w:color="auto"/>
        <w:right w:val="none" w:sz="0" w:space="0" w:color="auto"/>
      </w:divBdr>
    </w:div>
    <w:div w:id="1501849894">
      <w:bodyDiv w:val="1"/>
      <w:marLeft w:val="0"/>
      <w:marRight w:val="0"/>
      <w:marTop w:val="0"/>
      <w:marBottom w:val="0"/>
      <w:divBdr>
        <w:top w:val="none" w:sz="0" w:space="0" w:color="auto"/>
        <w:left w:val="none" w:sz="0" w:space="0" w:color="auto"/>
        <w:bottom w:val="none" w:sz="0" w:space="0" w:color="auto"/>
        <w:right w:val="none" w:sz="0" w:space="0" w:color="auto"/>
      </w:divBdr>
    </w:div>
    <w:div w:id="1501965883">
      <w:bodyDiv w:val="1"/>
      <w:marLeft w:val="0"/>
      <w:marRight w:val="0"/>
      <w:marTop w:val="0"/>
      <w:marBottom w:val="0"/>
      <w:divBdr>
        <w:top w:val="none" w:sz="0" w:space="0" w:color="auto"/>
        <w:left w:val="none" w:sz="0" w:space="0" w:color="auto"/>
        <w:bottom w:val="none" w:sz="0" w:space="0" w:color="auto"/>
        <w:right w:val="none" w:sz="0" w:space="0" w:color="auto"/>
      </w:divBdr>
    </w:div>
    <w:div w:id="1503085082">
      <w:bodyDiv w:val="1"/>
      <w:marLeft w:val="0"/>
      <w:marRight w:val="0"/>
      <w:marTop w:val="0"/>
      <w:marBottom w:val="0"/>
      <w:divBdr>
        <w:top w:val="none" w:sz="0" w:space="0" w:color="auto"/>
        <w:left w:val="none" w:sz="0" w:space="0" w:color="auto"/>
        <w:bottom w:val="none" w:sz="0" w:space="0" w:color="auto"/>
        <w:right w:val="none" w:sz="0" w:space="0" w:color="auto"/>
      </w:divBdr>
    </w:div>
    <w:div w:id="1507670029">
      <w:bodyDiv w:val="1"/>
      <w:marLeft w:val="0"/>
      <w:marRight w:val="0"/>
      <w:marTop w:val="0"/>
      <w:marBottom w:val="0"/>
      <w:divBdr>
        <w:top w:val="none" w:sz="0" w:space="0" w:color="auto"/>
        <w:left w:val="none" w:sz="0" w:space="0" w:color="auto"/>
        <w:bottom w:val="none" w:sz="0" w:space="0" w:color="auto"/>
        <w:right w:val="none" w:sz="0" w:space="0" w:color="auto"/>
      </w:divBdr>
    </w:div>
    <w:div w:id="1509756056">
      <w:bodyDiv w:val="1"/>
      <w:marLeft w:val="0"/>
      <w:marRight w:val="0"/>
      <w:marTop w:val="0"/>
      <w:marBottom w:val="0"/>
      <w:divBdr>
        <w:top w:val="none" w:sz="0" w:space="0" w:color="auto"/>
        <w:left w:val="none" w:sz="0" w:space="0" w:color="auto"/>
        <w:bottom w:val="none" w:sz="0" w:space="0" w:color="auto"/>
        <w:right w:val="none" w:sz="0" w:space="0" w:color="auto"/>
      </w:divBdr>
    </w:div>
    <w:div w:id="1512647873">
      <w:bodyDiv w:val="1"/>
      <w:marLeft w:val="0"/>
      <w:marRight w:val="0"/>
      <w:marTop w:val="0"/>
      <w:marBottom w:val="0"/>
      <w:divBdr>
        <w:top w:val="none" w:sz="0" w:space="0" w:color="auto"/>
        <w:left w:val="none" w:sz="0" w:space="0" w:color="auto"/>
        <w:bottom w:val="none" w:sz="0" w:space="0" w:color="auto"/>
        <w:right w:val="none" w:sz="0" w:space="0" w:color="auto"/>
      </w:divBdr>
    </w:div>
    <w:div w:id="1513108248">
      <w:bodyDiv w:val="1"/>
      <w:marLeft w:val="0"/>
      <w:marRight w:val="0"/>
      <w:marTop w:val="0"/>
      <w:marBottom w:val="0"/>
      <w:divBdr>
        <w:top w:val="none" w:sz="0" w:space="0" w:color="auto"/>
        <w:left w:val="none" w:sz="0" w:space="0" w:color="auto"/>
        <w:bottom w:val="none" w:sz="0" w:space="0" w:color="auto"/>
        <w:right w:val="none" w:sz="0" w:space="0" w:color="auto"/>
      </w:divBdr>
    </w:div>
    <w:div w:id="1513908340">
      <w:bodyDiv w:val="1"/>
      <w:marLeft w:val="0"/>
      <w:marRight w:val="0"/>
      <w:marTop w:val="0"/>
      <w:marBottom w:val="0"/>
      <w:divBdr>
        <w:top w:val="none" w:sz="0" w:space="0" w:color="auto"/>
        <w:left w:val="none" w:sz="0" w:space="0" w:color="auto"/>
        <w:bottom w:val="none" w:sz="0" w:space="0" w:color="auto"/>
        <w:right w:val="none" w:sz="0" w:space="0" w:color="auto"/>
      </w:divBdr>
    </w:div>
    <w:div w:id="1516184878">
      <w:bodyDiv w:val="1"/>
      <w:marLeft w:val="0"/>
      <w:marRight w:val="0"/>
      <w:marTop w:val="0"/>
      <w:marBottom w:val="0"/>
      <w:divBdr>
        <w:top w:val="none" w:sz="0" w:space="0" w:color="auto"/>
        <w:left w:val="none" w:sz="0" w:space="0" w:color="auto"/>
        <w:bottom w:val="none" w:sz="0" w:space="0" w:color="auto"/>
        <w:right w:val="none" w:sz="0" w:space="0" w:color="auto"/>
      </w:divBdr>
    </w:div>
    <w:div w:id="1517959669">
      <w:bodyDiv w:val="1"/>
      <w:marLeft w:val="0"/>
      <w:marRight w:val="0"/>
      <w:marTop w:val="0"/>
      <w:marBottom w:val="0"/>
      <w:divBdr>
        <w:top w:val="none" w:sz="0" w:space="0" w:color="auto"/>
        <w:left w:val="none" w:sz="0" w:space="0" w:color="auto"/>
        <w:bottom w:val="none" w:sz="0" w:space="0" w:color="auto"/>
        <w:right w:val="none" w:sz="0" w:space="0" w:color="auto"/>
      </w:divBdr>
    </w:div>
    <w:div w:id="1519124994">
      <w:bodyDiv w:val="1"/>
      <w:marLeft w:val="0"/>
      <w:marRight w:val="0"/>
      <w:marTop w:val="0"/>
      <w:marBottom w:val="0"/>
      <w:divBdr>
        <w:top w:val="none" w:sz="0" w:space="0" w:color="auto"/>
        <w:left w:val="none" w:sz="0" w:space="0" w:color="auto"/>
        <w:bottom w:val="none" w:sz="0" w:space="0" w:color="auto"/>
        <w:right w:val="none" w:sz="0" w:space="0" w:color="auto"/>
      </w:divBdr>
    </w:div>
    <w:div w:id="1519196607">
      <w:bodyDiv w:val="1"/>
      <w:marLeft w:val="0"/>
      <w:marRight w:val="0"/>
      <w:marTop w:val="0"/>
      <w:marBottom w:val="0"/>
      <w:divBdr>
        <w:top w:val="none" w:sz="0" w:space="0" w:color="auto"/>
        <w:left w:val="none" w:sz="0" w:space="0" w:color="auto"/>
        <w:bottom w:val="none" w:sz="0" w:space="0" w:color="auto"/>
        <w:right w:val="none" w:sz="0" w:space="0" w:color="auto"/>
      </w:divBdr>
    </w:div>
    <w:div w:id="1524398467">
      <w:bodyDiv w:val="1"/>
      <w:marLeft w:val="0"/>
      <w:marRight w:val="0"/>
      <w:marTop w:val="0"/>
      <w:marBottom w:val="0"/>
      <w:divBdr>
        <w:top w:val="none" w:sz="0" w:space="0" w:color="auto"/>
        <w:left w:val="none" w:sz="0" w:space="0" w:color="auto"/>
        <w:bottom w:val="none" w:sz="0" w:space="0" w:color="auto"/>
        <w:right w:val="none" w:sz="0" w:space="0" w:color="auto"/>
      </w:divBdr>
    </w:div>
    <w:div w:id="1525481759">
      <w:bodyDiv w:val="1"/>
      <w:marLeft w:val="0"/>
      <w:marRight w:val="0"/>
      <w:marTop w:val="0"/>
      <w:marBottom w:val="0"/>
      <w:divBdr>
        <w:top w:val="none" w:sz="0" w:space="0" w:color="auto"/>
        <w:left w:val="none" w:sz="0" w:space="0" w:color="auto"/>
        <w:bottom w:val="none" w:sz="0" w:space="0" w:color="auto"/>
        <w:right w:val="none" w:sz="0" w:space="0" w:color="auto"/>
      </w:divBdr>
    </w:div>
    <w:div w:id="1528133276">
      <w:bodyDiv w:val="1"/>
      <w:marLeft w:val="0"/>
      <w:marRight w:val="0"/>
      <w:marTop w:val="0"/>
      <w:marBottom w:val="0"/>
      <w:divBdr>
        <w:top w:val="none" w:sz="0" w:space="0" w:color="auto"/>
        <w:left w:val="none" w:sz="0" w:space="0" w:color="auto"/>
        <w:bottom w:val="none" w:sz="0" w:space="0" w:color="auto"/>
        <w:right w:val="none" w:sz="0" w:space="0" w:color="auto"/>
      </w:divBdr>
    </w:div>
    <w:div w:id="1528180291">
      <w:bodyDiv w:val="1"/>
      <w:marLeft w:val="0"/>
      <w:marRight w:val="0"/>
      <w:marTop w:val="0"/>
      <w:marBottom w:val="0"/>
      <w:divBdr>
        <w:top w:val="none" w:sz="0" w:space="0" w:color="auto"/>
        <w:left w:val="none" w:sz="0" w:space="0" w:color="auto"/>
        <w:bottom w:val="none" w:sz="0" w:space="0" w:color="auto"/>
        <w:right w:val="none" w:sz="0" w:space="0" w:color="auto"/>
      </w:divBdr>
    </w:div>
    <w:div w:id="1530098651">
      <w:bodyDiv w:val="1"/>
      <w:marLeft w:val="0"/>
      <w:marRight w:val="0"/>
      <w:marTop w:val="0"/>
      <w:marBottom w:val="0"/>
      <w:divBdr>
        <w:top w:val="none" w:sz="0" w:space="0" w:color="auto"/>
        <w:left w:val="none" w:sz="0" w:space="0" w:color="auto"/>
        <w:bottom w:val="none" w:sz="0" w:space="0" w:color="auto"/>
        <w:right w:val="none" w:sz="0" w:space="0" w:color="auto"/>
      </w:divBdr>
    </w:div>
    <w:div w:id="1531914267">
      <w:bodyDiv w:val="1"/>
      <w:marLeft w:val="0"/>
      <w:marRight w:val="0"/>
      <w:marTop w:val="0"/>
      <w:marBottom w:val="0"/>
      <w:divBdr>
        <w:top w:val="none" w:sz="0" w:space="0" w:color="auto"/>
        <w:left w:val="none" w:sz="0" w:space="0" w:color="auto"/>
        <w:bottom w:val="none" w:sz="0" w:space="0" w:color="auto"/>
        <w:right w:val="none" w:sz="0" w:space="0" w:color="auto"/>
      </w:divBdr>
    </w:div>
    <w:div w:id="1532953267">
      <w:bodyDiv w:val="1"/>
      <w:marLeft w:val="0"/>
      <w:marRight w:val="0"/>
      <w:marTop w:val="0"/>
      <w:marBottom w:val="0"/>
      <w:divBdr>
        <w:top w:val="none" w:sz="0" w:space="0" w:color="auto"/>
        <w:left w:val="none" w:sz="0" w:space="0" w:color="auto"/>
        <w:bottom w:val="none" w:sz="0" w:space="0" w:color="auto"/>
        <w:right w:val="none" w:sz="0" w:space="0" w:color="auto"/>
      </w:divBdr>
    </w:div>
    <w:div w:id="1535270635">
      <w:bodyDiv w:val="1"/>
      <w:marLeft w:val="0"/>
      <w:marRight w:val="0"/>
      <w:marTop w:val="0"/>
      <w:marBottom w:val="0"/>
      <w:divBdr>
        <w:top w:val="none" w:sz="0" w:space="0" w:color="auto"/>
        <w:left w:val="none" w:sz="0" w:space="0" w:color="auto"/>
        <w:bottom w:val="none" w:sz="0" w:space="0" w:color="auto"/>
        <w:right w:val="none" w:sz="0" w:space="0" w:color="auto"/>
      </w:divBdr>
    </w:div>
    <w:div w:id="1536311582">
      <w:bodyDiv w:val="1"/>
      <w:marLeft w:val="0"/>
      <w:marRight w:val="0"/>
      <w:marTop w:val="0"/>
      <w:marBottom w:val="0"/>
      <w:divBdr>
        <w:top w:val="none" w:sz="0" w:space="0" w:color="auto"/>
        <w:left w:val="none" w:sz="0" w:space="0" w:color="auto"/>
        <w:bottom w:val="none" w:sz="0" w:space="0" w:color="auto"/>
        <w:right w:val="none" w:sz="0" w:space="0" w:color="auto"/>
      </w:divBdr>
    </w:div>
    <w:div w:id="1541897212">
      <w:bodyDiv w:val="1"/>
      <w:marLeft w:val="0"/>
      <w:marRight w:val="0"/>
      <w:marTop w:val="0"/>
      <w:marBottom w:val="0"/>
      <w:divBdr>
        <w:top w:val="none" w:sz="0" w:space="0" w:color="auto"/>
        <w:left w:val="none" w:sz="0" w:space="0" w:color="auto"/>
        <w:bottom w:val="none" w:sz="0" w:space="0" w:color="auto"/>
        <w:right w:val="none" w:sz="0" w:space="0" w:color="auto"/>
      </w:divBdr>
    </w:div>
    <w:div w:id="1542009556">
      <w:bodyDiv w:val="1"/>
      <w:marLeft w:val="0"/>
      <w:marRight w:val="0"/>
      <w:marTop w:val="0"/>
      <w:marBottom w:val="0"/>
      <w:divBdr>
        <w:top w:val="none" w:sz="0" w:space="0" w:color="auto"/>
        <w:left w:val="none" w:sz="0" w:space="0" w:color="auto"/>
        <w:bottom w:val="none" w:sz="0" w:space="0" w:color="auto"/>
        <w:right w:val="none" w:sz="0" w:space="0" w:color="auto"/>
      </w:divBdr>
    </w:div>
    <w:div w:id="1545370374">
      <w:bodyDiv w:val="1"/>
      <w:marLeft w:val="0"/>
      <w:marRight w:val="0"/>
      <w:marTop w:val="0"/>
      <w:marBottom w:val="0"/>
      <w:divBdr>
        <w:top w:val="none" w:sz="0" w:space="0" w:color="auto"/>
        <w:left w:val="none" w:sz="0" w:space="0" w:color="auto"/>
        <w:bottom w:val="none" w:sz="0" w:space="0" w:color="auto"/>
        <w:right w:val="none" w:sz="0" w:space="0" w:color="auto"/>
      </w:divBdr>
    </w:div>
    <w:div w:id="1548296246">
      <w:bodyDiv w:val="1"/>
      <w:marLeft w:val="0"/>
      <w:marRight w:val="0"/>
      <w:marTop w:val="0"/>
      <w:marBottom w:val="0"/>
      <w:divBdr>
        <w:top w:val="none" w:sz="0" w:space="0" w:color="auto"/>
        <w:left w:val="none" w:sz="0" w:space="0" w:color="auto"/>
        <w:bottom w:val="none" w:sz="0" w:space="0" w:color="auto"/>
        <w:right w:val="none" w:sz="0" w:space="0" w:color="auto"/>
      </w:divBdr>
    </w:div>
    <w:div w:id="1552375690">
      <w:bodyDiv w:val="1"/>
      <w:marLeft w:val="0"/>
      <w:marRight w:val="0"/>
      <w:marTop w:val="0"/>
      <w:marBottom w:val="0"/>
      <w:divBdr>
        <w:top w:val="none" w:sz="0" w:space="0" w:color="auto"/>
        <w:left w:val="none" w:sz="0" w:space="0" w:color="auto"/>
        <w:bottom w:val="none" w:sz="0" w:space="0" w:color="auto"/>
        <w:right w:val="none" w:sz="0" w:space="0" w:color="auto"/>
      </w:divBdr>
    </w:div>
    <w:div w:id="1552767354">
      <w:bodyDiv w:val="1"/>
      <w:marLeft w:val="0"/>
      <w:marRight w:val="0"/>
      <w:marTop w:val="0"/>
      <w:marBottom w:val="0"/>
      <w:divBdr>
        <w:top w:val="none" w:sz="0" w:space="0" w:color="auto"/>
        <w:left w:val="none" w:sz="0" w:space="0" w:color="auto"/>
        <w:bottom w:val="none" w:sz="0" w:space="0" w:color="auto"/>
        <w:right w:val="none" w:sz="0" w:space="0" w:color="auto"/>
      </w:divBdr>
    </w:div>
    <w:div w:id="1555922209">
      <w:bodyDiv w:val="1"/>
      <w:marLeft w:val="0"/>
      <w:marRight w:val="0"/>
      <w:marTop w:val="0"/>
      <w:marBottom w:val="0"/>
      <w:divBdr>
        <w:top w:val="none" w:sz="0" w:space="0" w:color="auto"/>
        <w:left w:val="none" w:sz="0" w:space="0" w:color="auto"/>
        <w:bottom w:val="none" w:sz="0" w:space="0" w:color="auto"/>
        <w:right w:val="none" w:sz="0" w:space="0" w:color="auto"/>
      </w:divBdr>
    </w:div>
    <w:div w:id="1557623172">
      <w:bodyDiv w:val="1"/>
      <w:marLeft w:val="0"/>
      <w:marRight w:val="0"/>
      <w:marTop w:val="0"/>
      <w:marBottom w:val="0"/>
      <w:divBdr>
        <w:top w:val="none" w:sz="0" w:space="0" w:color="auto"/>
        <w:left w:val="none" w:sz="0" w:space="0" w:color="auto"/>
        <w:bottom w:val="none" w:sz="0" w:space="0" w:color="auto"/>
        <w:right w:val="none" w:sz="0" w:space="0" w:color="auto"/>
      </w:divBdr>
    </w:div>
    <w:div w:id="1559708353">
      <w:bodyDiv w:val="1"/>
      <w:marLeft w:val="0"/>
      <w:marRight w:val="0"/>
      <w:marTop w:val="0"/>
      <w:marBottom w:val="0"/>
      <w:divBdr>
        <w:top w:val="none" w:sz="0" w:space="0" w:color="auto"/>
        <w:left w:val="none" w:sz="0" w:space="0" w:color="auto"/>
        <w:bottom w:val="none" w:sz="0" w:space="0" w:color="auto"/>
        <w:right w:val="none" w:sz="0" w:space="0" w:color="auto"/>
      </w:divBdr>
    </w:div>
    <w:div w:id="1562789303">
      <w:bodyDiv w:val="1"/>
      <w:marLeft w:val="0"/>
      <w:marRight w:val="0"/>
      <w:marTop w:val="0"/>
      <w:marBottom w:val="0"/>
      <w:divBdr>
        <w:top w:val="none" w:sz="0" w:space="0" w:color="auto"/>
        <w:left w:val="none" w:sz="0" w:space="0" w:color="auto"/>
        <w:bottom w:val="none" w:sz="0" w:space="0" w:color="auto"/>
        <w:right w:val="none" w:sz="0" w:space="0" w:color="auto"/>
      </w:divBdr>
    </w:div>
    <w:div w:id="1564101828">
      <w:bodyDiv w:val="1"/>
      <w:marLeft w:val="0"/>
      <w:marRight w:val="0"/>
      <w:marTop w:val="0"/>
      <w:marBottom w:val="0"/>
      <w:divBdr>
        <w:top w:val="none" w:sz="0" w:space="0" w:color="auto"/>
        <w:left w:val="none" w:sz="0" w:space="0" w:color="auto"/>
        <w:bottom w:val="none" w:sz="0" w:space="0" w:color="auto"/>
        <w:right w:val="none" w:sz="0" w:space="0" w:color="auto"/>
      </w:divBdr>
    </w:div>
    <w:div w:id="1565876274">
      <w:bodyDiv w:val="1"/>
      <w:marLeft w:val="0"/>
      <w:marRight w:val="0"/>
      <w:marTop w:val="0"/>
      <w:marBottom w:val="0"/>
      <w:divBdr>
        <w:top w:val="none" w:sz="0" w:space="0" w:color="auto"/>
        <w:left w:val="none" w:sz="0" w:space="0" w:color="auto"/>
        <w:bottom w:val="none" w:sz="0" w:space="0" w:color="auto"/>
        <w:right w:val="none" w:sz="0" w:space="0" w:color="auto"/>
      </w:divBdr>
    </w:div>
    <w:div w:id="1569682932">
      <w:bodyDiv w:val="1"/>
      <w:marLeft w:val="0"/>
      <w:marRight w:val="0"/>
      <w:marTop w:val="0"/>
      <w:marBottom w:val="0"/>
      <w:divBdr>
        <w:top w:val="none" w:sz="0" w:space="0" w:color="auto"/>
        <w:left w:val="none" w:sz="0" w:space="0" w:color="auto"/>
        <w:bottom w:val="none" w:sz="0" w:space="0" w:color="auto"/>
        <w:right w:val="none" w:sz="0" w:space="0" w:color="auto"/>
      </w:divBdr>
    </w:div>
    <w:div w:id="1570454165">
      <w:bodyDiv w:val="1"/>
      <w:marLeft w:val="0"/>
      <w:marRight w:val="0"/>
      <w:marTop w:val="0"/>
      <w:marBottom w:val="0"/>
      <w:divBdr>
        <w:top w:val="none" w:sz="0" w:space="0" w:color="auto"/>
        <w:left w:val="none" w:sz="0" w:space="0" w:color="auto"/>
        <w:bottom w:val="none" w:sz="0" w:space="0" w:color="auto"/>
        <w:right w:val="none" w:sz="0" w:space="0" w:color="auto"/>
      </w:divBdr>
    </w:div>
    <w:div w:id="1570729162">
      <w:bodyDiv w:val="1"/>
      <w:marLeft w:val="0"/>
      <w:marRight w:val="0"/>
      <w:marTop w:val="0"/>
      <w:marBottom w:val="0"/>
      <w:divBdr>
        <w:top w:val="none" w:sz="0" w:space="0" w:color="auto"/>
        <w:left w:val="none" w:sz="0" w:space="0" w:color="auto"/>
        <w:bottom w:val="none" w:sz="0" w:space="0" w:color="auto"/>
        <w:right w:val="none" w:sz="0" w:space="0" w:color="auto"/>
      </w:divBdr>
    </w:div>
    <w:div w:id="1576666695">
      <w:bodyDiv w:val="1"/>
      <w:marLeft w:val="0"/>
      <w:marRight w:val="0"/>
      <w:marTop w:val="0"/>
      <w:marBottom w:val="0"/>
      <w:divBdr>
        <w:top w:val="none" w:sz="0" w:space="0" w:color="auto"/>
        <w:left w:val="none" w:sz="0" w:space="0" w:color="auto"/>
        <w:bottom w:val="none" w:sz="0" w:space="0" w:color="auto"/>
        <w:right w:val="none" w:sz="0" w:space="0" w:color="auto"/>
      </w:divBdr>
    </w:div>
    <w:div w:id="1576747902">
      <w:bodyDiv w:val="1"/>
      <w:marLeft w:val="0"/>
      <w:marRight w:val="0"/>
      <w:marTop w:val="0"/>
      <w:marBottom w:val="0"/>
      <w:divBdr>
        <w:top w:val="none" w:sz="0" w:space="0" w:color="auto"/>
        <w:left w:val="none" w:sz="0" w:space="0" w:color="auto"/>
        <w:bottom w:val="none" w:sz="0" w:space="0" w:color="auto"/>
        <w:right w:val="none" w:sz="0" w:space="0" w:color="auto"/>
      </w:divBdr>
    </w:div>
    <w:div w:id="1581065319">
      <w:bodyDiv w:val="1"/>
      <w:marLeft w:val="0"/>
      <w:marRight w:val="0"/>
      <w:marTop w:val="0"/>
      <w:marBottom w:val="0"/>
      <w:divBdr>
        <w:top w:val="none" w:sz="0" w:space="0" w:color="auto"/>
        <w:left w:val="none" w:sz="0" w:space="0" w:color="auto"/>
        <w:bottom w:val="none" w:sz="0" w:space="0" w:color="auto"/>
        <w:right w:val="none" w:sz="0" w:space="0" w:color="auto"/>
      </w:divBdr>
    </w:div>
    <w:div w:id="1581986818">
      <w:bodyDiv w:val="1"/>
      <w:marLeft w:val="0"/>
      <w:marRight w:val="0"/>
      <w:marTop w:val="0"/>
      <w:marBottom w:val="0"/>
      <w:divBdr>
        <w:top w:val="none" w:sz="0" w:space="0" w:color="auto"/>
        <w:left w:val="none" w:sz="0" w:space="0" w:color="auto"/>
        <w:bottom w:val="none" w:sz="0" w:space="0" w:color="auto"/>
        <w:right w:val="none" w:sz="0" w:space="0" w:color="auto"/>
      </w:divBdr>
    </w:div>
    <w:div w:id="1584676915">
      <w:bodyDiv w:val="1"/>
      <w:marLeft w:val="0"/>
      <w:marRight w:val="0"/>
      <w:marTop w:val="0"/>
      <w:marBottom w:val="0"/>
      <w:divBdr>
        <w:top w:val="none" w:sz="0" w:space="0" w:color="auto"/>
        <w:left w:val="none" w:sz="0" w:space="0" w:color="auto"/>
        <w:bottom w:val="none" w:sz="0" w:space="0" w:color="auto"/>
        <w:right w:val="none" w:sz="0" w:space="0" w:color="auto"/>
      </w:divBdr>
    </w:div>
    <w:div w:id="1586498417">
      <w:bodyDiv w:val="1"/>
      <w:marLeft w:val="0"/>
      <w:marRight w:val="0"/>
      <w:marTop w:val="0"/>
      <w:marBottom w:val="0"/>
      <w:divBdr>
        <w:top w:val="none" w:sz="0" w:space="0" w:color="auto"/>
        <w:left w:val="none" w:sz="0" w:space="0" w:color="auto"/>
        <w:bottom w:val="none" w:sz="0" w:space="0" w:color="auto"/>
        <w:right w:val="none" w:sz="0" w:space="0" w:color="auto"/>
      </w:divBdr>
    </w:div>
    <w:div w:id="1586844058">
      <w:bodyDiv w:val="1"/>
      <w:marLeft w:val="0"/>
      <w:marRight w:val="0"/>
      <w:marTop w:val="0"/>
      <w:marBottom w:val="0"/>
      <w:divBdr>
        <w:top w:val="none" w:sz="0" w:space="0" w:color="auto"/>
        <w:left w:val="none" w:sz="0" w:space="0" w:color="auto"/>
        <w:bottom w:val="none" w:sz="0" w:space="0" w:color="auto"/>
        <w:right w:val="none" w:sz="0" w:space="0" w:color="auto"/>
      </w:divBdr>
    </w:div>
    <w:div w:id="1587767818">
      <w:bodyDiv w:val="1"/>
      <w:marLeft w:val="0"/>
      <w:marRight w:val="0"/>
      <w:marTop w:val="0"/>
      <w:marBottom w:val="0"/>
      <w:divBdr>
        <w:top w:val="none" w:sz="0" w:space="0" w:color="auto"/>
        <w:left w:val="none" w:sz="0" w:space="0" w:color="auto"/>
        <w:bottom w:val="none" w:sz="0" w:space="0" w:color="auto"/>
        <w:right w:val="none" w:sz="0" w:space="0" w:color="auto"/>
      </w:divBdr>
    </w:div>
    <w:div w:id="1588028648">
      <w:bodyDiv w:val="1"/>
      <w:marLeft w:val="0"/>
      <w:marRight w:val="0"/>
      <w:marTop w:val="0"/>
      <w:marBottom w:val="0"/>
      <w:divBdr>
        <w:top w:val="none" w:sz="0" w:space="0" w:color="auto"/>
        <w:left w:val="none" w:sz="0" w:space="0" w:color="auto"/>
        <w:bottom w:val="none" w:sz="0" w:space="0" w:color="auto"/>
        <w:right w:val="none" w:sz="0" w:space="0" w:color="auto"/>
      </w:divBdr>
    </w:div>
    <w:div w:id="1590429961">
      <w:bodyDiv w:val="1"/>
      <w:marLeft w:val="0"/>
      <w:marRight w:val="0"/>
      <w:marTop w:val="0"/>
      <w:marBottom w:val="0"/>
      <w:divBdr>
        <w:top w:val="none" w:sz="0" w:space="0" w:color="auto"/>
        <w:left w:val="none" w:sz="0" w:space="0" w:color="auto"/>
        <w:bottom w:val="none" w:sz="0" w:space="0" w:color="auto"/>
        <w:right w:val="none" w:sz="0" w:space="0" w:color="auto"/>
      </w:divBdr>
    </w:div>
    <w:div w:id="1591308312">
      <w:bodyDiv w:val="1"/>
      <w:marLeft w:val="0"/>
      <w:marRight w:val="0"/>
      <w:marTop w:val="0"/>
      <w:marBottom w:val="0"/>
      <w:divBdr>
        <w:top w:val="none" w:sz="0" w:space="0" w:color="auto"/>
        <w:left w:val="none" w:sz="0" w:space="0" w:color="auto"/>
        <w:bottom w:val="none" w:sz="0" w:space="0" w:color="auto"/>
        <w:right w:val="none" w:sz="0" w:space="0" w:color="auto"/>
      </w:divBdr>
    </w:div>
    <w:div w:id="1595628389">
      <w:bodyDiv w:val="1"/>
      <w:marLeft w:val="0"/>
      <w:marRight w:val="0"/>
      <w:marTop w:val="0"/>
      <w:marBottom w:val="0"/>
      <w:divBdr>
        <w:top w:val="none" w:sz="0" w:space="0" w:color="auto"/>
        <w:left w:val="none" w:sz="0" w:space="0" w:color="auto"/>
        <w:bottom w:val="none" w:sz="0" w:space="0" w:color="auto"/>
        <w:right w:val="none" w:sz="0" w:space="0" w:color="auto"/>
      </w:divBdr>
    </w:div>
    <w:div w:id="1595631418">
      <w:bodyDiv w:val="1"/>
      <w:marLeft w:val="0"/>
      <w:marRight w:val="0"/>
      <w:marTop w:val="0"/>
      <w:marBottom w:val="0"/>
      <w:divBdr>
        <w:top w:val="none" w:sz="0" w:space="0" w:color="auto"/>
        <w:left w:val="none" w:sz="0" w:space="0" w:color="auto"/>
        <w:bottom w:val="none" w:sz="0" w:space="0" w:color="auto"/>
        <w:right w:val="none" w:sz="0" w:space="0" w:color="auto"/>
      </w:divBdr>
    </w:div>
    <w:div w:id="1596399246">
      <w:bodyDiv w:val="1"/>
      <w:marLeft w:val="0"/>
      <w:marRight w:val="0"/>
      <w:marTop w:val="0"/>
      <w:marBottom w:val="0"/>
      <w:divBdr>
        <w:top w:val="none" w:sz="0" w:space="0" w:color="auto"/>
        <w:left w:val="none" w:sz="0" w:space="0" w:color="auto"/>
        <w:bottom w:val="none" w:sz="0" w:space="0" w:color="auto"/>
        <w:right w:val="none" w:sz="0" w:space="0" w:color="auto"/>
      </w:divBdr>
    </w:div>
    <w:div w:id="1598902038">
      <w:bodyDiv w:val="1"/>
      <w:marLeft w:val="0"/>
      <w:marRight w:val="0"/>
      <w:marTop w:val="0"/>
      <w:marBottom w:val="0"/>
      <w:divBdr>
        <w:top w:val="none" w:sz="0" w:space="0" w:color="auto"/>
        <w:left w:val="none" w:sz="0" w:space="0" w:color="auto"/>
        <w:bottom w:val="none" w:sz="0" w:space="0" w:color="auto"/>
        <w:right w:val="none" w:sz="0" w:space="0" w:color="auto"/>
      </w:divBdr>
    </w:div>
    <w:div w:id="1600407189">
      <w:bodyDiv w:val="1"/>
      <w:marLeft w:val="0"/>
      <w:marRight w:val="0"/>
      <w:marTop w:val="0"/>
      <w:marBottom w:val="0"/>
      <w:divBdr>
        <w:top w:val="none" w:sz="0" w:space="0" w:color="auto"/>
        <w:left w:val="none" w:sz="0" w:space="0" w:color="auto"/>
        <w:bottom w:val="none" w:sz="0" w:space="0" w:color="auto"/>
        <w:right w:val="none" w:sz="0" w:space="0" w:color="auto"/>
      </w:divBdr>
    </w:div>
    <w:div w:id="1602251323">
      <w:bodyDiv w:val="1"/>
      <w:marLeft w:val="0"/>
      <w:marRight w:val="0"/>
      <w:marTop w:val="0"/>
      <w:marBottom w:val="0"/>
      <w:divBdr>
        <w:top w:val="none" w:sz="0" w:space="0" w:color="auto"/>
        <w:left w:val="none" w:sz="0" w:space="0" w:color="auto"/>
        <w:bottom w:val="none" w:sz="0" w:space="0" w:color="auto"/>
        <w:right w:val="none" w:sz="0" w:space="0" w:color="auto"/>
      </w:divBdr>
    </w:div>
    <w:div w:id="1602571263">
      <w:bodyDiv w:val="1"/>
      <w:marLeft w:val="0"/>
      <w:marRight w:val="0"/>
      <w:marTop w:val="0"/>
      <w:marBottom w:val="0"/>
      <w:divBdr>
        <w:top w:val="none" w:sz="0" w:space="0" w:color="auto"/>
        <w:left w:val="none" w:sz="0" w:space="0" w:color="auto"/>
        <w:bottom w:val="none" w:sz="0" w:space="0" w:color="auto"/>
        <w:right w:val="none" w:sz="0" w:space="0" w:color="auto"/>
      </w:divBdr>
    </w:div>
    <w:div w:id="1602835767">
      <w:bodyDiv w:val="1"/>
      <w:marLeft w:val="0"/>
      <w:marRight w:val="0"/>
      <w:marTop w:val="0"/>
      <w:marBottom w:val="0"/>
      <w:divBdr>
        <w:top w:val="none" w:sz="0" w:space="0" w:color="auto"/>
        <w:left w:val="none" w:sz="0" w:space="0" w:color="auto"/>
        <w:bottom w:val="none" w:sz="0" w:space="0" w:color="auto"/>
        <w:right w:val="none" w:sz="0" w:space="0" w:color="auto"/>
      </w:divBdr>
    </w:div>
    <w:div w:id="1603076472">
      <w:bodyDiv w:val="1"/>
      <w:marLeft w:val="0"/>
      <w:marRight w:val="0"/>
      <w:marTop w:val="0"/>
      <w:marBottom w:val="0"/>
      <w:divBdr>
        <w:top w:val="none" w:sz="0" w:space="0" w:color="auto"/>
        <w:left w:val="none" w:sz="0" w:space="0" w:color="auto"/>
        <w:bottom w:val="none" w:sz="0" w:space="0" w:color="auto"/>
        <w:right w:val="none" w:sz="0" w:space="0" w:color="auto"/>
      </w:divBdr>
    </w:div>
    <w:div w:id="1604992433">
      <w:bodyDiv w:val="1"/>
      <w:marLeft w:val="0"/>
      <w:marRight w:val="0"/>
      <w:marTop w:val="0"/>
      <w:marBottom w:val="0"/>
      <w:divBdr>
        <w:top w:val="none" w:sz="0" w:space="0" w:color="auto"/>
        <w:left w:val="none" w:sz="0" w:space="0" w:color="auto"/>
        <w:bottom w:val="none" w:sz="0" w:space="0" w:color="auto"/>
        <w:right w:val="none" w:sz="0" w:space="0" w:color="auto"/>
      </w:divBdr>
    </w:div>
    <w:div w:id="1608658936">
      <w:bodyDiv w:val="1"/>
      <w:marLeft w:val="0"/>
      <w:marRight w:val="0"/>
      <w:marTop w:val="0"/>
      <w:marBottom w:val="0"/>
      <w:divBdr>
        <w:top w:val="none" w:sz="0" w:space="0" w:color="auto"/>
        <w:left w:val="none" w:sz="0" w:space="0" w:color="auto"/>
        <w:bottom w:val="none" w:sz="0" w:space="0" w:color="auto"/>
        <w:right w:val="none" w:sz="0" w:space="0" w:color="auto"/>
      </w:divBdr>
    </w:div>
    <w:div w:id="1609122676">
      <w:bodyDiv w:val="1"/>
      <w:marLeft w:val="0"/>
      <w:marRight w:val="0"/>
      <w:marTop w:val="0"/>
      <w:marBottom w:val="0"/>
      <w:divBdr>
        <w:top w:val="none" w:sz="0" w:space="0" w:color="auto"/>
        <w:left w:val="none" w:sz="0" w:space="0" w:color="auto"/>
        <w:bottom w:val="none" w:sz="0" w:space="0" w:color="auto"/>
        <w:right w:val="none" w:sz="0" w:space="0" w:color="auto"/>
      </w:divBdr>
    </w:div>
    <w:div w:id="1610426521">
      <w:bodyDiv w:val="1"/>
      <w:marLeft w:val="0"/>
      <w:marRight w:val="0"/>
      <w:marTop w:val="0"/>
      <w:marBottom w:val="0"/>
      <w:divBdr>
        <w:top w:val="none" w:sz="0" w:space="0" w:color="auto"/>
        <w:left w:val="none" w:sz="0" w:space="0" w:color="auto"/>
        <w:bottom w:val="none" w:sz="0" w:space="0" w:color="auto"/>
        <w:right w:val="none" w:sz="0" w:space="0" w:color="auto"/>
      </w:divBdr>
    </w:div>
    <w:div w:id="1613902914">
      <w:bodyDiv w:val="1"/>
      <w:marLeft w:val="0"/>
      <w:marRight w:val="0"/>
      <w:marTop w:val="0"/>
      <w:marBottom w:val="0"/>
      <w:divBdr>
        <w:top w:val="none" w:sz="0" w:space="0" w:color="auto"/>
        <w:left w:val="none" w:sz="0" w:space="0" w:color="auto"/>
        <w:bottom w:val="none" w:sz="0" w:space="0" w:color="auto"/>
        <w:right w:val="none" w:sz="0" w:space="0" w:color="auto"/>
      </w:divBdr>
    </w:div>
    <w:div w:id="1614555417">
      <w:bodyDiv w:val="1"/>
      <w:marLeft w:val="0"/>
      <w:marRight w:val="0"/>
      <w:marTop w:val="0"/>
      <w:marBottom w:val="0"/>
      <w:divBdr>
        <w:top w:val="none" w:sz="0" w:space="0" w:color="auto"/>
        <w:left w:val="none" w:sz="0" w:space="0" w:color="auto"/>
        <w:bottom w:val="none" w:sz="0" w:space="0" w:color="auto"/>
        <w:right w:val="none" w:sz="0" w:space="0" w:color="auto"/>
      </w:divBdr>
    </w:div>
    <w:div w:id="1619530775">
      <w:bodyDiv w:val="1"/>
      <w:marLeft w:val="0"/>
      <w:marRight w:val="0"/>
      <w:marTop w:val="0"/>
      <w:marBottom w:val="0"/>
      <w:divBdr>
        <w:top w:val="none" w:sz="0" w:space="0" w:color="auto"/>
        <w:left w:val="none" w:sz="0" w:space="0" w:color="auto"/>
        <w:bottom w:val="none" w:sz="0" w:space="0" w:color="auto"/>
        <w:right w:val="none" w:sz="0" w:space="0" w:color="auto"/>
      </w:divBdr>
    </w:div>
    <w:div w:id="1620919343">
      <w:bodyDiv w:val="1"/>
      <w:marLeft w:val="0"/>
      <w:marRight w:val="0"/>
      <w:marTop w:val="0"/>
      <w:marBottom w:val="0"/>
      <w:divBdr>
        <w:top w:val="none" w:sz="0" w:space="0" w:color="auto"/>
        <w:left w:val="none" w:sz="0" w:space="0" w:color="auto"/>
        <w:bottom w:val="none" w:sz="0" w:space="0" w:color="auto"/>
        <w:right w:val="none" w:sz="0" w:space="0" w:color="auto"/>
      </w:divBdr>
    </w:div>
    <w:div w:id="1622345770">
      <w:bodyDiv w:val="1"/>
      <w:marLeft w:val="0"/>
      <w:marRight w:val="0"/>
      <w:marTop w:val="0"/>
      <w:marBottom w:val="0"/>
      <w:divBdr>
        <w:top w:val="none" w:sz="0" w:space="0" w:color="auto"/>
        <w:left w:val="none" w:sz="0" w:space="0" w:color="auto"/>
        <w:bottom w:val="none" w:sz="0" w:space="0" w:color="auto"/>
        <w:right w:val="none" w:sz="0" w:space="0" w:color="auto"/>
      </w:divBdr>
    </w:div>
    <w:div w:id="1622376442">
      <w:bodyDiv w:val="1"/>
      <w:marLeft w:val="0"/>
      <w:marRight w:val="0"/>
      <w:marTop w:val="0"/>
      <w:marBottom w:val="0"/>
      <w:divBdr>
        <w:top w:val="none" w:sz="0" w:space="0" w:color="auto"/>
        <w:left w:val="none" w:sz="0" w:space="0" w:color="auto"/>
        <w:bottom w:val="none" w:sz="0" w:space="0" w:color="auto"/>
        <w:right w:val="none" w:sz="0" w:space="0" w:color="auto"/>
      </w:divBdr>
    </w:div>
    <w:div w:id="1626155486">
      <w:bodyDiv w:val="1"/>
      <w:marLeft w:val="0"/>
      <w:marRight w:val="0"/>
      <w:marTop w:val="0"/>
      <w:marBottom w:val="0"/>
      <w:divBdr>
        <w:top w:val="none" w:sz="0" w:space="0" w:color="auto"/>
        <w:left w:val="none" w:sz="0" w:space="0" w:color="auto"/>
        <w:bottom w:val="none" w:sz="0" w:space="0" w:color="auto"/>
        <w:right w:val="none" w:sz="0" w:space="0" w:color="auto"/>
      </w:divBdr>
    </w:div>
    <w:div w:id="1627198905">
      <w:bodyDiv w:val="1"/>
      <w:marLeft w:val="0"/>
      <w:marRight w:val="0"/>
      <w:marTop w:val="0"/>
      <w:marBottom w:val="0"/>
      <w:divBdr>
        <w:top w:val="none" w:sz="0" w:space="0" w:color="auto"/>
        <w:left w:val="none" w:sz="0" w:space="0" w:color="auto"/>
        <w:bottom w:val="none" w:sz="0" w:space="0" w:color="auto"/>
        <w:right w:val="none" w:sz="0" w:space="0" w:color="auto"/>
      </w:divBdr>
    </w:div>
    <w:div w:id="1628512504">
      <w:bodyDiv w:val="1"/>
      <w:marLeft w:val="0"/>
      <w:marRight w:val="0"/>
      <w:marTop w:val="0"/>
      <w:marBottom w:val="0"/>
      <w:divBdr>
        <w:top w:val="none" w:sz="0" w:space="0" w:color="auto"/>
        <w:left w:val="none" w:sz="0" w:space="0" w:color="auto"/>
        <w:bottom w:val="none" w:sz="0" w:space="0" w:color="auto"/>
        <w:right w:val="none" w:sz="0" w:space="0" w:color="auto"/>
      </w:divBdr>
    </w:div>
    <w:div w:id="1630815782">
      <w:bodyDiv w:val="1"/>
      <w:marLeft w:val="0"/>
      <w:marRight w:val="0"/>
      <w:marTop w:val="0"/>
      <w:marBottom w:val="0"/>
      <w:divBdr>
        <w:top w:val="none" w:sz="0" w:space="0" w:color="auto"/>
        <w:left w:val="none" w:sz="0" w:space="0" w:color="auto"/>
        <w:bottom w:val="none" w:sz="0" w:space="0" w:color="auto"/>
        <w:right w:val="none" w:sz="0" w:space="0" w:color="auto"/>
      </w:divBdr>
    </w:div>
    <w:div w:id="1631471135">
      <w:bodyDiv w:val="1"/>
      <w:marLeft w:val="0"/>
      <w:marRight w:val="0"/>
      <w:marTop w:val="0"/>
      <w:marBottom w:val="0"/>
      <w:divBdr>
        <w:top w:val="none" w:sz="0" w:space="0" w:color="auto"/>
        <w:left w:val="none" w:sz="0" w:space="0" w:color="auto"/>
        <w:bottom w:val="none" w:sz="0" w:space="0" w:color="auto"/>
        <w:right w:val="none" w:sz="0" w:space="0" w:color="auto"/>
      </w:divBdr>
    </w:div>
    <w:div w:id="1633294018">
      <w:bodyDiv w:val="1"/>
      <w:marLeft w:val="0"/>
      <w:marRight w:val="0"/>
      <w:marTop w:val="0"/>
      <w:marBottom w:val="0"/>
      <w:divBdr>
        <w:top w:val="none" w:sz="0" w:space="0" w:color="auto"/>
        <w:left w:val="none" w:sz="0" w:space="0" w:color="auto"/>
        <w:bottom w:val="none" w:sz="0" w:space="0" w:color="auto"/>
        <w:right w:val="none" w:sz="0" w:space="0" w:color="auto"/>
      </w:divBdr>
    </w:div>
    <w:div w:id="1633559706">
      <w:bodyDiv w:val="1"/>
      <w:marLeft w:val="0"/>
      <w:marRight w:val="0"/>
      <w:marTop w:val="0"/>
      <w:marBottom w:val="0"/>
      <w:divBdr>
        <w:top w:val="none" w:sz="0" w:space="0" w:color="auto"/>
        <w:left w:val="none" w:sz="0" w:space="0" w:color="auto"/>
        <w:bottom w:val="none" w:sz="0" w:space="0" w:color="auto"/>
        <w:right w:val="none" w:sz="0" w:space="0" w:color="auto"/>
      </w:divBdr>
    </w:div>
    <w:div w:id="1635483435">
      <w:bodyDiv w:val="1"/>
      <w:marLeft w:val="0"/>
      <w:marRight w:val="0"/>
      <w:marTop w:val="0"/>
      <w:marBottom w:val="0"/>
      <w:divBdr>
        <w:top w:val="none" w:sz="0" w:space="0" w:color="auto"/>
        <w:left w:val="none" w:sz="0" w:space="0" w:color="auto"/>
        <w:bottom w:val="none" w:sz="0" w:space="0" w:color="auto"/>
        <w:right w:val="none" w:sz="0" w:space="0" w:color="auto"/>
      </w:divBdr>
    </w:div>
    <w:div w:id="1641184338">
      <w:bodyDiv w:val="1"/>
      <w:marLeft w:val="0"/>
      <w:marRight w:val="0"/>
      <w:marTop w:val="0"/>
      <w:marBottom w:val="0"/>
      <w:divBdr>
        <w:top w:val="none" w:sz="0" w:space="0" w:color="auto"/>
        <w:left w:val="none" w:sz="0" w:space="0" w:color="auto"/>
        <w:bottom w:val="none" w:sz="0" w:space="0" w:color="auto"/>
        <w:right w:val="none" w:sz="0" w:space="0" w:color="auto"/>
      </w:divBdr>
    </w:div>
    <w:div w:id="1642224559">
      <w:bodyDiv w:val="1"/>
      <w:marLeft w:val="0"/>
      <w:marRight w:val="0"/>
      <w:marTop w:val="0"/>
      <w:marBottom w:val="0"/>
      <w:divBdr>
        <w:top w:val="none" w:sz="0" w:space="0" w:color="auto"/>
        <w:left w:val="none" w:sz="0" w:space="0" w:color="auto"/>
        <w:bottom w:val="none" w:sz="0" w:space="0" w:color="auto"/>
        <w:right w:val="none" w:sz="0" w:space="0" w:color="auto"/>
      </w:divBdr>
    </w:div>
    <w:div w:id="1642231272">
      <w:bodyDiv w:val="1"/>
      <w:marLeft w:val="0"/>
      <w:marRight w:val="0"/>
      <w:marTop w:val="0"/>
      <w:marBottom w:val="0"/>
      <w:divBdr>
        <w:top w:val="none" w:sz="0" w:space="0" w:color="auto"/>
        <w:left w:val="none" w:sz="0" w:space="0" w:color="auto"/>
        <w:bottom w:val="none" w:sz="0" w:space="0" w:color="auto"/>
        <w:right w:val="none" w:sz="0" w:space="0" w:color="auto"/>
      </w:divBdr>
    </w:div>
    <w:div w:id="1643657147">
      <w:bodyDiv w:val="1"/>
      <w:marLeft w:val="0"/>
      <w:marRight w:val="0"/>
      <w:marTop w:val="0"/>
      <w:marBottom w:val="0"/>
      <w:divBdr>
        <w:top w:val="none" w:sz="0" w:space="0" w:color="auto"/>
        <w:left w:val="none" w:sz="0" w:space="0" w:color="auto"/>
        <w:bottom w:val="none" w:sz="0" w:space="0" w:color="auto"/>
        <w:right w:val="none" w:sz="0" w:space="0" w:color="auto"/>
      </w:divBdr>
    </w:div>
    <w:div w:id="1645549969">
      <w:bodyDiv w:val="1"/>
      <w:marLeft w:val="0"/>
      <w:marRight w:val="0"/>
      <w:marTop w:val="0"/>
      <w:marBottom w:val="0"/>
      <w:divBdr>
        <w:top w:val="none" w:sz="0" w:space="0" w:color="auto"/>
        <w:left w:val="none" w:sz="0" w:space="0" w:color="auto"/>
        <w:bottom w:val="none" w:sz="0" w:space="0" w:color="auto"/>
        <w:right w:val="none" w:sz="0" w:space="0" w:color="auto"/>
      </w:divBdr>
    </w:div>
    <w:div w:id="1646356855">
      <w:bodyDiv w:val="1"/>
      <w:marLeft w:val="0"/>
      <w:marRight w:val="0"/>
      <w:marTop w:val="0"/>
      <w:marBottom w:val="0"/>
      <w:divBdr>
        <w:top w:val="none" w:sz="0" w:space="0" w:color="auto"/>
        <w:left w:val="none" w:sz="0" w:space="0" w:color="auto"/>
        <w:bottom w:val="none" w:sz="0" w:space="0" w:color="auto"/>
        <w:right w:val="none" w:sz="0" w:space="0" w:color="auto"/>
      </w:divBdr>
    </w:div>
    <w:div w:id="1648321666">
      <w:bodyDiv w:val="1"/>
      <w:marLeft w:val="0"/>
      <w:marRight w:val="0"/>
      <w:marTop w:val="0"/>
      <w:marBottom w:val="0"/>
      <w:divBdr>
        <w:top w:val="none" w:sz="0" w:space="0" w:color="auto"/>
        <w:left w:val="none" w:sz="0" w:space="0" w:color="auto"/>
        <w:bottom w:val="none" w:sz="0" w:space="0" w:color="auto"/>
        <w:right w:val="none" w:sz="0" w:space="0" w:color="auto"/>
      </w:divBdr>
    </w:div>
    <w:div w:id="1653366727">
      <w:bodyDiv w:val="1"/>
      <w:marLeft w:val="0"/>
      <w:marRight w:val="0"/>
      <w:marTop w:val="0"/>
      <w:marBottom w:val="0"/>
      <w:divBdr>
        <w:top w:val="none" w:sz="0" w:space="0" w:color="auto"/>
        <w:left w:val="none" w:sz="0" w:space="0" w:color="auto"/>
        <w:bottom w:val="none" w:sz="0" w:space="0" w:color="auto"/>
        <w:right w:val="none" w:sz="0" w:space="0" w:color="auto"/>
      </w:divBdr>
    </w:div>
    <w:div w:id="1657538238">
      <w:bodyDiv w:val="1"/>
      <w:marLeft w:val="0"/>
      <w:marRight w:val="0"/>
      <w:marTop w:val="0"/>
      <w:marBottom w:val="0"/>
      <w:divBdr>
        <w:top w:val="none" w:sz="0" w:space="0" w:color="auto"/>
        <w:left w:val="none" w:sz="0" w:space="0" w:color="auto"/>
        <w:bottom w:val="none" w:sz="0" w:space="0" w:color="auto"/>
        <w:right w:val="none" w:sz="0" w:space="0" w:color="auto"/>
      </w:divBdr>
    </w:div>
    <w:div w:id="1658722588">
      <w:bodyDiv w:val="1"/>
      <w:marLeft w:val="0"/>
      <w:marRight w:val="0"/>
      <w:marTop w:val="0"/>
      <w:marBottom w:val="0"/>
      <w:divBdr>
        <w:top w:val="none" w:sz="0" w:space="0" w:color="auto"/>
        <w:left w:val="none" w:sz="0" w:space="0" w:color="auto"/>
        <w:bottom w:val="none" w:sz="0" w:space="0" w:color="auto"/>
        <w:right w:val="none" w:sz="0" w:space="0" w:color="auto"/>
      </w:divBdr>
    </w:div>
    <w:div w:id="1659844806">
      <w:bodyDiv w:val="1"/>
      <w:marLeft w:val="0"/>
      <w:marRight w:val="0"/>
      <w:marTop w:val="0"/>
      <w:marBottom w:val="0"/>
      <w:divBdr>
        <w:top w:val="none" w:sz="0" w:space="0" w:color="auto"/>
        <w:left w:val="none" w:sz="0" w:space="0" w:color="auto"/>
        <w:bottom w:val="none" w:sz="0" w:space="0" w:color="auto"/>
        <w:right w:val="none" w:sz="0" w:space="0" w:color="auto"/>
      </w:divBdr>
    </w:div>
    <w:div w:id="1660117620">
      <w:bodyDiv w:val="1"/>
      <w:marLeft w:val="0"/>
      <w:marRight w:val="0"/>
      <w:marTop w:val="0"/>
      <w:marBottom w:val="0"/>
      <w:divBdr>
        <w:top w:val="none" w:sz="0" w:space="0" w:color="auto"/>
        <w:left w:val="none" w:sz="0" w:space="0" w:color="auto"/>
        <w:bottom w:val="none" w:sz="0" w:space="0" w:color="auto"/>
        <w:right w:val="none" w:sz="0" w:space="0" w:color="auto"/>
      </w:divBdr>
    </w:div>
    <w:div w:id="1660617720">
      <w:bodyDiv w:val="1"/>
      <w:marLeft w:val="0"/>
      <w:marRight w:val="0"/>
      <w:marTop w:val="0"/>
      <w:marBottom w:val="0"/>
      <w:divBdr>
        <w:top w:val="none" w:sz="0" w:space="0" w:color="auto"/>
        <w:left w:val="none" w:sz="0" w:space="0" w:color="auto"/>
        <w:bottom w:val="none" w:sz="0" w:space="0" w:color="auto"/>
        <w:right w:val="none" w:sz="0" w:space="0" w:color="auto"/>
      </w:divBdr>
    </w:div>
    <w:div w:id="1662083355">
      <w:bodyDiv w:val="1"/>
      <w:marLeft w:val="0"/>
      <w:marRight w:val="0"/>
      <w:marTop w:val="0"/>
      <w:marBottom w:val="0"/>
      <w:divBdr>
        <w:top w:val="none" w:sz="0" w:space="0" w:color="auto"/>
        <w:left w:val="none" w:sz="0" w:space="0" w:color="auto"/>
        <w:bottom w:val="none" w:sz="0" w:space="0" w:color="auto"/>
        <w:right w:val="none" w:sz="0" w:space="0" w:color="auto"/>
      </w:divBdr>
    </w:div>
    <w:div w:id="1664581183">
      <w:bodyDiv w:val="1"/>
      <w:marLeft w:val="0"/>
      <w:marRight w:val="0"/>
      <w:marTop w:val="0"/>
      <w:marBottom w:val="0"/>
      <w:divBdr>
        <w:top w:val="none" w:sz="0" w:space="0" w:color="auto"/>
        <w:left w:val="none" w:sz="0" w:space="0" w:color="auto"/>
        <w:bottom w:val="none" w:sz="0" w:space="0" w:color="auto"/>
        <w:right w:val="none" w:sz="0" w:space="0" w:color="auto"/>
      </w:divBdr>
    </w:div>
    <w:div w:id="1665891314">
      <w:bodyDiv w:val="1"/>
      <w:marLeft w:val="0"/>
      <w:marRight w:val="0"/>
      <w:marTop w:val="0"/>
      <w:marBottom w:val="0"/>
      <w:divBdr>
        <w:top w:val="none" w:sz="0" w:space="0" w:color="auto"/>
        <w:left w:val="none" w:sz="0" w:space="0" w:color="auto"/>
        <w:bottom w:val="none" w:sz="0" w:space="0" w:color="auto"/>
        <w:right w:val="none" w:sz="0" w:space="0" w:color="auto"/>
      </w:divBdr>
    </w:div>
    <w:div w:id="1666783756">
      <w:bodyDiv w:val="1"/>
      <w:marLeft w:val="0"/>
      <w:marRight w:val="0"/>
      <w:marTop w:val="0"/>
      <w:marBottom w:val="0"/>
      <w:divBdr>
        <w:top w:val="none" w:sz="0" w:space="0" w:color="auto"/>
        <w:left w:val="none" w:sz="0" w:space="0" w:color="auto"/>
        <w:bottom w:val="none" w:sz="0" w:space="0" w:color="auto"/>
        <w:right w:val="none" w:sz="0" w:space="0" w:color="auto"/>
      </w:divBdr>
    </w:div>
    <w:div w:id="1668899590">
      <w:bodyDiv w:val="1"/>
      <w:marLeft w:val="0"/>
      <w:marRight w:val="0"/>
      <w:marTop w:val="0"/>
      <w:marBottom w:val="0"/>
      <w:divBdr>
        <w:top w:val="none" w:sz="0" w:space="0" w:color="auto"/>
        <w:left w:val="none" w:sz="0" w:space="0" w:color="auto"/>
        <w:bottom w:val="none" w:sz="0" w:space="0" w:color="auto"/>
        <w:right w:val="none" w:sz="0" w:space="0" w:color="auto"/>
      </w:divBdr>
    </w:div>
    <w:div w:id="1672948574">
      <w:bodyDiv w:val="1"/>
      <w:marLeft w:val="0"/>
      <w:marRight w:val="0"/>
      <w:marTop w:val="0"/>
      <w:marBottom w:val="0"/>
      <w:divBdr>
        <w:top w:val="none" w:sz="0" w:space="0" w:color="auto"/>
        <w:left w:val="none" w:sz="0" w:space="0" w:color="auto"/>
        <w:bottom w:val="none" w:sz="0" w:space="0" w:color="auto"/>
        <w:right w:val="none" w:sz="0" w:space="0" w:color="auto"/>
      </w:divBdr>
    </w:div>
    <w:div w:id="1677615641">
      <w:bodyDiv w:val="1"/>
      <w:marLeft w:val="0"/>
      <w:marRight w:val="0"/>
      <w:marTop w:val="0"/>
      <w:marBottom w:val="0"/>
      <w:divBdr>
        <w:top w:val="none" w:sz="0" w:space="0" w:color="auto"/>
        <w:left w:val="none" w:sz="0" w:space="0" w:color="auto"/>
        <w:bottom w:val="none" w:sz="0" w:space="0" w:color="auto"/>
        <w:right w:val="none" w:sz="0" w:space="0" w:color="auto"/>
      </w:divBdr>
    </w:div>
    <w:div w:id="1680888389">
      <w:bodyDiv w:val="1"/>
      <w:marLeft w:val="0"/>
      <w:marRight w:val="0"/>
      <w:marTop w:val="0"/>
      <w:marBottom w:val="0"/>
      <w:divBdr>
        <w:top w:val="none" w:sz="0" w:space="0" w:color="auto"/>
        <w:left w:val="none" w:sz="0" w:space="0" w:color="auto"/>
        <w:bottom w:val="none" w:sz="0" w:space="0" w:color="auto"/>
        <w:right w:val="none" w:sz="0" w:space="0" w:color="auto"/>
      </w:divBdr>
    </w:div>
    <w:div w:id="1681277442">
      <w:bodyDiv w:val="1"/>
      <w:marLeft w:val="0"/>
      <w:marRight w:val="0"/>
      <w:marTop w:val="0"/>
      <w:marBottom w:val="0"/>
      <w:divBdr>
        <w:top w:val="none" w:sz="0" w:space="0" w:color="auto"/>
        <w:left w:val="none" w:sz="0" w:space="0" w:color="auto"/>
        <w:bottom w:val="none" w:sz="0" w:space="0" w:color="auto"/>
        <w:right w:val="none" w:sz="0" w:space="0" w:color="auto"/>
      </w:divBdr>
    </w:div>
    <w:div w:id="1681392915">
      <w:bodyDiv w:val="1"/>
      <w:marLeft w:val="0"/>
      <w:marRight w:val="0"/>
      <w:marTop w:val="0"/>
      <w:marBottom w:val="0"/>
      <w:divBdr>
        <w:top w:val="none" w:sz="0" w:space="0" w:color="auto"/>
        <w:left w:val="none" w:sz="0" w:space="0" w:color="auto"/>
        <w:bottom w:val="none" w:sz="0" w:space="0" w:color="auto"/>
        <w:right w:val="none" w:sz="0" w:space="0" w:color="auto"/>
      </w:divBdr>
    </w:div>
    <w:div w:id="1682201246">
      <w:bodyDiv w:val="1"/>
      <w:marLeft w:val="0"/>
      <w:marRight w:val="0"/>
      <w:marTop w:val="0"/>
      <w:marBottom w:val="0"/>
      <w:divBdr>
        <w:top w:val="none" w:sz="0" w:space="0" w:color="auto"/>
        <w:left w:val="none" w:sz="0" w:space="0" w:color="auto"/>
        <w:bottom w:val="none" w:sz="0" w:space="0" w:color="auto"/>
        <w:right w:val="none" w:sz="0" w:space="0" w:color="auto"/>
      </w:divBdr>
    </w:div>
    <w:div w:id="1686207489">
      <w:bodyDiv w:val="1"/>
      <w:marLeft w:val="0"/>
      <w:marRight w:val="0"/>
      <w:marTop w:val="0"/>
      <w:marBottom w:val="0"/>
      <w:divBdr>
        <w:top w:val="none" w:sz="0" w:space="0" w:color="auto"/>
        <w:left w:val="none" w:sz="0" w:space="0" w:color="auto"/>
        <w:bottom w:val="none" w:sz="0" w:space="0" w:color="auto"/>
        <w:right w:val="none" w:sz="0" w:space="0" w:color="auto"/>
      </w:divBdr>
    </w:div>
    <w:div w:id="1686446083">
      <w:bodyDiv w:val="1"/>
      <w:marLeft w:val="0"/>
      <w:marRight w:val="0"/>
      <w:marTop w:val="0"/>
      <w:marBottom w:val="0"/>
      <w:divBdr>
        <w:top w:val="none" w:sz="0" w:space="0" w:color="auto"/>
        <w:left w:val="none" w:sz="0" w:space="0" w:color="auto"/>
        <w:bottom w:val="none" w:sz="0" w:space="0" w:color="auto"/>
        <w:right w:val="none" w:sz="0" w:space="0" w:color="auto"/>
      </w:divBdr>
    </w:div>
    <w:div w:id="1688946983">
      <w:bodyDiv w:val="1"/>
      <w:marLeft w:val="0"/>
      <w:marRight w:val="0"/>
      <w:marTop w:val="0"/>
      <w:marBottom w:val="0"/>
      <w:divBdr>
        <w:top w:val="none" w:sz="0" w:space="0" w:color="auto"/>
        <w:left w:val="none" w:sz="0" w:space="0" w:color="auto"/>
        <w:bottom w:val="none" w:sz="0" w:space="0" w:color="auto"/>
        <w:right w:val="none" w:sz="0" w:space="0" w:color="auto"/>
      </w:divBdr>
    </w:div>
    <w:div w:id="1689061661">
      <w:bodyDiv w:val="1"/>
      <w:marLeft w:val="0"/>
      <w:marRight w:val="0"/>
      <w:marTop w:val="0"/>
      <w:marBottom w:val="0"/>
      <w:divBdr>
        <w:top w:val="none" w:sz="0" w:space="0" w:color="auto"/>
        <w:left w:val="none" w:sz="0" w:space="0" w:color="auto"/>
        <w:bottom w:val="none" w:sz="0" w:space="0" w:color="auto"/>
        <w:right w:val="none" w:sz="0" w:space="0" w:color="auto"/>
      </w:divBdr>
    </w:div>
    <w:div w:id="1693991861">
      <w:bodyDiv w:val="1"/>
      <w:marLeft w:val="0"/>
      <w:marRight w:val="0"/>
      <w:marTop w:val="0"/>
      <w:marBottom w:val="0"/>
      <w:divBdr>
        <w:top w:val="none" w:sz="0" w:space="0" w:color="auto"/>
        <w:left w:val="none" w:sz="0" w:space="0" w:color="auto"/>
        <w:bottom w:val="none" w:sz="0" w:space="0" w:color="auto"/>
        <w:right w:val="none" w:sz="0" w:space="0" w:color="auto"/>
      </w:divBdr>
    </w:div>
    <w:div w:id="1695492872">
      <w:bodyDiv w:val="1"/>
      <w:marLeft w:val="0"/>
      <w:marRight w:val="0"/>
      <w:marTop w:val="0"/>
      <w:marBottom w:val="0"/>
      <w:divBdr>
        <w:top w:val="none" w:sz="0" w:space="0" w:color="auto"/>
        <w:left w:val="none" w:sz="0" w:space="0" w:color="auto"/>
        <w:bottom w:val="none" w:sz="0" w:space="0" w:color="auto"/>
        <w:right w:val="none" w:sz="0" w:space="0" w:color="auto"/>
      </w:divBdr>
    </w:div>
    <w:div w:id="1698047245">
      <w:bodyDiv w:val="1"/>
      <w:marLeft w:val="0"/>
      <w:marRight w:val="0"/>
      <w:marTop w:val="0"/>
      <w:marBottom w:val="0"/>
      <w:divBdr>
        <w:top w:val="none" w:sz="0" w:space="0" w:color="auto"/>
        <w:left w:val="none" w:sz="0" w:space="0" w:color="auto"/>
        <w:bottom w:val="none" w:sz="0" w:space="0" w:color="auto"/>
        <w:right w:val="none" w:sz="0" w:space="0" w:color="auto"/>
      </w:divBdr>
    </w:div>
    <w:div w:id="1702392890">
      <w:bodyDiv w:val="1"/>
      <w:marLeft w:val="0"/>
      <w:marRight w:val="0"/>
      <w:marTop w:val="0"/>
      <w:marBottom w:val="0"/>
      <w:divBdr>
        <w:top w:val="none" w:sz="0" w:space="0" w:color="auto"/>
        <w:left w:val="none" w:sz="0" w:space="0" w:color="auto"/>
        <w:bottom w:val="none" w:sz="0" w:space="0" w:color="auto"/>
        <w:right w:val="none" w:sz="0" w:space="0" w:color="auto"/>
      </w:divBdr>
    </w:div>
    <w:div w:id="1705330002">
      <w:bodyDiv w:val="1"/>
      <w:marLeft w:val="0"/>
      <w:marRight w:val="0"/>
      <w:marTop w:val="0"/>
      <w:marBottom w:val="0"/>
      <w:divBdr>
        <w:top w:val="none" w:sz="0" w:space="0" w:color="auto"/>
        <w:left w:val="none" w:sz="0" w:space="0" w:color="auto"/>
        <w:bottom w:val="none" w:sz="0" w:space="0" w:color="auto"/>
        <w:right w:val="none" w:sz="0" w:space="0" w:color="auto"/>
      </w:divBdr>
    </w:div>
    <w:div w:id="1707023386">
      <w:bodyDiv w:val="1"/>
      <w:marLeft w:val="0"/>
      <w:marRight w:val="0"/>
      <w:marTop w:val="0"/>
      <w:marBottom w:val="0"/>
      <w:divBdr>
        <w:top w:val="none" w:sz="0" w:space="0" w:color="auto"/>
        <w:left w:val="none" w:sz="0" w:space="0" w:color="auto"/>
        <w:bottom w:val="none" w:sz="0" w:space="0" w:color="auto"/>
        <w:right w:val="none" w:sz="0" w:space="0" w:color="auto"/>
      </w:divBdr>
    </w:div>
    <w:div w:id="1709716919">
      <w:bodyDiv w:val="1"/>
      <w:marLeft w:val="0"/>
      <w:marRight w:val="0"/>
      <w:marTop w:val="0"/>
      <w:marBottom w:val="0"/>
      <w:divBdr>
        <w:top w:val="none" w:sz="0" w:space="0" w:color="auto"/>
        <w:left w:val="none" w:sz="0" w:space="0" w:color="auto"/>
        <w:bottom w:val="none" w:sz="0" w:space="0" w:color="auto"/>
        <w:right w:val="none" w:sz="0" w:space="0" w:color="auto"/>
      </w:divBdr>
    </w:div>
    <w:div w:id="1711303436">
      <w:bodyDiv w:val="1"/>
      <w:marLeft w:val="0"/>
      <w:marRight w:val="0"/>
      <w:marTop w:val="0"/>
      <w:marBottom w:val="0"/>
      <w:divBdr>
        <w:top w:val="none" w:sz="0" w:space="0" w:color="auto"/>
        <w:left w:val="none" w:sz="0" w:space="0" w:color="auto"/>
        <w:bottom w:val="none" w:sz="0" w:space="0" w:color="auto"/>
        <w:right w:val="none" w:sz="0" w:space="0" w:color="auto"/>
      </w:divBdr>
    </w:div>
    <w:div w:id="1713193569">
      <w:bodyDiv w:val="1"/>
      <w:marLeft w:val="0"/>
      <w:marRight w:val="0"/>
      <w:marTop w:val="0"/>
      <w:marBottom w:val="0"/>
      <w:divBdr>
        <w:top w:val="none" w:sz="0" w:space="0" w:color="auto"/>
        <w:left w:val="none" w:sz="0" w:space="0" w:color="auto"/>
        <w:bottom w:val="none" w:sz="0" w:space="0" w:color="auto"/>
        <w:right w:val="none" w:sz="0" w:space="0" w:color="auto"/>
      </w:divBdr>
    </w:div>
    <w:div w:id="1714184545">
      <w:bodyDiv w:val="1"/>
      <w:marLeft w:val="0"/>
      <w:marRight w:val="0"/>
      <w:marTop w:val="0"/>
      <w:marBottom w:val="0"/>
      <w:divBdr>
        <w:top w:val="none" w:sz="0" w:space="0" w:color="auto"/>
        <w:left w:val="none" w:sz="0" w:space="0" w:color="auto"/>
        <w:bottom w:val="none" w:sz="0" w:space="0" w:color="auto"/>
        <w:right w:val="none" w:sz="0" w:space="0" w:color="auto"/>
      </w:divBdr>
    </w:div>
    <w:div w:id="1714232998">
      <w:bodyDiv w:val="1"/>
      <w:marLeft w:val="0"/>
      <w:marRight w:val="0"/>
      <w:marTop w:val="0"/>
      <w:marBottom w:val="0"/>
      <w:divBdr>
        <w:top w:val="none" w:sz="0" w:space="0" w:color="auto"/>
        <w:left w:val="none" w:sz="0" w:space="0" w:color="auto"/>
        <w:bottom w:val="none" w:sz="0" w:space="0" w:color="auto"/>
        <w:right w:val="none" w:sz="0" w:space="0" w:color="auto"/>
      </w:divBdr>
    </w:div>
    <w:div w:id="1720978735">
      <w:bodyDiv w:val="1"/>
      <w:marLeft w:val="0"/>
      <w:marRight w:val="0"/>
      <w:marTop w:val="0"/>
      <w:marBottom w:val="0"/>
      <w:divBdr>
        <w:top w:val="none" w:sz="0" w:space="0" w:color="auto"/>
        <w:left w:val="none" w:sz="0" w:space="0" w:color="auto"/>
        <w:bottom w:val="none" w:sz="0" w:space="0" w:color="auto"/>
        <w:right w:val="none" w:sz="0" w:space="0" w:color="auto"/>
      </w:divBdr>
    </w:div>
    <w:div w:id="1726954042">
      <w:bodyDiv w:val="1"/>
      <w:marLeft w:val="0"/>
      <w:marRight w:val="0"/>
      <w:marTop w:val="0"/>
      <w:marBottom w:val="0"/>
      <w:divBdr>
        <w:top w:val="none" w:sz="0" w:space="0" w:color="auto"/>
        <w:left w:val="none" w:sz="0" w:space="0" w:color="auto"/>
        <w:bottom w:val="none" w:sz="0" w:space="0" w:color="auto"/>
        <w:right w:val="none" w:sz="0" w:space="0" w:color="auto"/>
      </w:divBdr>
    </w:div>
    <w:div w:id="1728215405">
      <w:bodyDiv w:val="1"/>
      <w:marLeft w:val="0"/>
      <w:marRight w:val="0"/>
      <w:marTop w:val="0"/>
      <w:marBottom w:val="0"/>
      <w:divBdr>
        <w:top w:val="none" w:sz="0" w:space="0" w:color="auto"/>
        <w:left w:val="none" w:sz="0" w:space="0" w:color="auto"/>
        <w:bottom w:val="none" w:sz="0" w:space="0" w:color="auto"/>
        <w:right w:val="none" w:sz="0" w:space="0" w:color="auto"/>
      </w:divBdr>
    </w:div>
    <w:div w:id="1728411363">
      <w:bodyDiv w:val="1"/>
      <w:marLeft w:val="0"/>
      <w:marRight w:val="0"/>
      <w:marTop w:val="0"/>
      <w:marBottom w:val="0"/>
      <w:divBdr>
        <w:top w:val="none" w:sz="0" w:space="0" w:color="auto"/>
        <w:left w:val="none" w:sz="0" w:space="0" w:color="auto"/>
        <w:bottom w:val="none" w:sz="0" w:space="0" w:color="auto"/>
        <w:right w:val="none" w:sz="0" w:space="0" w:color="auto"/>
      </w:divBdr>
    </w:div>
    <w:div w:id="1732925132">
      <w:bodyDiv w:val="1"/>
      <w:marLeft w:val="0"/>
      <w:marRight w:val="0"/>
      <w:marTop w:val="0"/>
      <w:marBottom w:val="0"/>
      <w:divBdr>
        <w:top w:val="none" w:sz="0" w:space="0" w:color="auto"/>
        <w:left w:val="none" w:sz="0" w:space="0" w:color="auto"/>
        <w:bottom w:val="none" w:sz="0" w:space="0" w:color="auto"/>
        <w:right w:val="none" w:sz="0" w:space="0" w:color="auto"/>
      </w:divBdr>
    </w:div>
    <w:div w:id="1733041274">
      <w:bodyDiv w:val="1"/>
      <w:marLeft w:val="0"/>
      <w:marRight w:val="0"/>
      <w:marTop w:val="0"/>
      <w:marBottom w:val="0"/>
      <w:divBdr>
        <w:top w:val="none" w:sz="0" w:space="0" w:color="auto"/>
        <w:left w:val="none" w:sz="0" w:space="0" w:color="auto"/>
        <w:bottom w:val="none" w:sz="0" w:space="0" w:color="auto"/>
        <w:right w:val="none" w:sz="0" w:space="0" w:color="auto"/>
      </w:divBdr>
    </w:div>
    <w:div w:id="1734696655">
      <w:bodyDiv w:val="1"/>
      <w:marLeft w:val="0"/>
      <w:marRight w:val="0"/>
      <w:marTop w:val="0"/>
      <w:marBottom w:val="0"/>
      <w:divBdr>
        <w:top w:val="none" w:sz="0" w:space="0" w:color="auto"/>
        <w:left w:val="none" w:sz="0" w:space="0" w:color="auto"/>
        <w:bottom w:val="none" w:sz="0" w:space="0" w:color="auto"/>
        <w:right w:val="none" w:sz="0" w:space="0" w:color="auto"/>
      </w:divBdr>
    </w:div>
    <w:div w:id="1736314023">
      <w:bodyDiv w:val="1"/>
      <w:marLeft w:val="0"/>
      <w:marRight w:val="0"/>
      <w:marTop w:val="0"/>
      <w:marBottom w:val="0"/>
      <w:divBdr>
        <w:top w:val="none" w:sz="0" w:space="0" w:color="auto"/>
        <w:left w:val="none" w:sz="0" w:space="0" w:color="auto"/>
        <w:bottom w:val="none" w:sz="0" w:space="0" w:color="auto"/>
        <w:right w:val="none" w:sz="0" w:space="0" w:color="auto"/>
      </w:divBdr>
    </w:div>
    <w:div w:id="1740907402">
      <w:bodyDiv w:val="1"/>
      <w:marLeft w:val="0"/>
      <w:marRight w:val="0"/>
      <w:marTop w:val="0"/>
      <w:marBottom w:val="0"/>
      <w:divBdr>
        <w:top w:val="none" w:sz="0" w:space="0" w:color="auto"/>
        <w:left w:val="none" w:sz="0" w:space="0" w:color="auto"/>
        <w:bottom w:val="none" w:sz="0" w:space="0" w:color="auto"/>
        <w:right w:val="none" w:sz="0" w:space="0" w:color="auto"/>
      </w:divBdr>
    </w:div>
    <w:div w:id="1744136271">
      <w:bodyDiv w:val="1"/>
      <w:marLeft w:val="0"/>
      <w:marRight w:val="0"/>
      <w:marTop w:val="0"/>
      <w:marBottom w:val="0"/>
      <w:divBdr>
        <w:top w:val="none" w:sz="0" w:space="0" w:color="auto"/>
        <w:left w:val="none" w:sz="0" w:space="0" w:color="auto"/>
        <w:bottom w:val="none" w:sz="0" w:space="0" w:color="auto"/>
        <w:right w:val="none" w:sz="0" w:space="0" w:color="auto"/>
      </w:divBdr>
    </w:div>
    <w:div w:id="1748333921">
      <w:bodyDiv w:val="1"/>
      <w:marLeft w:val="0"/>
      <w:marRight w:val="0"/>
      <w:marTop w:val="0"/>
      <w:marBottom w:val="0"/>
      <w:divBdr>
        <w:top w:val="none" w:sz="0" w:space="0" w:color="auto"/>
        <w:left w:val="none" w:sz="0" w:space="0" w:color="auto"/>
        <w:bottom w:val="none" w:sz="0" w:space="0" w:color="auto"/>
        <w:right w:val="none" w:sz="0" w:space="0" w:color="auto"/>
      </w:divBdr>
    </w:div>
    <w:div w:id="1755586611">
      <w:bodyDiv w:val="1"/>
      <w:marLeft w:val="0"/>
      <w:marRight w:val="0"/>
      <w:marTop w:val="0"/>
      <w:marBottom w:val="0"/>
      <w:divBdr>
        <w:top w:val="none" w:sz="0" w:space="0" w:color="auto"/>
        <w:left w:val="none" w:sz="0" w:space="0" w:color="auto"/>
        <w:bottom w:val="none" w:sz="0" w:space="0" w:color="auto"/>
        <w:right w:val="none" w:sz="0" w:space="0" w:color="auto"/>
      </w:divBdr>
    </w:div>
    <w:div w:id="1758400902">
      <w:bodyDiv w:val="1"/>
      <w:marLeft w:val="0"/>
      <w:marRight w:val="0"/>
      <w:marTop w:val="0"/>
      <w:marBottom w:val="0"/>
      <w:divBdr>
        <w:top w:val="none" w:sz="0" w:space="0" w:color="auto"/>
        <w:left w:val="none" w:sz="0" w:space="0" w:color="auto"/>
        <w:bottom w:val="none" w:sz="0" w:space="0" w:color="auto"/>
        <w:right w:val="none" w:sz="0" w:space="0" w:color="auto"/>
      </w:divBdr>
    </w:div>
    <w:div w:id="1759138553">
      <w:bodyDiv w:val="1"/>
      <w:marLeft w:val="0"/>
      <w:marRight w:val="0"/>
      <w:marTop w:val="0"/>
      <w:marBottom w:val="0"/>
      <w:divBdr>
        <w:top w:val="none" w:sz="0" w:space="0" w:color="auto"/>
        <w:left w:val="none" w:sz="0" w:space="0" w:color="auto"/>
        <w:bottom w:val="none" w:sz="0" w:space="0" w:color="auto"/>
        <w:right w:val="none" w:sz="0" w:space="0" w:color="auto"/>
      </w:divBdr>
    </w:div>
    <w:div w:id="1759331165">
      <w:bodyDiv w:val="1"/>
      <w:marLeft w:val="0"/>
      <w:marRight w:val="0"/>
      <w:marTop w:val="0"/>
      <w:marBottom w:val="0"/>
      <w:divBdr>
        <w:top w:val="none" w:sz="0" w:space="0" w:color="auto"/>
        <w:left w:val="none" w:sz="0" w:space="0" w:color="auto"/>
        <w:bottom w:val="none" w:sz="0" w:space="0" w:color="auto"/>
        <w:right w:val="none" w:sz="0" w:space="0" w:color="auto"/>
      </w:divBdr>
    </w:div>
    <w:div w:id="1764452812">
      <w:bodyDiv w:val="1"/>
      <w:marLeft w:val="0"/>
      <w:marRight w:val="0"/>
      <w:marTop w:val="0"/>
      <w:marBottom w:val="0"/>
      <w:divBdr>
        <w:top w:val="none" w:sz="0" w:space="0" w:color="auto"/>
        <w:left w:val="none" w:sz="0" w:space="0" w:color="auto"/>
        <w:bottom w:val="none" w:sz="0" w:space="0" w:color="auto"/>
        <w:right w:val="none" w:sz="0" w:space="0" w:color="auto"/>
      </w:divBdr>
    </w:div>
    <w:div w:id="1764644060">
      <w:bodyDiv w:val="1"/>
      <w:marLeft w:val="0"/>
      <w:marRight w:val="0"/>
      <w:marTop w:val="0"/>
      <w:marBottom w:val="0"/>
      <w:divBdr>
        <w:top w:val="none" w:sz="0" w:space="0" w:color="auto"/>
        <w:left w:val="none" w:sz="0" w:space="0" w:color="auto"/>
        <w:bottom w:val="none" w:sz="0" w:space="0" w:color="auto"/>
        <w:right w:val="none" w:sz="0" w:space="0" w:color="auto"/>
      </w:divBdr>
    </w:div>
    <w:div w:id="1766534894">
      <w:bodyDiv w:val="1"/>
      <w:marLeft w:val="0"/>
      <w:marRight w:val="0"/>
      <w:marTop w:val="0"/>
      <w:marBottom w:val="0"/>
      <w:divBdr>
        <w:top w:val="none" w:sz="0" w:space="0" w:color="auto"/>
        <w:left w:val="none" w:sz="0" w:space="0" w:color="auto"/>
        <w:bottom w:val="none" w:sz="0" w:space="0" w:color="auto"/>
        <w:right w:val="none" w:sz="0" w:space="0" w:color="auto"/>
      </w:divBdr>
    </w:div>
    <w:div w:id="1770193652">
      <w:bodyDiv w:val="1"/>
      <w:marLeft w:val="0"/>
      <w:marRight w:val="0"/>
      <w:marTop w:val="0"/>
      <w:marBottom w:val="0"/>
      <w:divBdr>
        <w:top w:val="none" w:sz="0" w:space="0" w:color="auto"/>
        <w:left w:val="none" w:sz="0" w:space="0" w:color="auto"/>
        <w:bottom w:val="none" w:sz="0" w:space="0" w:color="auto"/>
        <w:right w:val="none" w:sz="0" w:space="0" w:color="auto"/>
      </w:divBdr>
    </w:div>
    <w:div w:id="1772814879">
      <w:bodyDiv w:val="1"/>
      <w:marLeft w:val="0"/>
      <w:marRight w:val="0"/>
      <w:marTop w:val="0"/>
      <w:marBottom w:val="0"/>
      <w:divBdr>
        <w:top w:val="none" w:sz="0" w:space="0" w:color="auto"/>
        <w:left w:val="none" w:sz="0" w:space="0" w:color="auto"/>
        <w:bottom w:val="none" w:sz="0" w:space="0" w:color="auto"/>
        <w:right w:val="none" w:sz="0" w:space="0" w:color="auto"/>
      </w:divBdr>
    </w:div>
    <w:div w:id="1775519220">
      <w:bodyDiv w:val="1"/>
      <w:marLeft w:val="0"/>
      <w:marRight w:val="0"/>
      <w:marTop w:val="0"/>
      <w:marBottom w:val="0"/>
      <w:divBdr>
        <w:top w:val="none" w:sz="0" w:space="0" w:color="auto"/>
        <w:left w:val="none" w:sz="0" w:space="0" w:color="auto"/>
        <w:bottom w:val="none" w:sz="0" w:space="0" w:color="auto"/>
        <w:right w:val="none" w:sz="0" w:space="0" w:color="auto"/>
      </w:divBdr>
    </w:div>
    <w:div w:id="1778720556">
      <w:bodyDiv w:val="1"/>
      <w:marLeft w:val="0"/>
      <w:marRight w:val="0"/>
      <w:marTop w:val="0"/>
      <w:marBottom w:val="0"/>
      <w:divBdr>
        <w:top w:val="none" w:sz="0" w:space="0" w:color="auto"/>
        <w:left w:val="none" w:sz="0" w:space="0" w:color="auto"/>
        <w:bottom w:val="none" w:sz="0" w:space="0" w:color="auto"/>
        <w:right w:val="none" w:sz="0" w:space="0" w:color="auto"/>
      </w:divBdr>
    </w:div>
    <w:div w:id="1779376804">
      <w:bodyDiv w:val="1"/>
      <w:marLeft w:val="0"/>
      <w:marRight w:val="0"/>
      <w:marTop w:val="0"/>
      <w:marBottom w:val="0"/>
      <w:divBdr>
        <w:top w:val="none" w:sz="0" w:space="0" w:color="auto"/>
        <w:left w:val="none" w:sz="0" w:space="0" w:color="auto"/>
        <w:bottom w:val="none" w:sz="0" w:space="0" w:color="auto"/>
        <w:right w:val="none" w:sz="0" w:space="0" w:color="auto"/>
      </w:divBdr>
    </w:div>
    <w:div w:id="1780297873">
      <w:bodyDiv w:val="1"/>
      <w:marLeft w:val="0"/>
      <w:marRight w:val="0"/>
      <w:marTop w:val="0"/>
      <w:marBottom w:val="0"/>
      <w:divBdr>
        <w:top w:val="none" w:sz="0" w:space="0" w:color="auto"/>
        <w:left w:val="none" w:sz="0" w:space="0" w:color="auto"/>
        <w:bottom w:val="none" w:sz="0" w:space="0" w:color="auto"/>
        <w:right w:val="none" w:sz="0" w:space="0" w:color="auto"/>
      </w:divBdr>
    </w:div>
    <w:div w:id="1781757106">
      <w:bodyDiv w:val="1"/>
      <w:marLeft w:val="0"/>
      <w:marRight w:val="0"/>
      <w:marTop w:val="0"/>
      <w:marBottom w:val="0"/>
      <w:divBdr>
        <w:top w:val="none" w:sz="0" w:space="0" w:color="auto"/>
        <w:left w:val="none" w:sz="0" w:space="0" w:color="auto"/>
        <w:bottom w:val="none" w:sz="0" w:space="0" w:color="auto"/>
        <w:right w:val="none" w:sz="0" w:space="0" w:color="auto"/>
      </w:divBdr>
    </w:div>
    <w:div w:id="1783649544">
      <w:bodyDiv w:val="1"/>
      <w:marLeft w:val="0"/>
      <w:marRight w:val="0"/>
      <w:marTop w:val="0"/>
      <w:marBottom w:val="0"/>
      <w:divBdr>
        <w:top w:val="none" w:sz="0" w:space="0" w:color="auto"/>
        <w:left w:val="none" w:sz="0" w:space="0" w:color="auto"/>
        <w:bottom w:val="none" w:sz="0" w:space="0" w:color="auto"/>
        <w:right w:val="none" w:sz="0" w:space="0" w:color="auto"/>
      </w:divBdr>
    </w:div>
    <w:div w:id="1786534901">
      <w:bodyDiv w:val="1"/>
      <w:marLeft w:val="0"/>
      <w:marRight w:val="0"/>
      <w:marTop w:val="0"/>
      <w:marBottom w:val="0"/>
      <w:divBdr>
        <w:top w:val="none" w:sz="0" w:space="0" w:color="auto"/>
        <w:left w:val="none" w:sz="0" w:space="0" w:color="auto"/>
        <w:bottom w:val="none" w:sz="0" w:space="0" w:color="auto"/>
        <w:right w:val="none" w:sz="0" w:space="0" w:color="auto"/>
      </w:divBdr>
    </w:div>
    <w:div w:id="1794784588">
      <w:bodyDiv w:val="1"/>
      <w:marLeft w:val="0"/>
      <w:marRight w:val="0"/>
      <w:marTop w:val="0"/>
      <w:marBottom w:val="0"/>
      <w:divBdr>
        <w:top w:val="none" w:sz="0" w:space="0" w:color="auto"/>
        <w:left w:val="none" w:sz="0" w:space="0" w:color="auto"/>
        <w:bottom w:val="none" w:sz="0" w:space="0" w:color="auto"/>
        <w:right w:val="none" w:sz="0" w:space="0" w:color="auto"/>
      </w:divBdr>
    </w:div>
    <w:div w:id="1795902926">
      <w:bodyDiv w:val="1"/>
      <w:marLeft w:val="0"/>
      <w:marRight w:val="0"/>
      <w:marTop w:val="0"/>
      <w:marBottom w:val="0"/>
      <w:divBdr>
        <w:top w:val="none" w:sz="0" w:space="0" w:color="auto"/>
        <w:left w:val="none" w:sz="0" w:space="0" w:color="auto"/>
        <w:bottom w:val="none" w:sz="0" w:space="0" w:color="auto"/>
        <w:right w:val="none" w:sz="0" w:space="0" w:color="auto"/>
      </w:divBdr>
    </w:div>
    <w:div w:id="1797336450">
      <w:bodyDiv w:val="1"/>
      <w:marLeft w:val="0"/>
      <w:marRight w:val="0"/>
      <w:marTop w:val="0"/>
      <w:marBottom w:val="0"/>
      <w:divBdr>
        <w:top w:val="none" w:sz="0" w:space="0" w:color="auto"/>
        <w:left w:val="none" w:sz="0" w:space="0" w:color="auto"/>
        <w:bottom w:val="none" w:sz="0" w:space="0" w:color="auto"/>
        <w:right w:val="none" w:sz="0" w:space="0" w:color="auto"/>
      </w:divBdr>
    </w:div>
    <w:div w:id="1799684918">
      <w:bodyDiv w:val="1"/>
      <w:marLeft w:val="0"/>
      <w:marRight w:val="0"/>
      <w:marTop w:val="0"/>
      <w:marBottom w:val="0"/>
      <w:divBdr>
        <w:top w:val="none" w:sz="0" w:space="0" w:color="auto"/>
        <w:left w:val="none" w:sz="0" w:space="0" w:color="auto"/>
        <w:bottom w:val="none" w:sz="0" w:space="0" w:color="auto"/>
        <w:right w:val="none" w:sz="0" w:space="0" w:color="auto"/>
      </w:divBdr>
    </w:div>
    <w:div w:id="1803428302">
      <w:bodyDiv w:val="1"/>
      <w:marLeft w:val="0"/>
      <w:marRight w:val="0"/>
      <w:marTop w:val="0"/>
      <w:marBottom w:val="0"/>
      <w:divBdr>
        <w:top w:val="none" w:sz="0" w:space="0" w:color="auto"/>
        <w:left w:val="none" w:sz="0" w:space="0" w:color="auto"/>
        <w:bottom w:val="none" w:sz="0" w:space="0" w:color="auto"/>
        <w:right w:val="none" w:sz="0" w:space="0" w:color="auto"/>
      </w:divBdr>
    </w:div>
    <w:div w:id="1804151173">
      <w:bodyDiv w:val="1"/>
      <w:marLeft w:val="0"/>
      <w:marRight w:val="0"/>
      <w:marTop w:val="0"/>
      <w:marBottom w:val="0"/>
      <w:divBdr>
        <w:top w:val="none" w:sz="0" w:space="0" w:color="auto"/>
        <w:left w:val="none" w:sz="0" w:space="0" w:color="auto"/>
        <w:bottom w:val="none" w:sz="0" w:space="0" w:color="auto"/>
        <w:right w:val="none" w:sz="0" w:space="0" w:color="auto"/>
      </w:divBdr>
    </w:div>
    <w:div w:id="1804690727">
      <w:bodyDiv w:val="1"/>
      <w:marLeft w:val="0"/>
      <w:marRight w:val="0"/>
      <w:marTop w:val="0"/>
      <w:marBottom w:val="0"/>
      <w:divBdr>
        <w:top w:val="none" w:sz="0" w:space="0" w:color="auto"/>
        <w:left w:val="none" w:sz="0" w:space="0" w:color="auto"/>
        <w:bottom w:val="none" w:sz="0" w:space="0" w:color="auto"/>
        <w:right w:val="none" w:sz="0" w:space="0" w:color="auto"/>
      </w:divBdr>
    </w:div>
    <w:div w:id="1805856118">
      <w:bodyDiv w:val="1"/>
      <w:marLeft w:val="0"/>
      <w:marRight w:val="0"/>
      <w:marTop w:val="0"/>
      <w:marBottom w:val="0"/>
      <w:divBdr>
        <w:top w:val="none" w:sz="0" w:space="0" w:color="auto"/>
        <w:left w:val="none" w:sz="0" w:space="0" w:color="auto"/>
        <w:bottom w:val="none" w:sz="0" w:space="0" w:color="auto"/>
        <w:right w:val="none" w:sz="0" w:space="0" w:color="auto"/>
      </w:divBdr>
    </w:div>
    <w:div w:id="1807894527">
      <w:bodyDiv w:val="1"/>
      <w:marLeft w:val="0"/>
      <w:marRight w:val="0"/>
      <w:marTop w:val="0"/>
      <w:marBottom w:val="0"/>
      <w:divBdr>
        <w:top w:val="none" w:sz="0" w:space="0" w:color="auto"/>
        <w:left w:val="none" w:sz="0" w:space="0" w:color="auto"/>
        <w:bottom w:val="none" w:sz="0" w:space="0" w:color="auto"/>
        <w:right w:val="none" w:sz="0" w:space="0" w:color="auto"/>
      </w:divBdr>
    </w:div>
    <w:div w:id="1810779808">
      <w:bodyDiv w:val="1"/>
      <w:marLeft w:val="0"/>
      <w:marRight w:val="0"/>
      <w:marTop w:val="0"/>
      <w:marBottom w:val="0"/>
      <w:divBdr>
        <w:top w:val="none" w:sz="0" w:space="0" w:color="auto"/>
        <w:left w:val="none" w:sz="0" w:space="0" w:color="auto"/>
        <w:bottom w:val="none" w:sz="0" w:space="0" w:color="auto"/>
        <w:right w:val="none" w:sz="0" w:space="0" w:color="auto"/>
      </w:divBdr>
    </w:div>
    <w:div w:id="1813407348">
      <w:bodyDiv w:val="1"/>
      <w:marLeft w:val="0"/>
      <w:marRight w:val="0"/>
      <w:marTop w:val="0"/>
      <w:marBottom w:val="0"/>
      <w:divBdr>
        <w:top w:val="none" w:sz="0" w:space="0" w:color="auto"/>
        <w:left w:val="none" w:sz="0" w:space="0" w:color="auto"/>
        <w:bottom w:val="none" w:sz="0" w:space="0" w:color="auto"/>
        <w:right w:val="none" w:sz="0" w:space="0" w:color="auto"/>
      </w:divBdr>
    </w:div>
    <w:div w:id="1817987534">
      <w:bodyDiv w:val="1"/>
      <w:marLeft w:val="0"/>
      <w:marRight w:val="0"/>
      <w:marTop w:val="0"/>
      <w:marBottom w:val="0"/>
      <w:divBdr>
        <w:top w:val="none" w:sz="0" w:space="0" w:color="auto"/>
        <w:left w:val="none" w:sz="0" w:space="0" w:color="auto"/>
        <w:bottom w:val="none" w:sz="0" w:space="0" w:color="auto"/>
        <w:right w:val="none" w:sz="0" w:space="0" w:color="auto"/>
      </w:divBdr>
    </w:div>
    <w:div w:id="1821726076">
      <w:bodyDiv w:val="1"/>
      <w:marLeft w:val="0"/>
      <w:marRight w:val="0"/>
      <w:marTop w:val="0"/>
      <w:marBottom w:val="0"/>
      <w:divBdr>
        <w:top w:val="none" w:sz="0" w:space="0" w:color="auto"/>
        <w:left w:val="none" w:sz="0" w:space="0" w:color="auto"/>
        <w:bottom w:val="none" w:sz="0" w:space="0" w:color="auto"/>
        <w:right w:val="none" w:sz="0" w:space="0" w:color="auto"/>
      </w:divBdr>
    </w:div>
    <w:div w:id="1821773513">
      <w:bodyDiv w:val="1"/>
      <w:marLeft w:val="0"/>
      <w:marRight w:val="0"/>
      <w:marTop w:val="0"/>
      <w:marBottom w:val="0"/>
      <w:divBdr>
        <w:top w:val="none" w:sz="0" w:space="0" w:color="auto"/>
        <w:left w:val="none" w:sz="0" w:space="0" w:color="auto"/>
        <w:bottom w:val="none" w:sz="0" w:space="0" w:color="auto"/>
        <w:right w:val="none" w:sz="0" w:space="0" w:color="auto"/>
      </w:divBdr>
    </w:div>
    <w:div w:id="1823500197">
      <w:bodyDiv w:val="1"/>
      <w:marLeft w:val="0"/>
      <w:marRight w:val="0"/>
      <w:marTop w:val="0"/>
      <w:marBottom w:val="0"/>
      <w:divBdr>
        <w:top w:val="none" w:sz="0" w:space="0" w:color="auto"/>
        <w:left w:val="none" w:sz="0" w:space="0" w:color="auto"/>
        <w:bottom w:val="none" w:sz="0" w:space="0" w:color="auto"/>
        <w:right w:val="none" w:sz="0" w:space="0" w:color="auto"/>
      </w:divBdr>
    </w:div>
    <w:div w:id="1824738447">
      <w:bodyDiv w:val="1"/>
      <w:marLeft w:val="0"/>
      <w:marRight w:val="0"/>
      <w:marTop w:val="0"/>
      <w:marBottom w:val="0"/>
      <w:divBdr>
        <w:top w:val="none" w:sz="0" w:space="0" w:color="auto"/>
        <w:left w:val="none" w:sz="0" w:space="0" w:color="auto"/>
        <w:bottom w:val="none" w:sz="0" w:space="0" w:color="auto"/>
        <w:right w:val="none" w:sz="0" w:space="0" w:color="auto"/>
      </w:divBdr>
    </w:div>
    <w:div w:id="1830173168">
      <w:bodyDiv w:val="1"/>
      <w:marLeft w:val="0"/>
      <w:marRight w:val="0"/>
      <w:marTop w:val="0"/>
      <w:marBottom w:val="0"/>
      <w:divBdr>
        <w:top w:val="none" w:sz="0" w:space="0" w:color="auto"/>
        <w:left w:val="none" w:sz="0" w:space="0" w:color="auto"/>
        <w:bottom w:val="none" w:sz="0" w:space="0" w:color="auto"/>
        <w:right w:val="none" w:sz="0" w:space="0" w:color="auto"/>
      </w:divBdr>
    </w:div>
    <w:div w:id="1830517418">
      <w:bodyDiv w:val="1"/>
      <w:marLeft w:val="0"/>
      <w:marRight w:val="0"/>
      <w:marTop w:val="0"/>
      <w:marBottom w:val="0"/>
      <w:divBdr>
        <w:top w:val="none" w:sz="0" w:space="0" w:color="auto"/>
        <w:left w:val="none" w:sz="0" w:space="0" w:color="auto"/>
        <w:bottom w:val="none" w:sz="0" w:space="0" w:color="auto"/>
        <w:right w:val="none" w:sz="0" w:space="0" w:color="auto"/>
      </w:divBdr>
    </w:div>
    <w:div w:id="1831481649">
      <w:bodyDiv w:val="1"/>
      <w:marLeft w:val="0"/>
      <w:marRight w:val="0"/>
      <w:marTop w:val="0"/>
      <w:marBottom w:val="0"/>
      <w:divBdr>
        <w:top w:val="none" w:sz="0" w:space="0" w:color="auto"/>
        <w:left w:val="none" w:sz="0" w:space="0" w:color="auto"/>
        <w:bottom w:val="none" w:sz="0" w:space="0" w:color="auto"/>
        <w:right w:val="none" w:sz="0" w:space="0" w:color="auto"/>
      </w:divBdr>
    </w:div>
    <w:div w:id="1835219754">
      <w:bodyDiv w:val="1"/>
      <w:marLeft w:val="0"/>
      <w:marRight w:val="0"/>
      <w:marTop w:val="0"/>
      <w:marBottom w:val="0"/>
      <w:divBdr>
        <w:top w:val="none" w:sz="0" w:space="0" w:color="auto"/>
        <w:left w:val="none" w:sz="0" w:space="0" w:color="auto"/>
        <w:bottom w:val="none" w:sz="0" w:space="0" w:color="auto"/>
        <w:right w:val="none" w:sz="0" w:space="0" w:color="auto"/>
      </w:divBdr>
    </w:div>
    <w:div w:id="1835296253">
      <w:bodyDiv w:val="1"/>
      <w:marLeft w:val="0"/>
      <w:marRight w:val="0"/>
      <w:marTop w:val="0"/>
      <w:marBottom w:val="0"/>
      <w:divBdr>
        <w:top w:val="none" w:sz="0" w:space="0" w:color="auto"/>
        <w:left w:val="none" w:sz="0" w:space="0" w:color="auto"/>
        <w:bottom w:val="none" w:sz="0" w:space="0" w:color="auto"/>
        <w:right w:val="none" w:sz="0" w:space="0" w:color="auto"/>
      </w:divBdr>
    </w:div>
    <w:div w:id="1835417501">
      <w:bodyDiv w:val="1"/>
      <w:marLeft w:val="0"/>
      <w:marRight w:val="0"/>
      <w:marTop w:val="0"/>
      <w:marBottom w:val="0"/>
      <w:divBdr>
        <w:top w:val="none" w:sz="0" w:space="0" w:color="auto"/>
        <w:left w:val="none" w:sz="0" w:space="0" w:color="auto"/>
        <w:bottom w:val="none" w:sz="0" w:space="0" w:color="auto"/>
        <w:right w:val="none" w:sz="0" w:space="0" w:color="auto"/>
      </w:divBdr>
    </w:div>
    <w:div w:id="1835796066">
      <w:bodyDiv w:val="1"/>
      <w:marLeft w:val="0"/>
      <w:marRight w:val="0"/>
      <w:marTop w:val="0"/>
      <w:marBottom w:val="0"/>
      <w:divBdr>
        <w:top w:val="none" w:sz="0" w:space="0" w:color="auto"/>
        <w:left w:val="none" w:sz="0" w:space="0" w:color="auto"/>
        <w:bottom w:val="none" w:sz="0" w:space="0" w:color="auto"/>
        <w:right w:val="none" w:sz="0" w:space="0" w:color="auto"/>
      </w:divBdr>
    </w:div>
    <w:div w:id="1839273878">
      <w:bodyDiv w:val="1"/>
      <w:marLeft w:val="0"/>
      <w:marRight w:val="0"/>
      <w:marTop w:val="0"/>
      <w:marBottom w:val="0"/>
      <w:divBdr>
        <w:top w:val="none" w:sz="0" w:space="0" w:color="auto"/>
        <w:left w:val="none" w:sz="0" w:space="0" w:color="auto"/>
        <w:bottom w:val="none" w:sz="0" w:space="0" w:color="auto"/>
        <w:right w:val="none" w:sz="0" w:space="0" w:color="auto"/>
      </w:divBdr>
    </w:div>
    <w:div w:id="1844124292">
      <w:bodyDiv w:val="1"/>
      <w:marLeft w:val="0"/>
      <w:marRight w:val="0"/>
      <w:marTop w:val="0"/>
      <w:marBottom w:val="0"/>
      <w:divBdr>
        <w:top w:val="none" w:sz="0" w:space="0" w:color="auto"/>
        <w:left w:val="none" w:sz="0" w:space="0" w:color="auto"/>
        <w:bottom w:val="none" w:sz="0" w:space="0" w:color="auto"/>
        <w:right w:val="none" w:sz="0" w:space="0" w:color="auto"/>
      </w:divBdr>
    </w:div>
    <w:div w:id="1845365247">
      <w:bodyDiv w:val="1"/>
      <w:marLeft w:val="0"/>
      <w:marRight w:val="0"/>
      <w:marTop w:val="0"/>
      <w:marBottom w:val="0"/>
      <w:divBdr>
        <w:top w:val="none" w:sz="0" w:space="0" w:color="auto"/>
        <w:left w:val="none" w:sz="0" w:space="0" w:color="auto"/>
        <w:bottom w:val="none" w:sz="0" w:space="0" w:color="auto"/>
        <w:right w:val="none" w:sz="0" w:space="0" w:color="auto"/>
      </w:divBdr>
    </w:div>
    <w:div w:id="1846362903">
      <w:bodyDiv w:val="1"/>
      <w:marLeft w:val="0"/>
      <w:marRight w:val="0"/>
      <w:marTop w:val="0"/>
      <w:marBottom w:val="0"/>
      <w:divBdr>
        <w:top w:val="none" w:sz="0" w:space="0" w:color="auto"/>
        <w:left w:val="none" w:sz="0" w:space="0" w:color="auto"/>
        <w:bottom w:val="none" w:sz="0" w:space="0" w:color="auto"/>
        <w:right w:val="none" w:sz="0" w:space="0" w:color="auto"/>
      </w:divBdr>
    </w:div>
    <w:div w:id="1847672125">
      <w:bodyDiv w:val="1"/>
      <w:marLeft w:val="0"/>
      <w:marRight w:val="0"/>
      <w:marTop w:val="0"/>
      <w:marBottom w:val="0"/>
      <w:divBdr>
        <w:top w:val="none" w:sz="0" w:space="0" w:color="auto"/>
        <w:left w:val="none" w:sz="0" w:space="0" w:color="auto"/>
        <w:bottom w:val="none" w:sz="0" w:space="0" w:color="auto"/>
        <w:right w:val="none" w:sz="0" w:space="0" w:color="auto"/>
      </w:divBdr>
    </w:div>
    <w:div w:id="1847939330">
      <w:bodyDiv w:val="1"/>
      <w:marLeft w:val="0"/>
      <w:marRight w:val="0"/>
      <w:marTop w:val="0"/>
      <w:marBottom w:val="0"/>
      <w:divBdr>
        <w:top w:val="none" w:sz="0" w:space="0" w:color="auto"/>
        <w:left w:val="none" w:sz="0" w:space="0" w:color="auto"/>
        <w:bottom w:val="none" w:sz="0" w:space="0" w:color="auto"/>
        <w:right w:val="none" w:sz="0" w:space="0" w:color="auto"/>
      </w:divBdr>
    </w:div>
    <w:div w:id="1849370886">
      <w:bodyDiv w:val="1"/>
      <w:marLeft w:val="0"/>
      <w:marRight w:val="0"/>
      <w:marTop w:val="0"/>
      <w:marBottom w:val="0"/>
      <w:divBdr>
        <w:top w:val="none" w:sz="0" w:space="0" w:color="auto"/>
        <w:left w:val="none" w:sz="0" w:space="0" w:color="auto"/>
        <w:bottom w:val="none" w:sz="0" w:space="0" w:color="auto"/>
        <w:right w:val="none" w:sz="0" w:space="0" w:color="auto"/>
      </w:divBdr>
    </w:div>
    <w:div w:id="1854761984">
      <w:bodyDiv w:val="1"/>
      <w:marLeft w:val="0"/>
      <w:marRight w:val="0"/>
      <w:marTop w:val="0"/>
      <w:marBottom w:val="0"/>
      <w:divBdr>
        <w:top w:val="none" w:sz="0" w:space="0" w:color="auto"/>
        <w:left w:val="none" w:sz="0" w:space="0" w:color="auto"/>
        <w:bottom w:val="none" w:sz="0" w:space="0" w:color="auto"/>
        <w:right w:val="none" w:sz="0" w:space="0" w:color="auto"/>
      </w:divBdr>
    </w:div>
    <w:div w:id="1854949579">
      <w:bodyDiv w:val="1"/>
      <w:marLeft w:val="0"/>
      <w:marRight w:val="0"/>
      <w:marTop w:val="0"/>
      <w:marBottom w:val="0"/>
      <w:divBdr>
        <w:top w:val="none" w:sz="0" w:space="0" w:color="auto"/>
        <w:left w:val="none" w:sz="0" w:space="0" w:color="auto"/>
        <w:bottom w:val="none" w:sz="0" w:space="0" w:color="auto"/>
        <w:right w:val="none" w:sz="0" w:space="0" w:color="auto"/>
      </w:divBdr>
    </w:div>
    <w:div w:id="1856649679">
      <w:bodyDiv w:val="1"/>
      <w:marLeft w:val="0"/>
      <w:marRight w:val="0"/>
      <w:marTop w:val="0"/>
      <w:marBottom w:val="0"/>
      <w:divBdr>
        <w:top w:val="none" w:sz="0" w:space="0" w:color="auto"/>
        <w:left w:val="none" w:sz="0" w:space="0" w:color="auto"/>
        <w:bottom w:val="none" w:sz="0" w:space="0" w:color="auto"/>
        <w:right w:val="none" w:sz="0" w:space="0" w:color="auto"/>
      </w:divBdr>
    </w:div>
    <w:div w:id="1857501898">
      <w:bodyDiv w:val="1"/>
      <w:marLeft w:val="0"/>
      <w:marRight w:val="0"/>
      <w:marTop w:val="0"/>
      <w:marBottom w:val="0"/>
      <w:divBdr>
        <w:top w:val="none" w:sz="0" w:space="0" w:color="auto"/>
        <w:left w:val="none" w:sz="0" w:space="0" w:color="auto"/>
        <w:bottom w:val="none" w:sz="0" w:space="0" w:color="auto"/>
        <w:right w:val="none" w:sz="0" w:space="0" w:color="auto"/>
      </w:divBdr>
    </w:div>
    <w:div w:id="1858080331">
      <w:bodyDiv w:val="1"/>
      <w:marLeft w:val="0"/>
      <w:marRight w:val="0"/>
      <w:marTop w:val="0"/>
      <w:marBottom w:val="0"/>
      <w:divBdr>
        <w:top w:val="none" w:sz="0" w:space="0" w:color="auto"/>
        <w:left w:val="none" w:sz="0" w:space="0" w:color="auto"/>
        <w:bottom w:val="none" w:sz="0" w:space="0" w:color="auto"/>
        <w:right w:val="none" w:sz="0" w:space="0" w:color="auto"/>
      </w:divBdr>
    </w:div>
    <w:div w:id="1866675802">
      <w:bodyDiv w:val="1"/>
      <w:marLeft w:val="0"/>
      <w:marRight w:val="0"/>
      <w:marTop w:val="0"/>
      <w:marBottom w:val="0"/>
      <w:divBdr>
        <w:top w:val="none" w:sz="0" w:space="0" w:color="auto"/>
        <w:left w:val="none" w:sz="0" w:space="0" w:color="auto"/>
        <w:bottom w:val="none" w:sz="0" w:space="0" w:color="auto"/>
        <w:right w:val="none" w:sz="0" w:space="0" w:color="auto"/>
      </w:divBdr>
    </w:div>
    <w:div w:id="1868904962">
      <w:bodyDiv w:val="1"/>
      <w:marLeft w:val="0"/>
      <w:marRight w:val="0"/>
      <w:marTop w:val="0"/>
      <w:marBottom w:val="0"/>
      <w:divBdr>
        <w:top w:val="none" w:sz="0" w:space="0" w:color="auto"/>
        <w:left w:val="none" w:sz="0" w:space="0" w:color="auto"/>
        <w:bottom w:val="none" w:sz="0" w:space="0" w:color="auto"/>
        <w:right w:val="none" w:sz="0" w:space="0" w:color="auto"/>
      </w:divBdr>
    </w:div>
    <w:div w:id="1869683805">
      <w:bodyDiv w:val="1"/>
      <w:marLeft w:val="0"/>
      <w:marRight w:val="0"/>
      <w:marTop w:val="0"/>
      <w:marBottom w:val="0"/>
      <w:divBdr>
        <w:top w:val="none" w:sz="0" w:space="0" w:color="auto"/>
        <w:left w:val="none" w:sz="0" w:space="0" w:color="auto"/>
        <w:bottom w:val="none" w:sz="0" w:space="0" w:color="auto"/>
        <w:right w:val="none" w:sz="0" w:space="0" w:color="auto"/>
      </w:divBdr>
    </w:div>
    <w:div w:id="1873687877">
      <w:bodyDiv w:val="1"/>
      <w:marLeft w:val="0"/>
      <w:marRight w:val="0"/>
      <w:marTop w:val="0"/>
      <w:marBottom w:val="0"/>
      <w:divBdr>
        <w:top w:val="none" w:sz="0" w:space="0" w:color="auto"/>
        <w:left w:val="none" w:sz="0" w:space="0" w:color="auto"/>
        <w:bottom w:val="none" w:sz="0" w:space="0" w:color="auto"/>
        <w:right w:val="none" w:sz="0" w:space="0" w:color="auto"/>
      </w:divBdr>
    </w:div>
    <w:div w:id="1874266923">
      <w:bodyDiv w:val="1"/>
      <w:marLeft w:val="0"/>
      <w:marRight w:val="0"/>
      <w:marTop w:val="0"/>
      <w:marBottom w:val="0"/>
      <w:divBdr>
        <w:top w:val="none" w:sz="0" w:space="0" w:color="auto"/>
        <w:left w:val="none" w:sz="0" w:space="0" w:color="auto"/>
        <w:bottom w:val="none" w:sz="0" w:space="0" w:color="auto"/>
        <w:right w:val="none" w:sz="0" w:space="0" w:color="auto"/>
      </w:divBdr>
    </w:div>
    <w:div w:id="1875343929">
      <w:bodyDiv w:val="1"/>
      <w:marLeft w:val="0"/>
      <w:marRight w:val="0"/>
      <w:marTop w:val="0"/>
      <w:marBottom w:val="0"/>
      <w:divBdr>
        <w:top w:val="none" w:sz="0" w:space="0" w:color="auto"/>
        <w:left w:val="none" w:sz="0" w:space="0" w:color="auto"/>
        <w:bottom w:val="none" w:sz="0" w:space="0" w:color="auto"/>
        <w:right w:val="none" w:sz="0" w:space="0" w:color="auto"/>
      </w:divBdr>
    </w:div>
    <w:div w:id="1877697768">
      <w:bodyDiv w:val="1"/>
      <w:marLeft w:val="0"/>
      <w:marRight w:val="0"/>
      <w:marTop w:val="0"/>
      <w:marBottom w:val="0"/>
      <w:divBdr>
        <w:top w:val="none" w:sz="0" w:space="0" w:color="auto"/>
        <w:left w:val="none" w:sz="0" w:space="0" w:color="auto"/>
        <w:bottom w:val="none" w:sz="0" w:space="0" w:color="auto"/>
        <w:right w:val="none" w:sz="0" w:space="0" w:color="auto"/>
      </w:divBdr>
    </w:div>
    <w:div w:id="1877739266">
      <w:bodyDiv w:val="1"/>
      <w:marLeft w:val="0"/>
      <w:marRight w:val="0"/>
      <w:marTop w:val="0"/>
      <w:marBottom w:val="0"/>
      <w:divBdr>
        <w:top w:val="none" w:sz="0" w:space="0" w:color="auto"/>
        <w:left w:val="none" w:sz="0" w:space="0" w:color="auto"/>
        <w:bottom w:val="none" w:sz="0" w:space="0" w:color="auto"/>
        <w:right w:val="none" w:sz="0" w:space="0" w:color="auto"/>
      </w:divBdr>
    </w:div>
    <w:div w:id="1879002028">
      <w:bodyDiv w:val="1"/>
      <w:marLeft w:val="0"/>
      <w:marRight w:val="0"/>
      <w:marTop w:val="0"/>
      <w:marBottom w:val="0"/>
      <w:divBdr>
        <w:top w:val="none" w:sz="0" w:space="0" w:color="auto"/>
        <w:left w:val="none" w:sz="0" w:space="0" w:color="auto"/>
        <w:bottom w:val="none" w:sz="0" w:space="0" w:color="auto"/>
        <w:right w:val="none" w:sz="0" w:space="0" w:color="auto"/>
      </w:divBdr>
    </w:div>
    <w:div w:id="1881361016">
      <w:bodyDiv w:val="1"/>
      <w:marLeft w:val="0"/>
      <w:marRight w:val="0"/>
      <w:marTop w:val="0"/>
      <w:marBottom w:val="0"/>
      <w:divBdr>
        <w:top w:val="none" w:sz="0" w:space="0" w:color="auto"/>
        <w:left w:val="none" w:sz="0" w:space="0" w:color="auto"/>
        <w:bottom w:val="none" w:sz="0" w:space="0" w:color="auto"/>
        <w:right w:val="none" w:sz="0" w:space="0" w:color="auto"/>
      </w:divBdr>
    </w:div>
    <w:div w:id="1884126771">
      <w:bodyDiv w:val="1"/>
      <w:marLeft w:val="0"/>
      <w:marRight w:val="0"/>
      <w:marTop w:val="0"/>
      <w:marBottom w:val="0"/>
      <w:divBdr>
        <w:top w:val="none" w:sz="0" w:space="0" w:color="auto"/>
        <w:left w:val="none" w:sz="0" w:space="0" w:color="auto"/>
        <w:bottom w:val="none" w:sz="0" w:space="0" w:color="auto"/>
        <w:right w:val="none" w:sz="0" w:space="0" w:color="auto"/>
      </w:divBdr>
    </w:div>
    <w:div w:id="1885671943">
      <w:bodyDiv w:val="1"/>
      <w:marLeft w:val="0"/>
      <w:marRight w:val="0"/>
      <w:marTop w:val="0"/>
      <w:marBottom w:val="0"/>
      <w:divBdr>
        <w:top w:val="none" w:sz="0" w:space="0" w:color="auto"/>
        <w:left w:val="none" w:sz="0" w:space="0" w:color="auto"/>
        <w:bottom w:val="none" w:sz="0" w:space="0" w:color="auto"/>
        <w:right w:val="none" w:sz="0" w:space="0" w:color="auto"/>
      </w:divBdr>
    </w:div>
    <w:div w:id="1886796217">
      <w:bodyDiv w:val="1"/>
      <w:marLeft w:val="0"/>
      <w:marRight w:val="0"/>
      <w:marTop w:val="0"/>
      <w:marBottom w:val="0"/>
      <w:divBdr>
        <w:top w:val="none" w:sz="0" w:space="0" w:color="auto"/>
        <w:left w:val="none" w:sz="0" w:space="0" w:color="auto"/>
        <w:bottom w:val="none" w:sz="0" w:space="0" w:color="auto"/>
        <w:right w:val="none" w:sz="0" w:space="0" w:color="auto"/>
      </w:divBdr>
    </w:div>
    <w:div w:id="1888838975">
      <w:bodyDiv w:val="1"/>
      <w:marLeft w:val="0"/>
      <w:marRight w:val="0"/>
      <w:marTop w:val="0"/>
      <w:marBottom w:val="0"/>
      <w:divBdr>
        <w:top w:val="none" w:sz="0" w:space="0" w:color="auto"/>
        <w:left w:val="none" w:sz="0" w:space="0" w:color="auto"/>
        <w:bottom w:val="none" w:sz="0" w:space="0" w:color="auto"/>
        <w:right w:val="none" w:sz="0" w:space="0" w:color="auto"/>
      </w:divBdr>
    </w:div>
    <w:div w:id="1889607588">
      <w:bodyDiv w:val="1"/>
      <w:marLeft w:val="0"/>
      <w:marRight w:val="0"/>
      <w:marTop w:val="0"/>
      <w:marBottom w:val="0"/>
      <w:divBdr>
        <w:top w:val="none" w:sz="0" w:space="0" w:color="auto"/>
        <w:left w:val="none" w:sz="0" w:space="0" w:color="auto"/>
        <w:bottom w:val="none" w:sz="0" w:space="0" w:color="auto"/>
        <w:right w:val="none" w:sz="0" w:space="0" w:color="auto"/>
      </w:divBdr>
    </w:div>
    <w:div w:id="1891188461">
      <w:bodyDiv w:val="1"/>
      <w:marLeft w:val="0"/>
      <w:marRight w:val="0"/>
      <w:marTop w:val="0"/>
      <w:marBottom w:val="0"/>
      <w:divBdr>
        <w:top w:val="none" w:sz="0" w:space="0" w:color="auto"/>
        <w:left w:val="none" w:sz="0" w:space="0" w:color="auto"/>
        <w:bottom w:val="none" w:sz="0" w:space="0" w:color="auto"/>
        <w:right w:val="none" w:sz="0" w:space="0" w:color="auto"/>
      </w:divBdr>
    </w:div>
    <w:div w:id="1892885639">
      <w:bodyDiv w:val="1"/>
      <w:marLeft w:val="0"/>
      <w:marRight w:val="0"/>
      <w:marTop w:val="0"/>
      <w:marBottom w:val="0"/>
      <w:divBdr>
        <w:top w:val="none" w:sz="0" w:space="0" w:color="auto"/>
        <w:left w:val="none" w:sz="0" w:space="0" w:color="auto"/>
        <w:bottom w:val="none" w:sz="0" w:space="0" w:color="auto"/>
        <w:right w:val="none" w:sz="0" w:space="0" w:color="auto"/>
      </w:divBdr>
    </w:div>
    <w:div w:id="1892957947">
      <w:bodyDiv w:val="1"/>
      <w:marLeft w:val="0"/>
      <w:marRight w:val="0"/>
      <w:marTop w:val="0"/>
      <w:marBottom w:val="0"/>
      <w:divBdr>
        <w:top w:val="none" w:sz="0" w:space="0" w:color="auto"/>
        <w:left w:val="none" w:sz="0" w:space="0" w:color="auto"/>
        <w:bottom w:val="none" w:sz="0" w:space="0" w:color="auto"/>
        <w:right w:val="none" w:sz="0" w:space="0" w:color="auto"/>
      </w:divBdr>
    </w:div>
    <w:div w:id="1894805003">
      <w:bodyDiv w:val="1"/>
      <w:marLeft w:val="0"/>
      <w:marRight w:val="0"/>
      <w:marTop w:val="0"/>
      <w:marBottom w:val="0"/>
      <w:divBdr>
        <w:top w:val="none" w:sz="0" w:space="0" w:color="auto"/>
        <w:left w:val="none" w:sz="0" w:space="0" w:color="auto"/>
        <w:bottom w:val="none" w:sz="0" w:space="0" w:color="auto"/>
        <w:right w:val="none" w:sz="0" w:space="0" w:color="auto"/>
      </w:divBdr>
    </w:div>
    <w:div w:id="1894807947">
      <w:bodyDiv w:val="1"/>
      <w:marLeft w:val="0"/>
      <w:marRight w:val="0"/>
      <w:marTop w:val="0"/>
      <w:marBottom w:val="0"/>
      <w:divBdr>
        <w:top w:val="none" w:sz="0" w:space="0" w:color="auto"/>
        <w:left w:val="none" w:sz="0" w:space="0" w:color="auto"/>
        <w:bottom w:val="none" w:sz="0" w:space="0" w:color="auto"/>
        <w:right w:val="none" w:sz="0" w:space="0" w:color="auto"/>
      </w:divBdr>
    </w:div>
    <w:div w:id="1894924293">
      <w:bodyDiv w:val="1"/>
      <w:marLeft w:val="0"/>
      <w:marRight w:val="0"/>
      <w:marTop w:val="0"/>
      <w:marBottom w:val="0"/>
      <w:divBdr>
        <w:top w:val="none" w:sz="0" w:space="0" w:color="auto"/>
        <w:left w:val="none" w:sz="0" w:space="0" w:color="auto"/>
        <w:bottom w:val="none" w:sz="0" w:space="0" w:color="auto"/>
        <w:right w:val="none" w:sz="0" w:space="0" w:color="auto"/>
      </w:divBdr>
    </w:div>
    <w:div w:id="1898394632">
      <w:bodyDiv w:val="1"/>
      <w:marLeft w:val="0"/>
      <w:marRight w:val="0"/>
      <w:marTop w:val="0"/>
      <w:marBottom w:val="0"/>
      <w:divBdr>
        <w:top w:val="none" w:sz="0" w:space="0" w:color="auto"/>
        <w:left w:val="none" w:sz="0" w:space="0" w:color="auto"/>
        <w:bottom w:val="none" w:sz="0" w:space="0" w:color="auto"/>
        <w:right w:val="none" w:sz="0" w:space="0" w:color="auto"/>
      </w:divBdr>
    </w:div>
    <w:div w:id="1898738706">
      <w:bodyDiv w:val="1"/>
      <w:marLeft w:val="0"/>
      <w:marRight w:val="0"/>
      <w:marTop w:val="0"/>
      <w:marBottom w:val="0"/>
      <w:divBdr>
        <w:top w:val="none" w:sz="0" w:space="0" w:color="auto"/>
        <w:left w:val="none" w:sz="0" w:space="0" w:color="auto"/>
        <w:bottom w:val="none" w:sz="0" w:space="0" w:color="auto"/>
        <w:right w:val="none" w:sz="0" w:space="0" w:color="auto"/>
      </w:divBdr>
    </w:div>
    <w:div w:id="1901090502">
      <w:bodyDiv w:val="1"/>
      <w:marLeft w:val="0"/>
      <w:marRight w:val="0"/>
      <w:marTop w:val="0"/>
      <w:marBottom w:val="0"/>
      <w:divBdr>
        <w:top w:val="none" w:sz="0" w:space="0" w:color="auto"/>
        <w:left w:val="none" w:sz="0" w:space="0" w:color="auto"/>
        <w:bottom w:val="none" w:sz="0" w:space="0" w:color="auto"/>
        <w:right w:val="none" w:sz="0" w:space="0" w:color="auto"/>
      </w:divBdr>
    </w:div>
    <w:div w:id="1902018216">
      <w:bodyDiv w:val="1"/>
      <w:marLeft w:val="0"/>
      <w:marRight w:val="0"/>
      <w:marTop w:val="0"/>
      <w:marBottom w:val="0"/>
      <w:divBdr>
        <w:top w:val="none" w:sz="0" w:space="0" w:color="auto"/>
        <w:left w:val="none" w:sz="0" w:space="0" w:color="auto"/>
        <w:bottom w:val="none" w:sz="0" w:space="0" w:color="auto"/>
        <w:right w:val="none" w:sz="0" w:space="0" w:color="auto"/>
      </w:divBdr>
    </w:div>
    <w:div w:id="1904023827">
      <w:bodyDiv w:val="1"/>
      <w:marLeft w:val="0"/>
      <w:marRight w:val="0"/>
      <w:marTop w:val="0"/>
      <w:marBottom w:val="0"/>
      <w:divBdr>
        <w:top w:val="none" w:sz="0" w:space="0" w:color="auto"/>
        <w:left w:val="none" w:sz="0" w:space="0" w:color="auto"/>
        <w:bottom w:val="none" w:sz="0" w:space="0" w:color="auto"/>
        <w:right w:val="none" w:sz="0" w:space="0" w:color="auto"/>
      </w:divBdr>
    </w:div>
    <w:div w:id="1904368170">
      <w:bodyDiv w:val="1"/>
      <w:marLeft w:val="0"/>
      <w:marRight w:val="0"/>
      <w:marTop w:val="0"/>
      <w:marBottom w:val="0"/>
      <w:divBdr>
        <w:top w:val="none" w:sz="0" w:space="0" w:color="auto"/>
        <w:left w:val="none" w:sz="0" w:space="0" w:color="auto"/>
        <w:bottom w:val="none" w:sz="0" w:space="0" w:color="auto"/>
        <w:right w:val="none" w:sz="0" w:space="0" w:color="auto"/>
      </w:divBdr>
    </w:div>
    <w:div w:id="1906331364">
      <w:bodyDiv w:val="1"/>
      <w:marLeft w:val="0"/>
      <w:marRight w:val="0"/>
      <w:marTop w:val="0"/>
      <w:marBottom w:val="0"/>
      <w:divBdr>
        <w:top w:val="none" w:sz="0" w:space="0" w:color="auto"/>
        <w:left w:val="none" w:sz="0" w:space="0" w:color="auto"/>
        <w:bottom w:val="none" w:sz="0" w:space="0" w:color="auto"/>
        <w:right w:val="none" w:sz="0" w:space="0" w:color="auto"/>
      </w:divBdr>
    </w:div>
    <w:div w:id="1910387139">
      <w:bodyDiv w:val="1"/>
      <w:marLeft w:val="0"/>
      <w:marRight w:val="0"/>
      <w:marTop w:val="0"/>
      <w:marBottom w:val="0"/>
      <w:divBdr>
        <w:top w:val="none" w:sz="0" w:space="0" w:color="auto"/>
        <w:left w:val="none" w:sz="0" w:space="0" w:color="auto"/>
        <w:bottom w:val="none" w:sz="0" w:space="0" w:color="auto"/>
        <w:right w:val="none" w:sz="0" w:space="0" w:color="auto"/>
      </w:divBdr>
    </w:div>
    <w:div w:id="1915048729">
      <w:bodyDiv w:val="1"/>
      <w:marLeft w:val="0"/>
      <w:marRight w:val="0"/>
      <w:marTop w:val="0"/>
      <w:marBottom w:val="0"/>
      <w:divBdr>
        <w:top w:val="none" w:sz="0" w:space="0" w:color="auto"/>
        <w:left w:val="none" w:sz="0" w:space="0" w:color="auto"/>
        <w:bottom w:val="none" w:sz="0" w:space="0" w:color="auto"/>
        <w:right w:val="none" w:sz="0" w:space="0" w:color="auto"/>
      </w:divBdr>
    </w:div>
    <w:div w:id="1916359429">
      <w:bodyDiv w:val="1"/>
      <w:marLeft w:val="0"/>
      <w:marRight w:val="0"/>
      <w:marTop w:val="0"/>
      <w:marBottom w:val="0"/>
      <w:divBdr>
        <w:top w:val="none" w:sz="0" w:space="0" w:color="auto"/>
        <w:left w:val="none" w:sz="0" w:space="0" w:color="auto"/>
        <w:bottom w:val="none" w:sz="0" w:space="0" w:color="auto"/>
        <w:right w:val="none" w:sz="0" w:space="0" w:color="auto"/>
      </w:divBdr>
    </w:div>
    <w:div w:id="1922137459">
      <w:bodyDiv w:val="1"/>
      <w:marLeft w:val="0"/>
      <w:marRight w:val="0"/>
      <w:marTop w:val="0"/>
      <w:marBottom w:val="0"/>
      <w:divBdr>
        <w:top w:val="none" w:sz="0" w:space="0" w:color="auto"/>
        <w:left w:val="none" w:sz="0" w:space="0" w:color="auto"/>
        <w:bottom w:val="none" w:sz="0" w:space="0" w:color="auto"/>
        <w:right w:val="none" w:sz="0" w:space="0" w:color="auto"/>
      </w:divBdr>
    </w:div>
    <w:div w:id="1925214954">
      <w:bodyDiv w:val="1"/>
      <w:marLeft w:val="0"/>
      <w:marRight w:val="0"/>
      <w:marTop w:val="0"/>
      <w:marBottom w:val="0"/>
      <w:divBdr>
        <w:top w:val="none" w:sz="0" w:space="0" w:color="auto"/>
        <w:left w:val="none" w:sz="0" w:space="0" w:color="auto"/>
        <w:bottom w:val="none" w:sz="0" w:space="0" w:color="auto"/>
        <w:right w:val="none" w:sz="0" w:space="0" w:color="auto"/>
      </w:divBdr>
    </w:div>
    <w:div w:id="1925719263">
      <w:bodyDiv w:val="1"/>
      <w:marLeft w:val="0"/>
      <w:marRight w:val="0"/>
      <w:marTop w:val="0"/>
      <w:marBottom w:val="0"/>
      <w:divBdr>
        <w:top w:val="none" w:sz="0" w:space="0" w:color="auto"/>
        <w:left w:val="none" w:sz="0" w:space="0" w:color="auto"/>
        <w:bottom w:val="none" w:sz="0" w:space="0" w:color="auto"/>
        <w:right w:val="none" w:sz="0" w:space="0" w:color="auto"/>
      </w:divBdr>
    </w:div>
    <w:div w:id="1925993492">
      <w:bodyDiv w:val="1"/>
      <w:marLeft w:val="0"/>
      <w:marRight w:val="0"/>
      <w:marTop w:val="0"/>
      <w:marBottom w:val="0"/>
      <w:divBdr>
        <w:top w:val="none" w:sz="0" w:space="0" w:color="auto"/>
        <w:left w:val="none" w:sz="0" w:space="0" w:color="auto"/>
        <w:bottom w:val="none" w:sz="0" w:space="0" w:color="auto"/>
        <w:right w:val="none" w:sz="0" w:space="0" w:color="auto"/>
      </w:divBdr>
    </w:div>
    <w:div w:id="1928223276">
      <w:bodyDiv w:val="1"/>
      <w:marLeft w:val="0"/>
      <w:marRight w:val="0"/>
      <w:marTop w:val="0"/>
      <w:marBottom w:val="0"/>
      <w:divBdr>
        <w:top w:val="none" w:sz="0" w:space="0" w:color="auto"/>
        <w:left w:val="none" w:sz="0" w:space="0" w:color="auto"/>
        <w:bottom w:val="none" w:sz="0" w:space="0" w:color="auto"/>
        <w:right w:val="none" w:sz="0" w:space="0" w:color="auto"/>
      </w:divBdr>
    </w:div>
    <w:div w:id="1934776249">
      <w:bodyDiv w:val="1"/>
      <w:marLeft w:val="0"/>
      <w:marRight w:val="0"/>
      <w:marTop w:val="0"/>
      <w:marBottom w:val="0"/>
      <w:divBdr>
        <w:top w:val="none" w:sz="0" w:space="0" w:color="auto"/>
        <w:left w:val="none" w:sz="0" w:space="0" w:color="auto"/>
        <w:bottom w:val="none" w:sz="0" w:space="0" w:color="auto"/>
        <w:right w:val="none" w:sz="0" w:space="0" w:color="auto"/>
      </w:divBdr>
    </w:div>
    <w:div w:id="1936593627">
      <w:bodyDiv w:val="1"/>
      <w:marLeft w:val="0"/>
      <w:marRight w:val="0"/>
      <w:marTop w:val="0"/>
      <w:marBottom w:val="0"/>
      <w:divBdr>
        <w:top w:val="none" w:sz="0" w:space="0" w:color="auto"/>
        <w:left w:val="none" w:sz="0" w:space="0" w:color="auto"/>
        <w:bottom w:val="none" w:sz="0" w:space="0" w:color="auto"/>
        <w:right w:val="none" w:sz="0" w:space="0" w:color="auto"/>
      </w:divBdr>
    </w:div>
    <w:div w:id="1942060450">
      <w:bodyDiv w:val="1"/>
      <w:marLeft w:val="0"/>
      <w:marRight w:val="0"/>
      <w:marTop w:val="0"/>
      <w:marBottom w:val="0"/>
      <w:divBdr>
        <w:top w:val="none" w:sz="0" w:space="0" w:color="auto"/>
        <w:left w:val="none" w:sz="0" w:space="0" w:color="auto"/>
        <w:bottom w:val="none" w:sz="0" w:space="0" w:color="auto"/>
        <w:right w:val="none" w:sz="0" w:space="0" w:color="auto"/>
      </w:divBdr>
    </w:div>
    <w:div w:id="1947928083">
      <w:bodyDiv w:val="1"/>
      <w:marLeft w:val="0"/>
      <w:marRight w:val="0"/>
      <w:marTop w:val="0"/>
      <w:marBottom w:val="0"/>
      <w:divBdr>
        <w:top w:val="none" w:sz="0" w:space="0" w:color="auto"/>
        <w:left w:val="none" w:sz="0" w:space="0" w:color="auto"/>
        <w:bottom w:val="none" w:sz="0" w:space="0" w:color="auto"/>
        <w:right w:val="none" w:sz="0" w:space="0" w:color="auto"/>
      </w:divBdr>
    </w:div>
    <w:div w:id="1952200359">
      <w:bodyDiv w:val="1"/>
      <w:marLeft w:val="0"/>
      <w:marRight w:val="0"/>
      <w:marTop w:val="0"/>
      <w:marBottom w:val="0"/>
      <w:divBdr>
        <w:top w:val="none" w:sz="0" w:space="0" w:color="auto"/>
        <w:left w:val="none" w:sz="0" w:space="0" w:color="auto"/>
        <w:bottom w:val="none" w:sz="0" w:space="0" w:color="auto"/>
        <w:right w:val="none" w:sz="0" w:space="0" w:color="auto"/>
      </w:divBdr>
    </w:div>
    <w:div w:id="1955558618">
      <w:bodyDiv w:val="1"/>
      <w:marLeft w:val="0"/>
      <w:marRight w:val="0"/>
      <w:marTop w:val="0"/>
      <w:marBottom w:val="0"/>
      <w:divBdr>
        <w:top w:val="none" w:sz="0" w:space="0" w:color="auto"/>
        <w:left w:val="none" w:sz="0" w:space="0" w:color="auto"/>
        <w:bottom w:val="none" w:sz="0" w:space="0" w:color="auto"/>
        <w:right w:val="none" w:sz="0" w:space="0" w:color="auto"/>
      </w:divBdr>
    </w:div>
    <w:div w:id="1960454888">
      <w:bodyDiv w:val="1"/>
      <w:marLeft w:val="0"/>
      <w:marRight w:val="0"/>
      <w:marTop w:val="0"/>
      <w:marBottom w:val="0"/>
      <w:divBdr>
        <w:top w:val="none" w:sz="0" w:space="0" w:color="auto"/>
        <w:left w:val="none" w:sz="0" w:space="0" w:color="auto"/>
        <w:bottom w:val="none" w:sz="0" w:space="0" w:color="auto"/>
        <w:right w:val="none" w:sz="0" w:space="0" w:color="auto"/>
      </w:divBdr>
    </w:div>
    <w:div w:id="1960525721">
      <w:bodyDiv w:val="1"/>
      <w:marLeft w:val="0"/>
      <w:marRight w:val="0"/>
      <w:marTop w:val="0"/>
      <w:marBottom w:val="0"/>
      <w:divBdr>
        <w:top w:val="none" w:sz="0" w:space="0" w:color="auto"/>
        <w:left w:val="none" w:sz="0" w:space="0" w:color="auto"/>
        <w:bottom w:val="none" w:sz="0" w:space="0" w:color="auto"/>
        <w:right w:val="none" w:sz="0" w:space="0" w:color="auto"/>
      </w:divBdr>
    </w:div>
    <w:div w:id="1961111207">
      <w:bodyDiv w:val="1"/>
      <w:marLeft w:val="0"/>
      <w:marRight w:val="0"/>
      <w:marTop w:val="0"/>
      <w:marBottom w:val="0"/>
      <w:divBdr>
        <w:top w:val="none" w:sz="0" w:space="0" w:color="auto"/>
        <w:left w:val="none" w:sz="0" w:space="0" w:color="auto"/>
        <w:bottom w:val="none" w:sz="0" w:space="0" w:color="auto"/>
        <w:right w:val="none" w:sz="0" w:space="0" w:color="auto"/>
      </w:divBdr>
    </w:div>
    <w:div w:id="1966765535">
      <w:bodyDiv w:val="1"/>
      <w:marLeft w:val="0"/>
      <w:marRight w:val="0"/>
      <w:marTop w:val="0"/>
      <w:marBottom w:val="0"/>
      <w:divBdr>
        <w:top w:val="none" w:sz="0" w:space="0" w:color="auto"/>
        <w:left w:val="none" w:sz="0" w:space="0" w:color="auto"/>
        <w:bottom w:val="none" w:sz="0" w:space="0" w:color="auto"/>
        <w:right w:val="none" w:sz="0" w:space="0" w:color="auto"/>
      </w:divBdr>
    </w:div>
    <w:div w:id="1967466656">
      <w:bodyDiv w:val="1"/>
      <w:marLeft w:val="0"/>
      <w:marRight w:val="0"/>
      <w:marTop w:val="0"/>
      <w:marBottom w:val="0"/>
      <w:divBdr>
        <w:top w:val="none" w:sz="0" w:space="0" w:color="auto"/>
        <w:left w:val="none" w:sz="0" w:space="0" w:color="auto"/>
        <w:bottom w:val="none" w:sz="0" w:space="0" w:color="auto"/>
        <w:right w:val="none" w:sz="0" w:space="0" w:color="auto"/>
      </w:divBdr>
    </w:div>
    <w:div w:id="1968076362">
      <w:bodyDiv w:val="1"/>
      <w:marLeft w:val="0"/>
      <w:marRight w:val="0"/>
      <w:marTop w:val="0"/>
      <w:marBottom w:val="0"/>
      <w:divBdr>
        <w:top w:val="none" w:sz="0" w:space="0" w:color="auto"/>
        <w:left w:val="none" w:sz="0" w:space="0" w:color="auto"/>
        <w:bottom w:val="none" w:sz="0" w:space="0" w:color="auto"/>
        <w:right w:val="none" w:sz="0" w:space="0" w:color="auto"/>
      </w:divBdr>
    </w:div>
    <w:div w:id="1969164084">
      <w:bodyDiv w:val="1"/>
      <w:marLeft w:val="0"/>
      <w:marRight w:val="0"/>
      <w:marTop w:val="0"/>
      <w:marBottom w:val="0"/>
      <w:divBdr>
        <w:top w:val="none" w:sz="0" w:space="0" w:color="auto"/>
        <w:left w:val="none" w:sz="0" w:space="0" w:color="auto"/>
        <w:bottom w:val="none" w:sz="0" w:space="0" w:color="auto"/>
        <w:right w:val="none" w:sz="0" w:space="0" w:color="auto"/>
      </w:divBdr>
    </w:div>
    <w:div w:id="1971781690">
      <w:bodyDiv w:val="1"/>
      <w:marLeft w:val="0"/>
      <w:marRight w:val="0"/>
      <w:marTop w:val="0"/>
      <w:marBottom w:val="0"/>
      <w:divBdr>
        <w:top w:val="none" w:sz="0" w:space="0" w:color="auto"/>
        <w:left w:val="none" w:sz="0" w:space="0" w:color="auto"/>
        <w:bottom w:val="none" w:sz="0" w:space="0" w:color="auto"/>
        <w:right w:val="none" w:sz="0" w:space="0" w:color="auto"/>
      </w:divBdr>
    </w:div>
    <w:div w:id="1974094718">
      <w:bodyDiv w:val="1"/>
      <w:marLeft w:val="0"/>
      <w:marRight w:val="0"/>
      <w:marTop w:val="0"/>
      <w:marBottom w:val="0"/>
      <w:divBdr>
        <w:top w:val="none" w:sz="0" w:space="0" w:color="auto"/>
        <w:left w:val="none" w:sz="0" w:space="0" w:color="auto"/>
        <w:bottom w:val="none" w:sz="0" w:space="0" w:color="auto"/>
        <w:right w:val="none" w:sz="0" w:space="0" w:color="auto"/>
      </w:divBdr>
    </w:div>
    <w:div w:id="1975132130">
      <w:bodyDiv w:val="1"/>
      <w:marLeft w:val="0"/>
      <w:marRight w:val="0"/>
      <w:marTop w:val="0"/>
      <w:marBottom w:val="0"/>
      <w:divBdr>
        <w:top w:val="none" w:sz="0" w:space="0" w:color="auto"/>
        <w:left w:val="none" w:sz="0" w:space="0" w:color="auto"/>
        <w:bottom w:val="none" w:sz="0" w:space="0" w:color="auto"/>
        <w:right w:val="none" w:sz="0" w:space="0" w:color="auto"/>
      </w:divBdr>
    </w:div>
    <w:div w:id="1975521678">
      <w:bodyDiv w:val="1"/>
      <w:marLeft w:val="0"/>
      <w:marRight w:val="0"/>
      <w:marTop w:val="0"/>
      <w:marBottom w:val="0"/>
      <w:divBdr>
        <w:top w:val="none" w:sz="0" w:space="0" w:color="auto"/>
        <w:left w:val="none" w:sz="0" w:space="0" w:color="auto"/>
        <w:bottom w:val="none" w:sz="0" w:space="0" w:color="auto"/>
        <w:right w:val="none" w:sz="0" w:space="0" w:color="auto"/>
      </w:divBdr>
    </w:div>
    <w:div w:id="1977249271">
      <w:bodyDiv w:val="1"/>
      <w:marLeft w:val="0"/>
      <w:marRight w:val="0"/>
      <w:marTop w:val="0"/>
      <w:marBottom w:val="0"/>
      <w:divBdr>
        <w:top w:val="none" w:sz="0" w:space="0" w:color="auto"/>
        <w:left w:val="none" w:sz="0" w:space="0" w:color="auto"/>
        <w:bottom w:val="none" w:sz="0" w:space="0" w:color="auto"/>
        <w:right w:val="none" w:sz="0" w:space="0" w:color="auto"/>
      </w:divBdr>
    </w:div>
    <w:div w:id="1978215950">
      <w:bodyDiv w:val="1"/>
      <w:marLeft w:val="0"/>
      <w:marRight w:val="0"/>
      <w:marTop w:val="0"/>
      <w:marBottom w:val="0"/>
      <w:divBdr>
        <w:top w:val="none" w:sz="0" w:space="0" w:color="auto"/>
        <w:left w:val="none" w:sz="0" w:space="0" w:color="auto"/>
        <w:bottom w:val="none" w:sz="0" w:space="0" w:color="auto"/>
        <w:right w:val="none" w:sz="0" w:space="0" w:color="auto"/>
      </w:divBdr>
    </w:div>
    <w:div w:id="1979528277">
      <w:bodyDiv w:val="1"/>
      <w:marLeft w:val="0"/>
      <w:marRight w:val="0"/>
      <w:marTop w:val="0"/>
      <w:marBottom w:val="0"/>
      <w:divBdr>
        <w:top w:val="none" w:sz="0" w:space="0" w:color="auto"/>
        <w:left w:val="none" w:sz="0" w:space="0" w:color="auto"/>
        <w:bottom w:val="none" w:sz="0" w:space="0" w:color="auto"/>
        <w:right w:val="none" w:sz="0" w:space="0" w:color="auto"/>
      </w:divBdr>
    </w:div>
    <w:div w:id="1982467365">
      <w:bodyDiv w:val="1"/>
      <w:marLeft w:val="0"/>
      <w:marRight w:val="0"/>
      <w:marTop w:val="0"/>
      <w:marBottom w:val="0"/>
      <w:divBdr>
        <w:top w:val="none" w:sz="0" w:space="0" w:color="auto"/>
        <w:left w:val="none" w:sz="0" w:space="0" w:color="auto"/>
        <w:bottom w:val="none" w:sz="0" w:space="0" w:color="auto"/>
        <w:right w:val="none" w:sz="0" w:space="0" w:color="auto"/>
      </w:divBdr>
    </w:div>
    <w:div w:id="1985114905">
      <w:bodyDiv w:val="1"/>
      <w:marLeft w:val="0"/>
      <w:marRight w:val="0"/>
      <w:marTop w:val="0"/>
      <w:marBottom w:val="0"/>
      <w:divBdr>
        <w:top w:val="none" w:sz="0" w:space="0" w:color="auto"/>
        <w:left w:val="none" w:sz="0" w:space="0" w:color="auto"/>
        <w:bottom w:val="none" w:sz="0" w:space="0" w:color="auto"/>
        <w:right w:val="none" w:sz="0" w:space="0" w:color="auto"/>
      </w:divBdr>
    </w:div>
    <w:div w:id="1989935519">
      <w:bodyDiv w:val="1"/>
      <w:marLeft w:val="0"/>
      <w:marRight w:val="0"/>
      <w:marTop w:val="0"/>
      <w:marBottom w:val="0"/>
      <w:divBdr>
        <w:top w:val="none" w:sz="0" w:space="0" w:color="auto"/>
        <w:left w:val="none" w:sz="0" w:space="0" w:color="auto"/>
        <w:bottom w:val="none" w:sz="0" w:space="0" w:color="auto"/>
        <w:right w:val="none" w:sz="0" w:space="0" w:color="auto"/>
      </w:divBdr>
    </w:div>
    <w:div w:id="1994479417">
      <w:bodyDiv w:val="1"/>
      <w:marLeft w:val="0"/>
      <w:marRight w:val="0"/>
      <w:marTop w:val="0"/>
      <w:marBottom w:val="0"/>
      <w:divBdr>
        <w:top w:val="none" w:sz="0" w:space="0" w:color="auto"/>
        <w:left w:val="none" w:sz="0" w:space="0" w:color="auto"/>
        <w:bottom w:val="none" w:sz="0" w:space="0" w:color="auto"/>
        <w:right w:val="none" w:sz="0" w:space="0" w:color="auto"/>
      </w:divBdr>
    </w:div>
    <w:div w:id="1995448016">
      <w:bodyDiv w:val="1"/>
      <w:marLeft w:val="0"/>
      <w:marRight w:val="0"/>
      <w:marTop w:val="0"/>
      <w:marBottom w:val="0"/>
      <w:divBdr>
        <w:top w:val="none" w:sz="0" w:space="0" w:color="auto"/>
        <w:left w:val="none" w:sz="0" w:space="0" w:color="auto"/>
        <w:bottom w:val="none" w:sz="0" w:space="0" w:color="auto"/>
        <w:right w:val="none" w:sz="0" w:space="0" w:color="auto"/>
      </w:divBdr>
    </w:div>
    <w:div w:id="1995647399">
      <w:bodyDiv w:val="1"/>
      <w:marLeft w:val="0"/>
      <w:marRight w:val="0"/>
      <w:marTop w:val="0"/>
      <w:marBottom w:val="0"/>
      <w:divBdr>
        <w:top w:val="none" w:sz="0" w:space="0" w:color="auto"/>
        <w:left w:val="none" w:sz="0" w:space="0" w:color="auto"/>
        <w:bottom w:val="none" w:sz="0" w:space="0" w:color="auto"/>
        <w:right w:val="none" w:sz="0" w:space="0" w:color="auto"/>
      </w:divBdr>
    </w:div>
    <w:div w:id="1996444822">
      <w:bodyDiv w:val="1"/>
      <w:marLeft w:val="0"/>
      <w:marRight w:val="0"/>
      <w:marTop w:val="0"/>
      <w:marBottom w:val="0"/>
      <w:divBdr>
        <w:top w:val="none" w:sz="0" w:space="0" w:color="auto"/>
        <w:left w:val="none" w:sz="0" w:space="0" w:color="auto"/>
        <w:bottom w:val="none" w:sz="0" w:space="0" w:color="auto"/>
        <w:right w:val="none" w:sz="0" w:space="0" w:color="auto"/>
      </w:divBdr>
    </w:div>
    <w:div w:id="1999765630">
      <w:bodyDiv w:val="1"/>
      <w:marLeft w:val="0"/>
      <w:marRight w:val="0"/>
      <w:marTop w:val="0"/>
      <w:marBottom w:val="0"/>
      <w:divBdr>
        <w:top w:val="none" w:sz="0" w:space="0" w:color="auto"/>
        <w:left w:val="none" w:sz="0" w:space="0" w:color="auto"/>
        <w:bottom w:val="none" w:sz="0" w:space="0" w:color="auto"/>
        <w:right w:val="none" w:sz="0" w:space="0" w:color="auto"/>
      </w:divBdr>
    </w:div>
    <w:div w:id="2000690956">
      <w:bodyDiv w:val="1"/>
      <w:marLeft w:val="0"/>
      <w:marRight w:val="0"/>
      <w:marTop w:val="0"/>
      <w:marBottom w:val="0"/>
      <w:divBdr>
        <w:top w:val="none" w:sz="0" w:space="0" w:color="auto"/>
        <w:left w:val="none" w:sz="0" w:space="0" w:color="auto"/>
        <w:bottom w:val="none" w:sz="0" w:space="0" w:color="auto"/>
        <w:right w:val="none" w:sz="0" w:space="0" w:color="auto"/>
      </w:divBdr>
    </w:div>
    <w:div w:id="2000764796">
      <w:bodyDiv w:val="1"/>
      <w:marLeft w:val="0"/>
      <w:marRight w:val="0"/>
      <w:marTop w:val="0"/>
      <w:marBottom w:val="0"/>
      <w:divBdr>
        <w:top w:val="none" w:sz="0" w:space="0" w:color="auto"/>
        <w:left w:val="none" w:sz="0" w:space="0" w:color="auto"/>
        <w:bottom w:val="none" w:sz="0" w:space="0" w:color="auto"/>
        <w:right w:val="none" w:sz="0" w:space="0" w:color="auto"/>
      </w:divBdr>
    </w:div>
    <w:div w:id="2001228018">
      <w:bodyDiv w:val="1"/>
      <w:marLeft w:val="0"/>
      <w:marRight w:val="0"/>
      <w:marTop w:val="0"/>
      <w:marBottom w:val="0"/>
      <w:divBdr>
        <w:top w:val="none" w:sz="0" w:space="0" w:color="auto"/>
        <w:left w:val="none" w:sz="0" w:space="0" w:color="auto"/>
        <w:bottom w:val="none" w:sz="0" w:space="0" w:color="auto"/>
        <w:right w:val="none" w:sz="0" w:space="0" w:color="auto"/>
      </w:divBdr>
    </w:div>
    <w:div w:id="2002805169">
      <w:bodyDiv w:val="1"/>
      <w:marLeft w:val="0"/>
      <w:marRight w:val="0"/>
      <w:marTop w:val="0"/>
      <w:marBottom w:val="0"/>
      <w:divBdr>
        <w:top w:val="none" w:sz="0" w:space="0" w:color="auto"/>
        <w:left w:val="none" w:sz="0" w:space="0" w:color="auto"/>
        <w:bottom w:val="none" w:sz="0" w:space="0" w:color="auto"/>
        <w:right w:val="none" w:sz="0" w:space="0" w:color="auto"/>
      </w:divBdr>
    </w:div>
    <w:div w:id="2008628407">
      <w:bodyDiv w:val="1"/>
      <w:marLeft w:val="0"/>
      <w:marRight w:val="0"/>
      <w:marTop w:val="0"/>
      <w:marBottom w:val="0"/>
      <w:divBdr>
        <w:top w:val="none" w:sz="0" w:space="0" w:color="auto"/>
        <w:left w:val="none" w:sz="0" w:space="0" w:color="auto"/>
        <w:bottom w:val="none" w:sz="0" w:space="0" w:color="auto"/>
        <w:right w:val="none" w:sz="0" w:space="0" w:color="auto"/>
      </w:divBdr>
    </w:div>
    <w:div w:id="2009824340">
      <w:bodyDiv w:val="1"/>
      <w:marLeft w:val="0"/>
      <w:marRight w:val="0"/>
      <w:marTop w:val="0"/>
      <w:marBottom w:val="0"/>
      <w:divBdr>
        <w:top w:val="none" w:sz="0" w:space="0" w:color="auto"/>
        <w:left w:val="none" w:sz="0" w:space="0" w:color="auto"/>
        <w:bottom w:val="none" w:sz="0" w:space="0" w:color="auto"/>
        <w:right w:val="none" w:sz="0" w:space="0" w:color="auto"/>
      </w:divBdr>
    </w:div>
    <w:div w:id="2009940001">
      <w:bodyDiv w:val="1"/>
      <w:marLeft w:val="0"/>
      <w:marRight w:val="0"/>
      <w:marTop w:val="0"/>
      <w:marBottom w:val="0"/>
      <w:divBdr>
        <w:top w:val="none" w:sz="0" w:space="0" w:color="auto"/>
        <w:left w:val="none" w:sz="0" w:space="0" w:color="auto"/>
        <w:bottom w:val="none" w:sz="0" w:space="0" w:color="auto"/>
        <w:right w:val="none" w:sz="0" w:space="0" w:color="auto"/>
      </w:divBdr>
    </w:div>
    <w:div w:id="2012678332">
      <w:bodyDiv w:val="1"/>
      <w:marLeft w:val="0"/>
      <w:marRight w:val="0"/>
      <w:marTop w:val="0"/>
      <w:marBottom w:val="0"/>
      <w:divBdr>
        <w:top w:val="none" w:sz="0" w:space="0" w:color="auto"/>
        <w:left w:val="none" w:sz="0" w:space="0" w:color="auto"/>
        <w:bottom w:val="none" w:sz="0" w:space="0" w:color="auto"/>
        <w:right w:val="none" w:sz="0" w:space="0" w:color="auto"/>
      </w:divBdr>
    </w:div>
    <w:div w:id="2015180643">
      <w:bodyDiv w:val="1"/>
      <w:marLeft w:val="0"/>
      <w:marRight w:val="0"/>
      <w:marTop w:val="0"/>
      <w:marBottom w:val="0"/>
      <w:divBdr>
        <w:top w:val="none" w:sz="0" w:space="0" w:color="auto"/>
        <w:left w:val="none" w:sz="0" w:space="0" w:color="auto"/>
        <w:bottom w:val="none" w:sz="0" w:space="0" w:color="auto"/>
        <w:right w:val="none" w:sz="0" w:space="0" w:color="auto"/>
      </w:divBdr>
    </w:div>
    <w:div w:id="2015303148">
      <w:bodyDiv w:val="1"/>
      <w:marLeft w:val="0"/>
      <w:marRight w:val="0"/>
      <w:marTop w:val="0"/>
      <w:marBottom w:val="0"/>
      <w:divBdr>
        <w:top w:val="none" w:sz="0" w:space="0" w:color="auto"/>
        <w:left w:val="none" w:sz="0" w:space="0" w:color="auto"/>
        <w:bottom w:val="none" w:sz="0" w:space="0" w:color="auto"/>
        <w:right w:val="none" w:sz="0" w:space="0" w:color="auto"/>
      </w:divBdr>
    </w:div>
    <w:div w:id="2015719100">
      <w:bodyDiv w:val="1"/>
      <w:marLeft w:val="0"/>
      <w:marRight w:val="0"/>
      <w:marTop w:val="0"/>
      <w:marBottom w:val="0"/>
      <w:divBdr>
        <w:top w:val="none" w:sz="0" w:space="0" w:color="auto"/>
        <w:left w:val="none" w:sz="0" w:space="0" w:color="auto"/>
        <w:bottom w:val="none" w:sz="0" w:space="0" w:color="auto"/>
        <w:right w:val="none" w:sz="0" w:space="0" w:color="auto"/>
      </w:divBdr>
    </w:div>
    <w:div w:id="2020813943">
      <w:bodyDiv w:val="1"/>
      <w:marLeft w:val="0"/>
      <w:marRight w:val="0"/>
      <w:marTop w:val="0"/>
      <w:marBottom w:val="0"/>
      <w:divBdr>
        <w:top w:val="none" w:sz="0" w:space="0" w:color="auto"/>
        <w:left w:val="none" w:sz="0" w:space="0" w:color="auto"/>
        <w:bottom w:val="none" w:sz="0" w:space="0" w:color="auto"/>
        <w:right w:val="none" w:sz="0" w:space="0" w:color="auto"/>
      </w:divBdr>
    </w:div>
    <w:div w:id="2021660487">
      <w:bodyDiv w:val="1"/>
      <w:marLeft w:val="0"/>
      <w:marRight w:val="0"/>
      <w:marTop w:val="0"/>
      <w:marBottom w:val="0"/>
      <w:divBdr>
        <w:top w:val="none" w:sz="0" w:space="0" w:color="auto"/>
        <w:left w:val="none" w:sz="0" w:space="0" w:color="auto"/>
        <w:bottom w:val="none" w:sz="0" w:space="0" w:color="auto"/>
        <w:right w:val="none" w:sz="0" w:space="0" w:color="auto"/>
      </w:divBdr>
    </w:div>
    <w:div w:id="2029677278">
      <w:bodyDiv w:val="1"/>
      <w:marLeft w:val="0"/>
      <w:marRight w:val="0"/>
      <w:marTop w:val="0"/>
      <w:marBottom w:val="0"/>
      <w:divBdr>
        <w:top w:val="none" w:sz="0" w:space="0" w:color="auto"/>
        <w:left w:val="none" w:sz="0" w:space="0" w:color="auto"/>
        <w:bottom w:val="none" w:sz="0" w:space="0" w:color="auto"/>
        <w:right w:val="none" w:sz="0" w:space="0" w:color="auto"/>
      </w:divBdr>
    </w:div>
    <w:div w:id="2033535714">
      <w:bodyDiv w:val="1"/>
      <w:marLeft w:val="0"/>
      <w:marRight w:val="0"/>
      <w:marTop w:val="0"/>
      <w:marBottom w:val="0"/>
      <w:divBdr>
        <w:top w:val="none" w:sz="0" w:space="0" w:color="auto"/>
        <w:left w:val="none" w:sz="0" w:space="0" w:color="auto"/>
        <w:bottom w:val="none" w:sz="0" w:space="0" w:color="auto"/>
        <w:right w:val="none" w:sz="0" w:space="0" w:color="auto"/>
      </w:divBdr>
    </w:div>
    <w:div w:id="2033996805">
      <w:bodyDiv w:val="1"/>
      <w:marLeft w:val="0"/>
      <w:marRight w:val="0"/>
      <w:marTop w:val="0"/>
      <w:marBottom w:val="0"/>
      <w:divBdr>
        <w:top w:val="none" w:sz="0" w:space="0" w:color="auto"/>
        <w:left w:val="none" w:sz="0" w:space="0" w:color="auto"/>
        <w:bottom w:val="none" w:sz="0" w:space="0" w:color="auto"/>
        <w:right w:val="none" w:sz="0" w:space="0" w:color="auto"/>
      </w:divBdr>
    </w:div>
    <w:div w:id="2034377572">
      <w:bodyDiv w:val="1"/>
      <w:marLeft w:val="0"/>
      <w:marRight w:val="0"/>
      <w:marTop w:val="0"/>
      <w:marBottom w:val="0"/>
      <w:divBdr>
        <w:top w:val="none" w:sz="0" w:space="0" w:color="auto"/>
        <w:left w:val="none" w:sz="0" w:space="0" w:color="auto"/>
        <w:bottom w:val="none" w:sz="0" w:space="0" w:color="auto"/>
        <w:right w:val="none" w:sz="0" w:space="0" w:color="auto"/>
      </w:divBdr>
    </w:div>
    <w:div w:id="2034384189">
      <w:bodyDiv w:val="1"/>
      <w:marLeft w:val="0"/>
      <w:marRight w:val="0"/>
      <w:marTop w:val="0"/>
      <w:marBottom w:val="0"/>
      <w:divBdr>
        <w:top w:val="none" w:sz="0" w:space="0" w:color="auto"/>
        <w:left w:val="none" w:sz="0" w:space="0" w:color="auto"/>
        <w:bottom w:val="none" w:sz="0" w:space="0" w:color="auto"/>
        <w:right w:val="none" w:sz="0" w:space="0" w:color="auto"/>
      </w:divBdr>
    </w:div>
    <w:div w:id="2035882597">
      <w:bodyDiv w:val="1"/>
      <w:marLeft w:val="0"/>
      <w:marRight w:val="0"/>
      <w:marTop w:val="0"/>
      <w:marBottom w:val="0"/>
      <w:divBdr>
        <w:top w:val="none" w:sz="0" w:space="0" w:color="auto"/>
        <w:left w:val="none" w:sz="0" w:space="0" w:color="auto"/>
        <w:bottom w:val="none" w:sz="0" w:space="0" w:color="auto"/>
        <w:right w:val="none" w:sz="0" w:space="0" w:color="auto"/>
      </w:divBdr>
    </w:div>
    <w:div w:id="2039045995">
      <w:bodyDiv w:val="1"/>
      <w:marLeft w:val="0"/>
      <w:marRight w:val="0"/>
      <w:marTop w:val="0"/>
      <w:marBottom w:val="0"/>
      <w:divBdr>
        <w:top w:val="none" w:sz="0" w:space="0" w:color="auto"/>
        <w:left w:val="none" w:sz="0" w:space="0" w:color="auto"/>
        <w:bottom w:val="none" w:sz="0" w:space="0" w:color="auto"/>
        <w:right w:val="none" w:sz="0" w:space="0" w:color="auto"/>
      </w:divBdr>
    </w:div>
    <w:div w:id="2043020398">
      <w:bodyDiv w:val="1"/>
      <w:marLeft w:val="0"/>
      <w:marRight w:val="0"/>
      <w:marTop w:val="0"/>
      <w:marBottom w:val="0"/>
      <w:divBdr>
        <w:top w:val="none" w:sz="0" w:space="0" w:color="auto"/>
        <w:left w:val="none" w:sz="0" w:space="0" w:color="auto"/>
        <w:bottom w:val="none" w:sz="0" w:space="0" w:color="auto"/>
        <w:right w:val="none" w:sz="0" w:space="0" w:color="auto"/>
      </w:divBdr>
    </w:div>
    <w:div w:id="2046833960">
      <w:bodyDiv w:val="1"/>
      <w:marLeft w:val="0"/>
      <w:marRight w:val="0"/>
      <w:marTop w:val="0"/>
      <w:marBottom w:val="0"/>
      <w:divBdr>
        <w:top w:val="none" w:sz="0" w:space="0" w:color="auto"/>
        <w:left w:val="none" w:sz="0" w:space="0" w:color="auto"/>
        <w:bottom w:val="none" w:sz="0" w:space="0" w:color="auto"/>
        <w:right w:val="none" w:sz="0" w:space="0" w:color="auto"/>
      </w:divBdr>
    </w:div>
    <w:div w:id="2049796104">
      <w:bodyDiv w:val="1"/>
      <w:marLeft w:val="0"/>
      <w:marRight w:val="0"/>
      <w:marTop w:val="0"/>
      <w:marBottom w:val="0"/>
      <w:divBdr>
        <w:top w:val="none" w:sz="0" w:space="0" w:color="auto"/>
        <w:left w:val="none" w:sz="0" w:space="0" w:color="auto"/>
        <w:bottom w:val="none" w:sz="0" w:space="0" w:color="auto"/>
        <w:right w:val="none" w:sz="0" w:space="0" w:color="auto"/>
      </w:divBdr>
    </w:div>
    <w:div w:id="2050764338">
      <w:bodyDiv w:val="1"/>
      <w:marLeft w:val="0"/>
      <w:marRight w:val="0"/>
      <w:marTop w:val="0"/>
      <w:marBottom w:val="0"/>
      <w:divBdr>
        <w:top w:val="none" w:sz="0" w:space="0" w:color="auto"/>
        <w:left w:val="none" w:sz="0" w:space="0" w:color="auto"/>
        <w:bottom w:val="none" w:sz="0" w:space="0" w:color="auto"/>
        <w:right w:val="none" w:sz="0" w:space="0" w:color="auto"/>
      </w:divBdr>
    </w:div>
    <w:div w:id="2051487394">
      <w:bodyDiv w:val="1"/>
      <w:marLeft w:val="0"/>
      <w:marRight w:val="0"/>
      <w:marTop w:val="0"/>
      <w:marBottom w:val="0"/>
      <w:divBdr>
        <w:top w:val="none" w:sz="0" w:space="0" w:color="auto"/>
        <w:left w:val="none" w:sz="0" w:space="0" w:color="auto"/>
        <w:bottom w:val="none" w:sz="0" w:space="0" w:color="auto"/>
        <w:right w:val="none" w:sz="0" w:space="0" w:color="auto"/>
      </w:divBdr>
    </w:div>
    <w:div w:id="2053535805">
      <w:bodyDiv w:val="1"/>
      <w:marLeft w:val="0"/>
      <w:marRight w:val="0"/>
      <w:marTop w:val="0"/>
      <w:marBottom w:val="0"/>
      <w:divBdr>
        <w:top w:val="none" w:sz="0" w:space="0" w:color="auto"/>
        <w:left w:val="none" w:sz="0" w:space="0" w:color="auto"/>
        <w:bottom w:val="none" w:sz="0" w:space="0" w:color="auto"/>
        <w:right w:val="none" w:sz="0" w:space="0" w:color="auto"/>
      </w:divBdr>
    </w:div>
    <w:div w:id="2053575523">
      <w:bodyDiv w:val="1"/>
      <w:marLeft w:val="0"/>
      <w:marRight w:val="0"/>
      <w:marTop w:val="0"/>
      <w:marBottom w:val="0"/>
      <w:divBdr>
        <w:top w:val="none" w:sz="0" w:space="0" w:color="auto"/>
        <w:left w:val="none" w:sz="0" w:space="0" w:color="auto"/>
        <w:bottom w:val="none" w:sz="0" w:space="0" w:color="auto"/>
        <w:right w:val="none" w:sz="0" w:space="0" w:color="auto"/>
      </w:divBdr>
    </w:div>
    <w:div w:id="2055041096">
      <w:bodyDiv w:val="1"/>
      <w:marLeft w:val="0"/>
      <w:marRight w:val="0"/>
      <w:marTop w:val="0"/>
      <w:marBottom w:val="0"/>
      <w:divBdr>
        <w:top w:val="none" w:sz="0" w:space="0" w:color="auto"/>
        <w:left w:val="none" w:sz="0" w:space="0" w:color="auto"/>
        <w:bottom w:val="none" w:sz="0" w:space="0" w:color="auto"/>
        <w:right w:val="none" w:sz="0" w:space="0" w:color="auto"/>
      </w:divBdr>
    </w:div>
    <w:div w:id="2055612719">
      <w:bodyDiv w:val="1"/>
      <w:marLeft w:val="0"/>
      <w:marRight w:val="0"/>
      <w:marTop w:val="0"/>
      <w:marBottom w:val="0"/>
      <w:divBdr>
        <w:top w:val="none" w:sz="0" w:space="0" w:color="auto"/>
        <w:left w:val="none" w:sz="0" w:space="0" w:color="auto"/>
        <w:bottom w:val="none" w:sz="0" w:space="0" w:color="auto"/>
        <w:right w:val="none" w:sz="0" w:space="0" w:color="auto"/>
      </w:divBdr>
    </w:div>
    <w:div w:id="2058629364">
      <w:bodyDiv w:val="1"/>
      <w:marLeft w:val="0"/>
      <w:marRight w:val="0"/>
      <w:marTop w:val="0"/>
      <w:marBottom w:val="0"/>
      <w:divBdr>
        <w:top w:val="none" w:sz="0" w:space="0" w:color="auto"/>
        <w:left w:val="none" w:sz="0" w:space="0" w:color="auto"/>
        <w:bottom w:val="none" w:sz="0" w:space="0" w:color="auto"/>
        <w:right w:val="none" w:sz="0" w:space="0" w:color="auto"/>
      </w:divBdr>
    </w:div>
    <w:div w:id="2064911689">
      <w:bodyDiv w:val="1"/>
      <w:marLeft w:val="0"/>
      <w:marRight w:val="0"/>
      <w:marTop w:val="0"/>
      <w:marBottom w:val="0"/>
      <w:divBdr>
        <w:top w:val="none" w:sz="0" w:space="0" w:color="auto"/>
        <w:left w:val="none" w:sz="0" w:space="0" w:color="auto"/>
        <w:bottom w:val="none" w:sz="0" w:space="0" w:color="auto"/>
        <w:right w:val="none" w:sz="0" w:space="0" w:color="auto"/>
      </w:divBdr>
    </w:div>
    <w:div w:id="2070809936">
      <w:bodyDiv w:val="1"/>
      <w:marLeft w:val="0"/>
      <w:marRight w:val="0"/>
      <w:marTop w:val="0"/>
      <w:marBottom w:val="0"/>
      <w:divBdr>
        <w:top w:val="none" w:sz="0" w:space="0" w:color="auto"/>
        <w:left w:val="none" w:sz="0" w:space="0" w:color="auto"/>
        <w:bottom w:val="none" w:sz="0" w:space="0" w:color="auto"/>
        <w:right w:val="none" w:sz="0" w:space="0" w:color="auto"/>
      </w:divBdr>
    </w:div>
    <w:div w:id="2075623287">
      <w:bodyDiv w:val="1"/>
      <w:marLeft w:val="0"/>
      <w:marRight w:val="0"/>
      <w:marTop w:val="0"/>
      <w:marBottom w:val="0"/>
      <w:divBdr>
        <w:top w:val="none" w:sz="0" w:space="0" w:color="auto"/>
        <w:left w:val="none" w:sz="0" w:space="0" w:color="auto"/>
        <w:bottom w:val="none" w:sz="0" w:space="0" w:color="auto"/>
        <w:right w:val="none" w:sz="0" w:space="0" w:color="auto"/>
      </w:divBdr>
    </w:div>
    <w:div w:id="2082630891">
      <w:bodyDiv w:val="1"/>
      <w:marLeft w:val="0"/>
      <w:marRight w:val="0"/>
      <w:marTop w:val="0"/>
      <w:marBottom w:val="0"/>
      <w:divBdr>
        <w:top w:val="none" w:sz="0" w:space="0" w:color="auto"/>
        <w:left w:val="none" w:sz="0" w:space="0" w:color="auto"/>
        <w:bottom w:val="none" w:sz="0" w:space="0" w:color="auto"/>
        <w:right w:val="none" w:sz="0" w:space="0" w:color="auto"/>
      </w:divBdr>
    </w:div>
    <w:div w:id="2082869746">
      <w:bodyDiv w:val="1"/>
      <w:marLeft w:val="0"/>
      <w:marRight w:val="0"/>
      <w:marTop w:val="0"/>
      <w:marBottom w:val="0"/>
      <w:divBdr>
        <w:top w:val="none" w:sz="0" w:space="0" w:color="auto"/>
        <w:left w:val="none" w:sz="0" w:space="0" w:color="auto"/>
        <w:bottom w:val="none" w:sz="0" w:space="0" w:color="auto"/>
        <w:right w:val="none" w:sz="0" w:space="0" w:color="auto"/>
      </w:divBdr>
    </w:div>
    <w:div w:id="2083209246">
      <w:bodyDiv w:val="1"/>
      <w:marLeft w:val="0"/>
      <w:marRight w:val="0"/>
      <w:marTop w:val="0"/>
      <w:marBottom w:val="0"/>
      <w:divBdr>
        <w:top w:val="none" w:sz="0" w:space="0" w:color="auto"/>
        <w:left w:val="none" w:sz="0" w:space="0" w:color="auto"/>
        <w:bottom w:val="none" w:sz="0" w:space="0" w:color="auto"/>
        <w:right w:val="none" w:sz="0" w:space="0" w:color="auto"/>
      </w:divBdr>
    </w:div>
    <w:div w:id="2087338602">
      <w:bodyDiv w:val="1"/>
      <w:marLeft w:val="0"/>
      <w:marRight w:val="0"/>
      <w:marTop w:val="0"/>
      <w:marBottom w:val="0"/>
      <w:divBdr>
        <w:top w:val="none" w:sz="0" w:space="0" w:color="auto"/>
        <w:left w:val="none" w:sz="0" w:space="0" w:color="auto"/>
        <w:bottom w:val="none" w:sz="0" w:space="0" w:color="auto"/>
        <w:right w:val="none" w:sz="0" w:space="0" w:color="auto"/>
      </w:divBdr>
    </w:div>
    <w:div w:id="2089888019">
      <w:bodyDiv w:val="1"/>
      <w:marLeft w:val="0"/>
      <w:marRight w:val="0"/>
      <w:marTop w:val="0"/>
      <w:marBottom w:val="0"/>
      <w:divBdr>
        <w:top w:val="none" w:sz="0" w:space="0" w:color="auto"/>
        <w:left w:val="none" w:sz="0" w:space="0" w:color="auto"/>
        <w:bottom w:val="none" w:sz="0" w:space="0" w:color="auto"/>
        <w:right w:val="none" w:sz="0" w:space="0" w:color="auto"/>
      </w:divBdr>
    </w:div>
    <w:div w:id="2093889800">
      <w:bodyDiv w:val="1"/>
      <w:marLeft w:val="0"/>
      <w:marRight w:val="0"/>
      <w:marTop w:val="0"/>
      <w:marBottom w:val="0"/>
      <w:divBdr>
        <w:top w:val="none" w:sz="0" w:space="0" w:color="auto"/>
        <w:left w:val="none" w:sz="0" w:space="0" w:color="auto"/>
        <w:bottom w:val="none" w:sz="0" w:space="0" w:color="auto"/>
        <w:right w:val="none" w:sz="0" w:space="0" w:color="auto"/>
      </w:divBdr>
    </w:div>
    <w:div w:id="2095317718">
      <w:bodyDiv w:val="1"/>
      <w:marLeft w:val="0"/>
      <w:marRight w:val="0"/>
      <w:marTop w:val="0"/>
      <w:marBottom w:val="0"/>
      <w:divBdr>
        <w:top w:val="none" w:sz="0" w:space="0" w:color="auto"/>
        <w:left w:val="none" w:sz="0" w:space="0" w:color="auto"/>
        <w:bottom w:val="none" w:sz="0" w:space="0" w:color="auto"/>
        <w:right w:val="none" w:sz="0" w:space="0" w:color="auto"/>
      </w:divBdr>
    </w:div>
    <w:div w:id="2096631545">
      <w:bodyDiv w:val="1"/>
      <w:marLeft w:val="0"/>
      <w:marRight w:val="0"/>
      <w:marTop w:val="0"/>
      <w:marBottom w:val="0"/>
      <w:divBdr>
        <w:top w:val="none" w:sz="0" w:space="0" w:color="auto"/>
        <w:left w:val="none" w:sz="0" w:space="0" w:color="auto"/>
        <w:bottom w:val="none" w:sz="0" w:space="0" w:color="auto"/>
        <w:right w:val="none" w:sz="0" w:space="0" w:color="auto"/>
      </w:divBdr>
    </w:div>
    <w:div w:id="2096708614">
      <w:bodyDiv w:val="1"/>
      <w:marLeft w:val="0"/>
      <w:marRight w:val="0"/>
      <w:marTop w:val="0"/>
      <w:marBottom w:val="0"/>
      <w:divBdr>
        <w:top w:val="none" w:sz="0" w:space="0" w:color="auto"/>
        <w:left w:val="none" w:sz="0" w:space="0" w:color="auto"/>
        <w:bottom w:val="none" w:sz="0" w:space="0" w:color="auto"/>
        <w:right w:val="none" w:sz="0" w:space="0" w:color="auto"/>
      </w:divBdr>
    </w:div>
    <w:div w:id="2099329426">
      <w:bodyDiv w:val="1"/>
      <w:marLeft w:val="0"/>
      <w:marRight w:val="0"/>
      <w:marTop w:val="0"/>
      <w:marBottom w:val="0"/>
      <w:divBdr>
        <w:top w:val="none" w:sz="0" w:space="0" w:color="auto"/>
        <w:left w:val="none" w:sz="0" w:space="0" w:color="auto"/>
        <w:bottom w:val="none" w:sz="0" w:space="0" w:color="auto"/>
        <w:right w:val="none" w:sz="0" w:space="0" w:color="auto"/>
      </w:divBdr>
    </w:div>
    <w:div w:id="2101172994">
      <w:bodyDiv w:val="1"/>
      <w:marLeft w:val="0"/>
      <w:marRight w:val="0"/>
      <w:marTop w:val="0"/>
      <w:marBottom w:val="0"/>
      <w:divBdr>
        <w:top w:val="none" w:sz="0" w:space="0" w:color="auto"/>
        <w:left w:val="none" w:sz="0" w:space="0" w:color="auto"/>
        <w:bottom w:val="none" w:sz="0" w:space="0" w:color="auto"/>
        <w:right w:val="none" w:sz="0" w:space="0" w:color="auto"/>
      </w:divBdr>
    </w:div>
    <w:div w:id="2102868745">
      <w:bodyDiv w:val="1"/>
      <w:marLeft w:val="0"/>
      <w:marRight w:val="0"/>
      <w:marTop w:val="0"/>
      <w:marBottom w:val="0"/>
      <w:divBdr>
        <w:top w:val="none" w:sz="0" w:space="0" w:color="auto"/>
        <w:left w:val="none" w:sz="0" w:space="0" w:color="auto"/>
        <w:bottom w:val="none" w:sz="0" w:space="0" w:color="auto"/>
        <w:right w:val="none" w:sz="0" w:space="0" w:color="auto"/>
      </w:divBdr>
    </w:div>
    <w:div w:id="2102943982">
      <w:bodyDiv w:val="1"/>
      <w:marLeft w:val="0"/>
      <w:marRight w:val="0"/>
      <w:marTop w:val="0"/>
      <w:marBottom w:val="0"/>
      <w:divBdr>
        <w:top w:val="none" w:sz="0" w:space="0" w:color="auto"/>
        <w:left w:val="none" w:sz="0" w:space="0" w:color="auto"/>
        <w:bottom w:val="none" w:sz="0" w:space="0" w:color="auto"/>
        <w:right w:val="none" w:sz="0" w:space="0" w:color="auto"/>
      </w:divBdr>
    </w:div>
    <w:div w:id="2104639402">
      <w:bodyDiv w:val="1"/>
      <w:marLeft w:val="0"/>
      <w:marRight w:val="0"/>
      <w:marTop w:val="0"/>
      <w:marBottom w:val="0"/>
      <w:divBdr>
        <w:top w:val="none" w:sz="0" w:space="0" w:color="auto"/>
        <w:left w:val="none" w:sz="0" w:space="0" w:color="auto"/>
        <w:bottom w:val="none" w:sz="0" w:space="0" w:color="auto"/>
        <w:right w:val="none" w:sz="0" w:space="0" w:color="auto"/>
      </w:divBdr>
    </w:div>
    <w:div w:id="2109226656">
      <w:bodyDiv w:val="1"/>
      <w:marLeft w:val="0"/>
      <w:marRight w:val="0"/>
      <w:marTop w:val="0"/>
      <w:marBottom w:val="0"/>
      <w:divBdr>
        <w:top w:val="none" w:sz="0" w:space="0" w:color="auto"/>
        <w:left w:val="none" w:sz="0" w:space="0" w:color="auto"/>
        <w:bottom w:val="none" w:sz="0" w:space="0" w:color="auto"/>
        <w:right w:val="none" w:sz="0" w:space="0" w:color="auto"/>
      </w:divBdr>
    </w:div>
    <w:div w:id="2112967506">
      <w:bodyDiv w:val="1"/>
      <w:marLeft w:val="0"/>
      <w:marRight w:val="0"/>
      <w:marTop w:val="0"/>
      <w:marBottom w:val="0"/>
      <w:divBdr>
        <w:top w:val="none" w:sz="0" w:space="0" w:color="auto"/>
        <w:left w:val="none" w:sz="0" w:space="0" w:color="auto"/>
        <w:bottom w:val="none" w:sz="0" w:space="0" w:color="auto"/>
        <w:right w:val="none" w:sz="0" w:space="0" w:color="auto"/>
      </w:divBdr>
    </w:div>
    <w:div w:id="2113741584">
      <w:bodyDiv w:val="1"/>
      <w:marLeft w:val="0"/>
      <w:marRight w:val="0"/>
      <w:marTop w:val="0"/>
      <w:marBottom w:val="0"/>
      <w:divBdr>
        <w:top w:val="none" w:sz="0" w:space="0" w:color="auto"/>
        <w:left w:val="none" w:sz="0" w:space="0" w:color="auto"/>
        <w:bottom w:val="none" w:sz="0" w:space="0" w:color="auto"/>
        <w:right w:val="none" w:sz="0" w:space="0" w:color="auto"/>
      </w:divBdr>
    </w:div>
    <w:div w:id="2116485702">
      <w:bodyDiv w:val="1"/>
      <w:marLeft w:val="0"/>
      <w:marRight w:val="0"/>
      <w:marTop w:val="0"/>
      <w:marBottom w:val="0"/>
      <w:divBdr>
        <w:top w:val="none" w:sz="0" w:space="0" w:color="auto"/>
        <w:left w:val="none" w:sz="0" w:space="0" w:color="auto"/>
        <w:bottom w:val="none" w:sz="0" w:space="0" w:color="auto"/>
        <w:right w:val="none" w:sz="0" w:space="0" w:color="auto"/>
      </w:divBdr>
    </w:div>
    <w:div w:id="2117022847">
      <w:bodyDiv w:val="1"/>
      <w:marLeft w:val="0"/>
      <w:marRight w:val="0"/>
      <w:marTop w:val="0"/>
      <w:marBottom w:val="0"/>
      <w:divBdr>
        <w:top w:val="none" w:sz="0" w:space="0" w:color="auto"/>
        <w:left w:val="none" w:sz="0" w:space="0" w:color="auto"/>
        <w:bottom w:val="none" w:sz="0" w:space="0" w:color="auto"/>
        <w:right w:val="none" w:sz="0" w:space="0" w:color="auto"/>
      </w:divBdr>
    </w:div>
    <w:div w:id="2117091617">
      <w:bodyDiv w:val="1"/>
      <w:marLeft w:val="0"/>
      <w:marRight w:val="0"/>
      <w:marTop w:val="0"/>
      <w:marBottom w:val="0"/>
      <w:divBdr>
        <w:top w:val="none" w:sz="0" w:space="0" w:color="auto"/>
        <w:left w:val="none" w:sz="0" w:space="0" w:color="auto"/>
        <w:bottom w:val="none" w:sz="0" w:space="0" w:color="auto"/>
        <w:right w:val="none" w:sz="0" w:space="0" w:color="auto"/>
      </w:divBdr>
    </w:div>
    <w:div w:id="2117945381">
      <w:bodyDiv w:val="1"/>
      <w:marLeft w:val="0"/>
      <w:marRight w:val="0"/>
      <w:marTop w:val="0"/>
      <w:marBottom w:val="0"/>
      <w:divBdr>
        <w:top w:val="none" w:sz="0" w:space="0" w:color="auto"/>
        <w:left w:val="none" w:sz="0" w:space="0" w:color="auto"/>
        <w:bottom w:val="none" w:sz="0" w:space="0" w:color="auto"/>
        <w:right w:val="none" w:sz="0" w:space="0" w:color="auto"/>
      </w:divBdr>
    </w:div>
    <w:div w:id="2118136397">
      <w:bodyDiv w:val="1"/>
      <w:marLeft w:val="0"/>
      <w:marRight w:val="0"/>
      <w:marTop w:val="0"/>
      <w:marBottom w:val="0"/>
      <w:divBdr>
        <w:top w:val="none" w:sz="0" w:space="0" w:color="auto"/>
        <w:left w:val="none" w:sz="0" w:space="0" w:color="auto"/>
        <w:bottom w:val="none" w:sz="0" w:space="0" w:color="auto"/>
        <w:right w:val="none" w:sz="0" w:space="0" w:color="auto"/>
      </w:divBdr>
    </w:div>
    <w:div w:id="2121484923">
      <w:bodyDiv w:val="1"/>
      <w:marLeft w:val="0"/>
      <w:marRight w:val="0"/>
      <w:marTop w:val="0"/>
      <w:marBottom w:val="0"/>
      <w:divBdr>
        <w:top w:val="none" w:sz="0" w:space="0" w:color="auto"/>
        <w:left w:val="none" w:sz="0" w:space="0" w:color="auto"/>
        <w:bottom w:val="none" w:sz="0" w:space="0" w:color="auto"/>
        <w:right w:val="none" w:sz="0" w:space="0" w:color="auto"/>
      </w:divBdr>
    </w:div>
    <w:div w:id="2121682820">
      <w:bodyDiv w:val="1"/>
      <w:marLeft w:val="0"/>
      <w:marRight w:val="0"/>
      <w:marTop w:val="0"/>
      <w:marBottom w:val="0"/>
      <w:divBdr>
        <w:top w:val="none" w:sz="0" w:space="0" w:color="auto"/>
        <w:left w:val="none" w:sz="0" w:space="0" w:color="auto"/>
        <w:bottom w:val="none" w:sz="0" w:space="0" w:color="auto"/>
        <w:right w:val="none" w:sz="0" w:space="0" w:color="auto"/>
      </w:divBdr>
    </w:div>
    <w:div w:id="2122450290">
      <w:bodyDiv w:val="1"/>
      <w:marLeft w:val="0"/>
      <w:marRight w:val="0"/>
      <w:marTop w:val="0"/>
      <w:marBottom w:val="0"/>
      <w:divBdr>
        <w:top w:val="none" w:sz="0" w:space="0" w:color="auto"/>
        <w:left w:val="none" w:sz="0" w:space="0" w:color="auto"/>
        <w:bottom w:val="none" w:sz="0" w:space="0" w:color="auto"/>
        <w:right w:val="none" w:sz="0" w:space="0" w:color="auto"/>
      </w:divBdr>
    </w:div>
    <w:div w:id="2125734843">
      <w:bodyDiv w:val="1"/>
      <w:marLeft w:val="0"/>
      <w:marRight w:val="0"/>
      <w:marTop w:val="0"/>
      <w:marBottom w:val="0"/>
      <w:divBdr>
        <w:top w:val="none" w:sz="0" w:space="0" w:color="auto"/>
        <w:left w:val="none" w:sz="0" w:space="0" w:color="auto"/>
        <w:bottom w:val="none" w:sz="0" w:space="0" w:color="auto"/>
        <w:right w:val="none" w:sz="0" w:space="0" w:color="auto"/>
      </w:divBdr>
    </w:div>
    <w:div w:id="2127000302">
      <w:bodyDiv w:val="1"/>
      <w:marLeft w:val="0"/>
      <w:marRight w:val="0"/>
      <w:marTop w:val="0"/>
      <w:marBottom w:val="0"/>
      <w:divBdr>
        <w:top w:val="none" w:sz="0" w:space="0" w:color="auto"/>
        <w:left w:val="none" w:sz="0" w:space="0" w:color="auto"/>
        <w:bottom w:val="none" w:sz="0" w:space="0" w:color="auto"/>
        <w:right w:val="none" w:sz="0" w:space="0" w:color="auto"/>
      </w:divBdr>
    </w:div>
    <w:div w:id="2128305442">
      <w:bodyDiv w:val="1"/>
      <w:marLeft w:val="0"/>
      <w:marRight w:val="0"/>
      <w:marTop w:val="0"/>
      <w:marBottom w:val="0"/>
      <w:divBdr>
        <w:top w:val="none" w:sz="0" w:space="0" w:color="auto"/>
        <w:left w:val="none" w:sz="0" w:space="0" w:color="auto"/>
        <w:bottom w:val="none" w:sz="0" w:space="0" w:color="auto"/>
        <w:right w:val="none" w:sz="0" w:space="0" w:color="auto"/>
      </w:divBdr>
    </w:div>
    <w:div w:id="2129275803">
      <w:bodyDiv w:val="1"/>
      <w:marLeft w:val="0"/>
      <w:marRight w:val="0"/>
      <w:marTop w:val="0"/>
      <w:marBottom w:val="0"/>
      <w:divBdr>
        <w:top w:val="none" w:sz="0" w:space="0" w:color="auto"/>
        <w:left w:val="none" w:sz="0" w:space="0" w:color="auto"/>
        <w:bottom w:val="none" w:sz="0" w:space="0" w:color="auto"/>
        <w:right w:val="none" w:sz="0" w:space="0" w:color="auto"/>
      </w:divBdr>
    </w:div>
    <w:div w:id="2129667137">
      <w:bodyDiv w:val="1"/>
      <w:marLeft w:val="0"/>
      <w:marRight w:val="0"/>
      <w:marTop w:val="0"/>
      <w:marBottom w:val="0"/>
      <w:divBdr>
        <w:top w:val="none" w:sz="0" w:space="0" w:color="auto"/>
        <w:left w:val="none" w:sz="0" w:space="0" w:color="auto"/>
        <w:bottom w:val="none" w:sz="0" w:space="0" w:color="auto"/>
        <w:right w:val="none" w:sz="0" w:space="0" w:color="auto"/>
      </w:divBdr>
    </w:div>
    <w:div w:id="2131318989">
      <w:bodyDiv w:val="1"/>
      <w:marLeft w:val="0"/>
      <w:marRight w:val="0"/>
      <w:marTop w:val="0"/>
      <w:marBottom w:val="0"/>
      <w:divBdr>
        <w:top w:val="none" w:sz="0" w:space="0" w:color="auto"/>
        <w:left w:val="none" w:sz="0" w:space="0" w:color="auto"/>
        <w:bottom w:val="none" w:sz="0" w:space="0" w:color="auto"/>
        <w:right w:val="none" w:sz="0" w:space="0" w:color="auto"/>
      </w:divBdr>
    </w:div>
    <w:div w:id="2134666814">
      <w:bodyDiv w:val="1"/>
      <w:marLeft w:val="0"/>
      <w:marRight w:val="0"/>
      <w:marTop w:val="0"/>
      <w:marBottom w:val="0"/>
      <w:divBdr>
        <w:top w:val="none" w:sz="0" w:space="0" w:color="auto"/>
        <w:left w:val="none" w:sz="0" w:space="0" w:color="auto"/>
        <w:bottom w:val="none" w:sz="0" w:space="0" w:color="auto"/>
        <w:right w:val="none" w:sz="0" w:space="0" w:color="auto"/>
      </w:divBdr>
    </w:div>
    <w:div w:id="2135368028">
      <w:bodyDiv w:val="1"/>
      <w:marLeft w:val="0"/>
      <w:marRight w:val="0"/>
      <w:marTop w:val="0"/>
      <w:marBottom w:val="0"/>
      <w:divBdr>
        <w:top w:val="none" w:sz="0" w:space="0" w:color="auto"/>
        <w:left w:val="none" w:sz="0" w:space="0" w:color="auto"/>
        <w:bottom w:val="none" w:sz="0" w:space="0" w:color="auto"/>
        <w:right w:val="none" w:sz="0" w:space="0" w:color="auto"/>
      </w:divBdr>
    </w:div>
    <w:div w:id="2136215004">
      <w:bodyDiv w:val="1"/>
      <w:marLeft w:val="0"/>
      <w:marRight w:val="0"/>
      <w:marTop w:val="0"/>
      <w:marBottom w:val="0"/>
      <w:divBdr>
        <w:top w:val="none" w:sz="0" w:space="0" w:color="auto"/>
        <w:left w:val="none" w:sz="0" w:space="0" w:color="auto"/>
        <w:bottom w:val="none" w:sz="0" w:space="0" w:color="auto"/>
        <w:right w:val="none" w:sz="0" w:space="0" w:color="auto"/>
      </w:divBdr>
    </w:div>
    <w:div w:id="2136869682">
      <w:bodyDiv w:val="1"/>
      <w:marLeft w:val="0"/>
      <w:marRight w:val="0"/>
      <w:marTop w:val="0"/>
      <w:marBottom w:val="0"/>
      <w:divBdr>
        <w:top w:val="none" w:sz="0" w:space="0" w:color="auto"/>
        <w:left w:val="none" w:sz="0" w:space="0" w:color="auto"/>
        <w:bottom w:val="none" w:sz="0" w:space="0" w:color="auto"/>
        <w:right w:val="none" w:sz="0" w:space="0" w:color="auto"/>
      </w:divBdr>
    </w:div>
    <w:div w:id="2137334694">
      <w:bodyDiv w:val="1"/>
      <w:marLeft w:val="0"/>
      <w:marRight w:val="0"/>
      <w:marTop w:val="0"/>
      <w:marBottom w:val="0"/>
      <w:divBdr>
        <w:top w:val="none" w:sz="0" w:space="0" w:color="auto"/>
        <w:left w:val="none" w:sz="0" w:space="0" w:color="auto"/>
        <w:bottom w:val="none" w:sz="0" w:space="0" w:color="auto"/>
        <w:right w:val="none" w:sz="0" w:space="0" w:color="auto"/>
      </w:divBdr>
    </w:div>
    <w:div w:id="2137411679">
      <w:bodyDiv w:val="1"/>
      <w:marLeft w:val="0"/>
      <w:marRight w:val="0"/>
      <w:marTop w:val="0"/>
      <w:marBottom w:val="0"/>
      <w:divBdr>
        <w:top w:val="none" w:sz="0" w:space="0" w:color="auto"/>
        <w:left w:val="none" w:sz="0" w:space="0" w:color="auto"/>
        <w:bottom w:val="none" w:sz="0" w:space="0" w:color="auto"/>
        <w:right w:val="none" w:sz="0" w:space="0" w:color="auto"/>
      </w:divBdr>
    </w:div>
    <w:div w:id="2137596567">
      <w:bodyDiv w:val="1"/>
      <w:marLeft w:val="0"/>
      <w:marRight w:val="0"/>
      <w:marTop w:val="0"/>
      <w:marBottom w:val="0"/>
      <w:divBdr>
        <w:top w:val="none" w:sz="0" w:space="0" w:color="auto"/>
        <w:left w:val="none" w:sz="0" w:space="0" w:color="auto"/>
        <w:bottom w:val="none" w:sz="0" w:space="0" w:color="auto"/>
        <w:right w:val="none" w:sz="0" w:space="0" w:color="auto"/>
      </w:divBdr>
    </w:div>
    <w:div w:id="2138138050">
      <w:bodyDiv w:val="1"/>
      <w:marLeft w:val="0"/>
      <w:marRight w:val="0"/>
      <w:marTop w:val="0"/>
      <w:marBottom w:val="0"/>
      <w:divBdr>
        <w:top w:val="none" w:sz="0" w:space="0" w:color="auto"/>
        <w:left w:val="none" w:sz="0" w:space="0" w:color="auto"/>
        <w:bottom w:val="none" w:sz="0" w:space="0" w:color="auto"/>
        <w:right w:val="none" w:sz="0" w:space="0" w:color="auto"/>
      </w:divBdr>
    </w:div>
    <w:div w:id="2138915037">
      <w:bodyDiv w:val="1"/>
      <w:marLeft w:val="0"/>
      <w:marRight w:val="0"/>
      <w:marTop w:val="0"/>
      <w:marBottom w:val="0"/>
      <w:divBdr>
        <w:top w:val="none" w:sz="0" w:space="0" w:color="auto"/>
        <w:left w:val="none" w:sz="0" w:space="0" w:color="auto"/>
        <w:bottom w:val="none" w:sz="0" w:space="0" w:color="auto"/>
        <w:right w:val="none" w:sz="0" w:space="0" w:color="auto"/>
      </w:divBdr>
    </w:div>
    <w:div w:id="2139368570">
      <w:bodyDiv w:val="1"/>
      <w:marLeft w:val="0"/>
      <w:marRight w:val="0"/>
      <w:marTop w:val="0"/>
      <w:marBottom w:val="0"/>
      <w:divBdr>
        <w:top w:val="none" w:sz="0" w:space="0" w:color="auto"/>
        <w:left w:val="none" w:sz="0" w:space="0" w:color="auto"/>
        <w:bottom w:val="none" w:sz="0" w:space="0" w:color="auto"/>
        <w:right w:val="none" w:sz="0" w:space="0" w:color="auto"/>
      </w:divBdr>
    </w:div>
    <w:div w:id="2141224749">
      <w:bodyDiv w:val="1"/>
      <w:marLeft w:val="0"/>
      <w:marRight w:val="0"/>
      <w:marTop w:val="0"/>
      <w:marBottom w:val="0"/>
      <w:divBdr>
        <w:top w:val="none" w:sz="0" w:space="0" w:color="auto"/>
        <w:left w:val="none" w:sz="0" w:space="0" w:color="auto"/>
        <w:bottom w:val="none" w:sz="0" w:space="0" w:color="auto"/>
        <w:right w:val="none" w:sz="0" w:space="0" w:color="auto"/>
      </w:divBdr>
    </w:div>
    <w:div w:id="2143038343">
      <w:bodyDiv w:val="1"/>
      <w:marLeft w:val="0"/>
      <w:marRight w:val="0"/>
      <w:marTop w:val="0"/>
      <w:marBottom w:val="0"/>
      <w:divBdr>
        <w:top w:val="none" w:sz="0" w:space="0" w:color="auto"/>
        <w:left w:val="none" w:sz="0" w:space="0" w:color="auto"/>
        <w:bottom w:val="none" w:sz="0" w:space="0" w:color="auto"/>
        <w:right w:val="none" w:sz="0" w:space="0" w:color="auto"/>
      </w:divBdr>
    </w:div>
    <w:div w:id="2144422300">
      <w:bodyDiv w:val="1"/>
      <w:marLeft w:val="0"/>
      <w:marRight w:val="0"/>
      <w:marTop w:val="0"/>
      <w:marBottom w:val="0"/>
      <w:divBdr>
        <w:top w:val="none" w:sz="0" w:space="0" w:color="auto"/>
        <w:left w:val="none" w:sz="0" w:space="0" w:color="auto"/>
        <w:bottom w:val="none" w:sz="0" w:space="0" w:color="auto"/>
        <w:right w:val="none" w:sz="0" w:space="0" w:color="auto"/>
      </w:divBdr>
    </w:div>
    <w:div w:id="21444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6.bin"/><Relationship Id="rId324" Type="http://schemas.openxmlformats.org/officeDocument/2006/relationships/image" Target="media/image140.wmf"/><Relationship Id="rId531" Type="http://schemas.openxmlformats.org/officeDocument/2006/relationships/image" Target="media/image228.wmf"/><Relationship Id="rId629" Type="http://schemas.openxmlformats.org/officeDocument/2006/relationships/image" Target="media/image270.wmf"/><Relationship Id="rId170" Type="http://schemas.openxmlformats.org/officeDocument/2006/relationships/image" Target="media/image69.wmf"/><Relationship Id="rId268" Type="http://schemas.openxmlformats.org/officeDocument/2006/relationships/oleObject" Target="embeddings/oleObject144.bin"/><Relationship Id="rId475" Type="http://schemas.openxmlformats.org/officeDocument/2006/relationships/oleObject" Target="embeddings/oleObject262.bin"/><Relationship Id="rId32" Type="http://schemas.openxmlformats.org/officeDocument/2006/relationships/image" Target="media/image11.wmf"/><Relationship Id="rId128" Type="http://schemas.openxmlformats.org/officeDocument/2006/relationships/oleObject" Target="embeddings/oleObject67.bin"/><Relationship Id="rId335" Type="http://schemas.openxmlformats.org/officeDocument/2006/relationships/image" Target="media/image145.wmf"/><Relationship Id="rId542" Type="http://schemas.openxmlformats.org/officeDocument/2006/relationships/oleObject" Target="embeddings/oleObject299.bin"/><Relationship Id="rId181" Type="http://schemas.openxmlformats.org/officeDocument/2006/relationships/image" Target="media/image75.wmf"/><Relationship Id="rId402" Type="http://schemas.openxmlformats.org/officeDocument/2006/relationships/oleObject" Target="embeddings/oleObject220.bin"/><Relationship Id="rId279" Type="http://schemas.openxmlformats.org/officeDocument/2006/relationships/oleObject" Target="embeddings/oleObject150.bin"/><Relationship Id="rId486" Type="http://schemas.openxmlformats.org/officeDocument/2006/relationships/image" Target="media/image208.wmf"/><Relationship Id="rId43" Type="http://schemas.openxmlformats.org/officeDocument/2006/relationships/image" Target="media/image15.wmf"/><Relationship Id="rId139" Type="http://schemas.openxmlformats.org/officeDocument/2006/relationships/image" Target="media/image56.wmf"/><Relationship Id="rId346" Type="http://schemas.openxmlformats.org/officeDocument/2006/relationships/image" Target="media/image150.wmf"/><Relationship Id="rId553" Type="http://schemas.openxmlformats.org/officeDocument/2006/relationships/oleObject" Target="embeddings/oleObject305.bin"/><Relationship Id="rId192" Type="http://schemas.openxmlformats.org/officeDocument/2006/relationships/oleObject" Target="embeddings/oleObject104.bin"/><Relationship Id="rId206" Type="http://schemas.openxmlformats.org/officeDocument/2006/relationships/image" Target="media/image84.wmf"/><Relationship Id="rId413" Type="http://schemas.openxmlformats.org/officeDocument/2006/relationships/oleObject" Target="embeddings/oleObject228.bin"/><Relationship Id="rId497" Type="http://schemas.openxmlformats.org/officeDocument/2006/relationships/image" Target="media/image213.wmf"/><Relationship Id="rId620" Type="http://schemas.openxmlformats.org/officeDocument/2006/relationships/oleObject" Target="embeddings/oleObject345.bin"/><Relationship Id="rId357" Type="http://schemas.openxmlformats.org/officeDocument/2006/relationships/oleObject" Target="embeddings/oleObject193.bin"/><Relationship Id="rId54" Type="http://schemas.openxmlformats.org/officeDocument/2006/relationships/oleObject" Target="embeddings/oleObject24.bin"/><Relationship Id="rId217" Type="http://schemas.openxmlformats.org/officeDocument/2006/relationships/oleObject" Target="embeddings/oleObject118.bin"/><Relationship Id="rId564" Type="http://schemas.openxmlformats.org/officeDocument/2006/relationships/oleObject" Target="embeddings/oleObject312.bin"/><Relationship Id="rId424" Type="http://schemas.openxmlformats.org/officeDocument/2006/relationships/image" Target="media/image180.wmf"/><Relationship Id="rId631" Type="http://schemas.openxmlformats.org/officeDocument/2006/relationships/image" Target="media/image271.wmf"/><Relationship Id="rId270" Type="http://schemas.openxmlformats.org/officeDocument/2006/relationships/oleObject" Target="embeddings/oleObject145.bin"/><Relationship Id="rId65" Type="http://schemas.openxmlformats.org/officeDocument/2006/relationships/image" Target="media/image26.wmf"/><Relationship Id="rId130" Type="http://schemas.openxmlformats.org/officeDocument/2006/relationships/oleObject" Target="embeddings/oleObject68.bin"/><Relationship Id="rId368" Type="http://schemas.openxmlformats.org/officeDocument/2006/relationships/oleObject" Target="embeddings/oleObject199.bin"/><Relationship Id="rId575" Type="http://schemas.openxmlformats.org/officeDocument/2006/relationships/oleObject" Target="embeddings/oleObject318.bin"/><Relationship Id="rId228" Type="http://schemas.openxmlformats.org/officeDocument/2006/relationships/oleObject" Target="embeddings/oleObject124.bin"/><Relationship Id="rId435" Type="http://schemas.openxmlformats.org/officeDocument/2006/relationships/image" Target="media/image185.wmf"/><Relationship Id="rId642" Type="http://schemas.openxmlformats.org/officeDocument/2006/relationships/oleObject" Target="embeddings/oleObject357.bin"/><Relationship Id="rId281" Type="http://schemas.openxmlformats.org/officeDocument/2006/relationships/oleObject" Target="embeddings/oleObject151.bin"/><Relationship Id="rId502" Type="http://schemas.openxmlformats.org/officeDocument/2006/relationships/oleObject" Target="embeddings/oleObject277.bin"/><Relationship Id="rId76" Type="http://schemas.openxmlformats.org/officeDocument/2006/relationships/image" Target="media/image31.wmf"/><Relationship Id="rId141" Type="http://schemas.openxmlformats.org/officeDocument/2006/relationships/image" Target="media/image57.wmf"/><Relationship Id="rId379" Type="http://schemas.openxmlformats.org/officeDocument/2006/relationships/image" Target="media/image164.wmf"/><Relationship Id="rId586" Type="http://schemas.openxmlformats.org/officeDocument/2006/relationships/image" Target="media/image252.png"/><Relationship Id="rId7" Type="http://schemas.openxmlformats.org/officeDocument/2006/relationships/endnotes" Target="endnotes.xml"/><Relationship Id="rId239" Type="http://schemas.openxmlformats.org/officeDocument/2006/relationships/image" Target="media/image100.wmf"/><Relationship Id="rId446" Type="http://schemas.openxmlformats.org/officeDocument/2006/relationships/oleObject" Target="embeddings/oleObject246.bin"/><Relationship Id="rId292" Type="http://schemas.openxmlformats.org/officeDocument/2006/relationships/oleObject" Target="embeddings/oleObject158.bin"/><Relationship Id="rId306" Type="http://schemas.openxmlformats.org/officeDocument/2006/relationships/oleObject" Target="embeddings/oleObject165.bin"/><Relationship Id="rId87" Type="http://schemas.openxmlformats.org/officeDocument/2006/relationships/oleObject" Target="embeddings/oleObject41.bin"/><Relationship Id="rId513" Type="http://schemas.openxmlformats.org/officeDocument/2006/relationships/oleObject" Target="embeddings/oleObject283.bin"/><Relationship Id="rId597" Type="http://schemas.openxmlformats.org/officeDocument/2006/relationships/oleObject" Target="embeddings/oleObject333.bin"/><Relationship Id="rId152" Type="http://schemas.openxmlformats.org/officeDocument/2006/relationships/oleObject" Target="embeddings/oleObject82.bin"/><Relationship Id="rId457" Type="http://schemas.openxmlformats.org/officeDocument/2006/relationships/image" Target="media/image195.wmf"/><Relationship Id="rId14" Type="http://schemas.openxmlformats.org/officeDocument/2006/relationships/oleObject" Target="embeddings/oleObject2.bin"/><Relationship Id="rId317" Type="http://schemas.openxmlformats.org/officeDocument/2006/relationships/oleObject" Target="embeddings/oleObject171.bin"/><Relationship Id="rId524" Type="http://schemas.openxmlformats.org/officeDocument/2006/relationships/oleObject" Target="embeddings/oleObject289.bin"/><Relationship Id="rId98" Type="http://schemas.openxmlformats.org/officeDocument/2006/relationships/oleObject" Target="embeddings/oleObject50.bin"/><Relationship Id="rId163" Type="http://schemas.openxmlformats.org/officeDocument/2006/relationships/image" Target="media/image66.wmf"/><Relationship Id="rId370" Type="http://schemas.openxmlformats.org/officeDocument/2006/relationships/oleObject" Target="embeddings/oleObject200.bin"/><Relationship Id="rId230" Type="http://schemas.openxmlformats.org/officeDocument/2006/relationships/oleObject" Target="embeddings/oleObject125.bin"/><Relationship Id="rId468" Type="http://schemas.openxmlformats.org/officeDocument/2006/relationships/image" Target="media/image200.wmf"/><Relationship Id="rId25" Type="http://schemas.openxmlformats.org/officeDocument/2006/relationships/oleObject" Target="embeddings/oleObject8.bin"/><Relationship Id="rId328" Type="http://schemas.openxmlformats.org/officeDocument/2006/relationships/oleObject" Target="embeddings/oleObject177.bin"/><Relationship Id="rId535" Type="http://schemas.openxmlformats.org/officeDocument/2006/relationships/image" Target="media/image230.wmf"/><Relationship Id="rId174" Type="http://schemas.openxmlformats.org/officeDocument/2006/relationships/image" Target="media/image71.wmf"/><Relationship Id="rId381" Type="http://schemas.openxmlformats.org/officeDocument/2006/relationships/image" Target="media/image165.wmf"/><Relationship Id="rId602" Type="http://schemas.openxmlformats.org/officeDocument/2006/relationships/oleObject" Target="embeddings/oleObject336.bin"/><Relationship Id="rId241" Type="http://schemas.openxmlformats.org/officeDocument/2006/relationships/image" Target="media/image101.wmf"/><Relationship Id="rId479" Type="http://schemas.openxmlformats.org/officeDocument/2006/relationships/oleObject" Target="embeddings/oleObject265.bin"/><Relationship Id="rId36" Type="http://schemas.openxmlformats.org/officeDocument/2006/relationships/oleObject" Target="embeddings/oleObject14.bin"/><Relationship Id="rId339" Type="http://schemas.openxmlformats.org/officeDocument/2006/relationships/image" Target="media/image147.wmf"/><Relationship Id="rId546" Type="http://schemas.openxmlformats.org/officeDocument/2006/relationships/oleObject" Target="embeddings/oleObject301.bin"/><Relationship Id="rId101" Type="http://schemas.openxmlformats.org/officeDocument/2006/relationships/image" Target="media/image40.wmf"/><Relationship Id="rId185" Type="http://schemas.openxmlformats.org/officeDocument/2006/relationships/oleObject" Target="embeddings/oleObject99.bin"/><Relationship Id="rId406" Type="http://schemas.openxmlformats.org/officeDocument/2006/relationships/oleObject" Target="embeddings/oleObject223.bin"/><Relationship Id="rId392" Type="http://schemas.openxmlformats.org/officeDocument/2006/relationships/oleObject" Target="embeddings/oleObject214.bin"/><Relationship Id="rId613" Type="http://schemas.openxmlformats.org/officeDocument/2006/relationships/image" Target="media/image262.wmf"/><Relationship Id="rId252" Type="http://schemas.openxmlformats.org/officeDocument/2006/relationships/oleObject" Target="embeddings/oleObject136.bin"/><Relationship Id="rId47" Type="http://schemas.openxmlformats.org/officeDocument/2006/relationships/image" Target="media/image17.wmf"/><Relationship Id="rId112" Type="http://schemas.openxmlformats.org/officeDocument/2006/relationships/oleObject" Target="embeddings/oleObject57.bin"/><Relationship Id="rId557" Type="http://schemas.openxmlformats.org/officeDocument/2006/relationships/oleObject" Target="embeddings/oleObject307.bin"/><Relationship Id="rId196" Type="http://schemas.openxmlformats.org/officeDocument/2006/relationships/oleObject" Target="embeddings/oleObject106.bin"/><Relationship Id="rId417" Type="http://schemas.openxmlformats.org/officeDocument/2006/relationships/image" Target="media/image177.wmf"/><Relationship Id="rId624" Type="http://schemas.openxmlformats.org/officeDocument/2006/relationships/oleObject" Target="embeddings/oleObject347.bin"/><Relationship Id="rId16" Type="http://schemas.openxmlformats.org/officeDocument/2006/relationships/oleObject" Target="embeddings/oleObject3.bin"/><Relationship Id="rId221" Type="http://schemas.openxmlformats.org/officeDocument/2006/relationships/oleObject" Target="embeddings/oleObject120.bin"/><Relationship Id="rId263" Type="http://schemas.openxmlformats.org/officeDocument/2006/relationships/image" Target="media/image112.wmf"/><Relationship Id="rId319" Type="http://schemas.openxmlformats.org/officeDocument/2006/relationships/oleObject" Target="embeddings/oleObject172.bin"/><Relationship Id="rId470" Type="http://schemas.openxmlformats.org/officeDocument/2006/relationships/image" Target="media/image201.wmf"/><Relationship Id="rId526" Type="http://schemas.openxmlformats.org/officeDocument/2006/relationships/oleObject" Target="embeddings/oleObject290.bin"/><Relationship Id="rId58" Type="http://schemas.openxmlformats.org/officeDocument/2006/relationships/oleObject" Target="embeddings/oleObject26.bin"/><Relationship Id="rId123" Type="http://schemas.openxmlformats.org/officeDocument/2006/relationships/oleObject" Target="embeddings/oleObject64.bin"/><Relationship Id="rId330" Type="http://schemas.openxmlformats.org/officeDocument/2006/relationships/oleObject" Target="embeddings/oleObject178.bin"/><Relationship Id="rId568" Type="http://schemas.openxmlformats.org/officeDocument/2006/relationships/oleObject" Target="embeddings/oleObject314.bin"/><Relationship Id="rId165" Type="http://schemas.openxmlformats.org/officeDocument/2006/relationships/image" Target="media/image67.wmf"/><Relationship Id="rId372" Type="http://schemas.openxmlformats.org/officeDocument/2006/relationships/oleObject" Target="embeddings/oleObject201.bin"/><Relationship Id="rId428" Type="http://schemas.openxmlformats.org/officeDocument/2006/relationships/image" Target="media/image182.wmf"/><Relationship Id="rId635" Type="http://schemas.openxmlformats.org/officeDocument/2006/relationships/oleObject" Target="embeddings/oleObject353.bin"/><Relationship Id="rId232" Type="http://schemas.openxmlformats.org/officeDocument/2006/relationships/oleObject" Target="embeddings/oleObject126.bin"/><Relationship Id="rId274" Type="http://schemas.openxmlformats.org/officeDocument/2006/relationships/oleObject" Target="embeddings/oleObject147.bin"/><Relationship Id="rId481" Type="http://schemas.openxmlformats.org/officeDocument/2006/relationships/oleObject" Target="embeddings/oleObject266.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image" Target="media/image231.wmf"/><Relationship Id="rId579" Type="http://schemas.openxmlformats.org/officeDocument/2006/relationships/oleObject" Target="embeddings/oleObject320.bin"/><Relationship Id="rId80" Type="http://schemas.openxmlformats.org/officeDocument/2006/relationships/image" Target="media/image33.wmf"/><Relationship Id="rId176" Type="http://schemas.openxmlformats.org/officeDocument/2006/relationships/image" Target="media/image72.wmf"/><Relationship Id="rId341" Type="http://schemas.openxmlformats.org/officeDocument/2006/relationships/image" Target="media/image148.wmf"/><Relationship Id="rId383" Type="http://schemas.openxmlformats.org/officeDocument/2006/relationships/oleObject" Target="embeddings/oleObject208.bin"/><Relationship Id="rId439" Type="http://schemas.openxmlformats.org/officeDocument/2006/relationships/image" Target="media/image187.wmf"/><Relationship Id="rId590" Type="http://schemas.openxmlformats.org/officeDocument/2006/relationships/oleObject" Target="embeddings/oleObject326.bin"/><Relationship Id="rId604" Type="http://schemas.openxmlformats.org/officeDocument/2006/relationships/oleObject" Target="embeddings/oleObject337.bin"/><Relationship Id="rId646" Type="http://schemas.openxmlformats.org/officeDocument/2006/relationships/oleObject" Target="embeddings/oleObject360.bin"/><Relationship Id="rId201" Type="http://schemas.openxmlformats.org/officeDocument/2006/relationships/oleObject" Target="embeddings/oleObject110.bin"/><Relationship Id="rId243" Type="http://schemas.openxmlformats.org/officeDocument/2006/relationships/image" Target="media/image102.wmf"/><Relationship Id="rId285" Type="http://schemas.openxmlformats.org/officeDocument/2006/relationships/image" Target="media/image122.wmf"/><Relationship Id="rId450" Type="http://schemas.openxmlformats.org/officeDocument/2006/relationships/image" Target="media/image192.wmf"/><Relationship Id="rId506" Type="http://schemas.openxmlformats.org/officeDocument/2006/relationships/image" Target="media/image217.wmf"/><Relationship Id="rId38" Type="http://schemas.openxmlformats.org/officeDocument/2006/relationships/oleObject" Target="embeddings/oleObject16.bin"/><Relationship Id="rId103" Type="http://schemas.openxmlformats.org/officeDocument/2006/relationships/image" Target="media/image41.wmf"/><Relationship Id="rId310" Type="http://schemas.openxmlformats.org/officeDocument/2006/relationships/oleObject" Target="embeddings/oleObject167.bin"/><Relationship Id="rId492" Type="http://schemas.openxmlformats.org/officeDocument/2006/relationships/oleObject" Target="embeddings/oleObject272.bin"/><Relationship Id="rId548" Type="http://schemas.openxmlformats.org/officeDocument/2006/relationships/oleObject" Target="embeddings/oleObject302.bin"/><Relationship Id="rId91" Type="http://schemas.openxmlformats.org/officeDocument/2006/relationships/oleObject" Target="embeddings/oleObject45.bin"/><Relationship Id="rId145" Type="http://schemas.openxmlformats.org/officeDocument/2006/relationships/image" Target="media/image58.wmf"/><Relationship Id="rId187" Type="http://schemas.openxmlformats.org/officeDocument/2006/relationships/image" Target="media/image77.wmf"/><Relationship Id="rId352" Type="http://schemas.openxmlformats.org/officeDocument/2006/relationships/oleObject" Target="embeddings/oleObject190.bin"/><Relationship Id="rId394" Type="http://schemas.openxmlformats.org/officeDocument/2006/relationships/image" Target="media/image169.wmf"/><Relationship Id="rId408" Type="http://schemas.openxmlformats.org/officeDocument/2006/relationships/oleObject" Target="embeddings/oleObject225.bin"/><Relationship Id="rId615" Type="http://schemas.openxmlformats.org/officeDocument/2006/relationships/image" Target="media/image263.wmf"/><Relationship Id="rId212" Type="http://schemas.openxmlformats.org/officeDocument/2006/relationships/image" Target="media/image87.wmf"/><Relationship Id="rId254" Type="http://schemas.openxmlformats.org/officeDocument/2006/relationships/oleObject" Target="embeddings/oleObject137.bin"/><Relationship Id="rId49" Type="http://schemas.openxmlformats.org/officeDocument/2006/relationships/image" Target="media/image18.wmf"/><Relationship Id="rId114" Type="http://schemas.openxmlformats.org/officeDocument/2006/relationships/oleObject" Target="embeddings/oleObject58.bin"/><Relationship Id="rId296" Type="http://schemas.openxmlformats.org/officeDocument/2006/relationships/oleObject" Target="embeddings/oleObject160.bin"/><Relationship Id="rId461" Type="http://schemas.openxmlformats.org/officeDocument/2006/relationships/oleObject" Target="embeddings/oleObject255.bin"/><Relationship Id="rId517" Type="http://schemas.openxmlformats.org/officeDocument/2006/relationships/image" Target="media/image222.wmf"/><Relationship Id="rId559" Type="http://schemas.openxmlformats.org/officeDocument/2006/relationships/oleObject" Target="embeddings/oleObject308.bin"/><Relationship Id="rId60" Type="http://schemas.openxmlformats.org/officeDocument/2006/relationships/oleObject" Target="embeddings/oleObject27.bin"/><Relationship Id="rId156" Type="http://schemas.openxmlformats.org/officeDocument/2006/relationships/oleObject" Target="embeddings/oleObject84.bin"/><Relationship Id="rId198" Type="http://schemas.openxmlformats.org/officeDocument/2006/relationships/image" Target="media/image81.wmf"/><Relationship Id="rId321" Type="http://schemas.openxmlformats.org/officeDocument/2006/relationships/oleObject" Target="embeddings/oleObject173.bin"/><Relationship Id="rId363" Type="http://schemas.openxmlformats.org/officeDocument/2006/relationships/image" Target="media/image157.wmf"/><Relationship Id="rId419" Type="http://schemas.openxmlformats.org/officeDocument/2006/relationships/image" Target="media/image178.wmf"/><Relationship Id="rId570" Type="http://schemas.openxmlformats.org/officeDocument/2006/relationships/oleObject" Target="embeddings/oleObject315.bin"/><Relationship Id="rId626" Type="http://schemas.openxmlformats.org/officeDocument/2006/relationships/oleObject" Target="embeddings/oleObject348.bin"/><Relationship Id="rId223" Type="http://schemas.openxmlformats.org/officeDocument/2006/relationships/image" Target="media/image92.wmf"/><Relationship Id="rId430" Type="http://schemas.openxmlformats.org/officeDocument/2006/relationships/oleObject" Target="embeddings/oleObject238.bin"/><Relationship Id="rId18" Type="http://schemas.openxmlformats.org/officeDocument/2006/relationships/oleObject" Target="embeddings/oleObject4.bin"/><Relationship Id="rId265" Type="http://schemas.openxmlformats.org/officeDocument/2006/relationships/image" Target="media/image113.wmf"/><Relationship Id="rId472" Type="http://schemas.openxmlformats.org/officeDocument/2006/relationships/image" Target="media/image202.wmf"/><Relationship Id="rId528" Type="http://schemas.openxmlformats.org/officeDocument/2006/relationships/oleObject" Target="embeddings/oleObject292.bin"/><Relationship Id="rId125" Type="http://schemas.openxmlformats.org/officeDocument/2006/relationships/image" Target="media/image50.wmf"/><Relationship Id="rId167" Type="http://schemas.openxmlformats.org/officeDocument/2006/relationships/image" Target="media/image68.wmf"/><Relationship Id="rId332" Type="http://schemas.openxmlformats.org/officeDocument/2006/relationships/oleObject" Target="embeddings/oleObject179.bin"/><Relationship Id="rId374" Type="http://schemas.openxmlformats.org/officeDocument/2006/relationships/oleObject" Target="embeddings/oleObject202.bin"/><Relationship Id="rId581" Type="http://schemas.openxmlformats.org/officeDocument/2006/relationships/image" Target="media/image250.wmf"/><Relationship Id="rId71" Type="http://schemas.openxmlformats.org/officeDocument/2006/relationships/oleObject" Target="embeddings/oleObject33.bin"/><Relationship Id="rId234" Type="http://schemas.openxmlformats.org/officeDocument/2006/relationships/oleObject" Target="embeddings/oleObject127.bin"/><Relationship Id="rId637" Type="http://schemas.openxmlformats.org/officeDocument/2006/relationships/oleObject" Target="embeddings/oleObject354.bin"/><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48.bin"/><Relationship Id="rId441" Type="http://schemas.openxmlformats.org/officeDocument/2006/relationships/image" Target="media/image188.wmf"/><Relationship Id="rId483" Type="http://schemas.openxmlformats.org/officeDocument/2006/relationships/oleObject" Target="embeddings/oleObject267.bin"/><Relationship Id="rId539" Type="http://schemas.openxmlformats.org/officeDocument/2006/relationships/image" Target="media/image232.wmf"/><Relationship Id="rId40" Type="http://schemas.openxmlformats.org/officeDocument/2006/relationships/oleObject" Target="embeddings/oleObject17.bin"/><Relationship Id="rId136" Type="http://schemas.openxmlformats.org/officeDocument/2006/relationships/oleObject" Target="embeddings/oleObject72.bin"/><Relationship Id="rId178" Type="http://schemas.openxmlformats.org/officeDocument/2006/relationships/image" Target="media/image73.png"/><Relationship Id="rId301" Type="http://schemas.openxmlformats.org/officeDocument/2006/relationships/image" Target="media/image129.wmf"/><Relationship Id="rId343" Type="http://schemas.openxmlformats.org/officeDocument/2006/relationships/image" Target="media/image149.wmf"/><Relationship Id="rId550" Type="http://schemas.openxmlformats.org/officeDocument/2006/relationships/oleObject" Target="embeddings/oleObject303.bin"/><Relationship Id="rId82" Type="http://schemas.openxmlformats.org/officeDocument/2006/relationships/image" Target="media/image34.wmf"/><Relationship Id="rId203" Type="http://schemas.openxmlformats.org/officeDocument/2006/relationships/oleObject" Target="embeddings/oleObject111.bin"/><Relationship Id="rId385" Type="http://schemas.openxmlformats.org/officeDocument/2006/relationships/oleObject" Target="embeddings/oleObject210.bin"/><Relationship Id="rId592" Type="http://schemas.openxmlformats.org/officeDocument/2006/relationships/oleObject" Target="embeddings/oleObject328.bin"/><Relationship Id="rId606" Type="http://schemas.openxmlformats.org/officeDocument/2006/relationships/oleObject" Target="embeddings/oleObject338.bin"/><Relationship Id="rId648" Type="http://schemas.openxmlformats.org/officeDocument/2006/relationships/oleObject" Target="embeddings/oleObject361.bin"/><Relationship Id="rId245" Type="http://schemas.openxmlformats.org/officeDocument/2006/relationships/image" Target="media/image103.wmf"/><Relationship Id="rId287" Type="http://schemas.openxmlformats.org/officeDocument/2006/relationships/image" Target="media/image123.wmf"/><Relationship Id="rId410" Type="http://schemas.openxmlformats.org/officeDocument/2006/relationships/image" Target="media/image174.wmf"/><Relationship Id="rId452" Type="http://schemas.openxmlformats.org/officeDocument/2006/relationships/image" Target="media/image193.wmf"/><Relationship Id="rId494" Type="http://schemas.openxmlformats.org/officeDocument/2006/relationships/oleObject" Target="embeddings/oleObject273.bin"/><Relationship Id="rId508" Type="http://schemas.openxmlformats.org/officeDocument/2006/relationships/image" Target="media/image218.wmf"/><Relationship Id="rId105" Type="http://schemas.openxmlformats.org/officeDocument/2006/relationships/image" Target="media/image42.wmf"/><Relationship Id="rId147" Type="http://schemas.openxmlformats.org/officeDocument/2006/relationships/oleObject" Target="embeddings/oleObject79.bin"/><Relationship Id="rId312" Type="http://schemas.openxmlformats.org/officeDocument/2006/relationships/image" Target="media/image134.wmf"/><Relationship Id="rId354" Type="http://schemas.openxmlformats.org/officeDocument/2006/relationships/oleObject" Target="embeddings/oleObject191.bin"/><Relationship Id="rId51" Type="http://schemas.openxmlformats.org/officeDocument/2006/relationships/image" Target="media/image19.wmf"/><Relationship Id="rId93" Type="http://schemas.openxmlformats.org/officeDocument/2006/relationships/image" Target="media/image37.wmf"/><Relationship Id="rId189" Type="http://schemas.openxmlformats.org/officeDocument/2006/relationships/image" Target="media/image78.wmf"/><Relationship Id="rId396" Type="http://schemas.openxmlformats.org/officeDocument/2006/relationships/oleObject" Target="embeddings/oleObject217.bin"/><Relationship Id="rId561" Type="http://schemas.openxmlformats.org/officeDocument/2006/relationships/oleObject" Target="embeddings/oleObject309.bin"/><Relationship Id="rId617" Type="http://schemas.openxmlformats.org/officeDocument/2006/relationships/image" Target="media/image264.wmf"/><Relationship Id="rId214" Type="http://schemas.openxmlformats.org/officeDocument/2006/relationships/image" Target="media/image88.wmf"/><Relationship Id="rId256" Type="http://schemas.openxmlformats.org/officeDocument/2006/relationships/oleObject" Target="embeddings/oleObject138.bin"/><Relationship Id="rId298" Type="http://schemas.openxmlformats.org/officeDocument/2006/relationships/oleObject" Target="embeddings/oleObject161.bin"/><Relationship Id="rId421" Type="http://schemas.openxmlformats.org/officeDocument/2006/relationships/image" Target="media/image179.wmf"/><Relationship Id="rId463" Type="http://schemas.openxmlformats.org/officeDocument/2006/relationships/oleObject" Target="embeddings/oleObject256.bin"/><Relationship Id="rId519" Type="http://schemas.openxmlformats.org/officeDocument/2006/relationships/image" Target="media/image223.wmf"/><Relationship Id="rId116" Type="http://schemas.openxmlformats.org/officeDocument/2006/relationships/oleObject" Target="embeddings/oleObject59.bin"/><Relationship Id="rId158" Type="http://schemas.openxmlformats.org/officeDocument/2006/relationships/oleObject" Target="embeddings/oleObject85.bin"/><Relationship Id="rId323" Type="http://schemas.openxmlformats.org/officeDocument/2006/relationships/oleObject" Target="embeddings/oleObject174.bin"/><Relationship Id="rId530" Type="http://schemas.openxmlformats.org/officeDocument/2006/relationships/oleObject" Target="embeddings/oleObject293.bin"/><Relationship Id="rId20" Type="http://schemas.openxmlformats.org/officeDocument/2006/relationships/oleObject" Target="embeddings/oleObject5.bin"/><Relationship Id="rId62" Type="http://schemas.openxmlformats.org/officeDocument/2006/relationships/oleObject" Target="embeddings/oleObject28.bin"/><Relationship Id="rId365" Type="http://schemas.openxmlformats.org/officeDocument/2006/relationships/image" Target="media/image158.wmf"/><Relationship Id="rId572" Type="http://schemas.openxmlformats.org/officeDocument/2006/relationships/oleObject" Target="embeddings/oleObject316.bin"/><Relationship Id="rId628" Type="http://schemas.openxmlformats.org/officeDocument/2006/relationships/oleObject" Target="embeddings/oleObject349.bin"/><Relationship Id="rId225" Type="http://schemas.openxmlformats.org/officeDocument/2006/relationships/image" Target="media/image93.wmf"/><Relationship Id="rId267" Type="http://schemas.openxmlformats.org/officeDocument/2006/relationships/image" Target="media/image114.wmf"/><Relationship Id="rId432" Type="http://schemas.openxmlformats.org/officeDocument/2006/relationships/oleObject" Target="embeddings/oleObject239.bin"/><Relationship Id="rId474" Type="http://schemas.openxmlformats.org/officeDocument/2006/relationships/image" Target="media/image203.wmf"/><Relationship Id="rId127" Type="http://schemas.openxmlformats.org/officeDocument/2006/relationships/image" Target="media/image51.wmf"/><Relationship Id="rId31" Type="http://schemas.openxmlformats.org/officeDocument/2006/relationships/oleObject" Target="embeddings/oleObject11.bin"/><Relationship Id="rId73" Type="http://schemas.openxmlformats.org/officeDocument/2006/relationships/oleObject" Target="embeddings/oleObject34.bin"/><Relationship Id="rId169" Type="http://schemas.openxmlformats.org/officeDocument/2006/relationships/oleObject" Target="embeddings/oleObject91.bin"/><Relationship Id="rId334" Type="http://schemas.openxmlformats.org/officeDocument/2006/relationships/oleObject" Target="embeddings/oleObject180.bin"/><Relationship Id="rId376" Type="http://schemas.openxmlformats.org/officeDocument/2006/relationships/oleObject" Target="embeddings/oleObject203.bin"/><Relationship Id="rId541" Type="http://schemas.openxmlformats.org/officeDocument/2006/relationships/image" Target="media/image233.wmf"/><Relationship Id="rId583" Type="http://schemas.openxmlformats.org/officeDocument/2006/relationships/oleObject" Target="embeddings/oleObject323.bin"/><Relationship Id="rId639" Type="http://schemas.openxmlformats.org/officeDocument/2006/relationships/oleObject" Target="embeddings/oleObject355.bin"/><Relationship Id="rId4" Type="http://schemas.openxmlformats.org/officeDocument/2006/relationships/settings" Target="settings.xml"/><Relationship Id="rId180" Type="http://schemas.openxmlformats.org/officeDocument/2006/relationships/oleObject" Target="embeddings/oleObject96.bin"/><Relationship Id="rId236" Type="http://schemas.openxmlformats.org/officeDocument/2006/relationships/oleObject" Target="embeddings/oleObject128.bin"/><Relationship Id="rId278" Type="http://schemas.openxmlformats.org/officeDocument/2006/relationships/image" Target="media/image119.wmf"/><Relationship Id="rId401" Type="http://schemas.openxmlformats.org/officeDocument/2006/relationships/image" Target="media/image172.wmf"/><Relationship Id="rId443" Type="http://schemas.openxmlformats.org/officeDocument/2006/relationships/image" Target="media/image189.wmf"/><Relationship Id="rId650" Type="http://schemas.microsoft.com/office/2011/relationships/people" Target="people.xml"/><Relationship Id="rId303" Type="http://schemas.openxmlformats.org/officeDocument/2006/relationships/image" Target="media/image130.wmf"/><Relationship Id="rId485" Type="http://schemas.openxmlformats.org/officeDocument/2006/relationships/oleObject" Target="embeddings/oleObject268.bin"/><Relationship Id="rId42" Type="http://schemas.openxmlformats.org/officeDocument/2006/relationships/oleObject" Target="embeddings/oleObject18.bin"/><Relationship Id="rId84" Type="http://schemas.openxmlformats.org/officeDocument/2006/relationships/image" Target="media/image35.wmf"/><Relationship Id="rId138" Type="http://schemas.openxmlformats.org/officeDocument/2006/relationships/oleObject" Target="embeddings/oleObject73.bin"/><Relationship Id="rId345" Type="http://schemas.openxmlformats.org/officeDocument/2006/relationships/oleObject" Target="embeddings/oleObject186.bin"/><Relationship Id="rId387" Type="http://schemas.openxmlformats.org/officeDocument/2006/relationships/image" Target="media/image166.wmf"/><Relationship Id="rId510" Type="http://schemas.openxmlformats.org/officeDocument/2006/relationships/image" Target="media/image219.wmf"/><Relationship Id="rId552" Type="http://schemas.openxmlformats.org/officeDocument/2006/relationships/oleObject" Target="embeddings/oleObject304.bin"/><Relationship Id="rId594" Type="http://schemas.openxmlformats.org/officeDocument/2006/relationships/oleObject" Target="embeddings/oleObject330.bin"/><Relationship Id="rId608" Type="http://schemas.openxmlformats.org/officeDocument/2006/relationships/oleObject" Target="embeddings/oleObject339.bin"/><Relationship Id="rId191" Type="http://schemas.openxmlformats.org/officeDocument/2006/relationships/oleObject" Target="embeddings/oleObject103.bin"/><Relationship Id="rId205" Type="http://schemas.openxmlformats.org/officeDocument/2006/relationships/oleObject" Target="embeddings/oleObject112.bin"/><Relationship Id="rId247" Type="http://schemas.openxmlformats.org/officeDocument/2006/relationships/image" Target="media/image104.wmf"/><Relationship Id="rId412" Type="http://schemas.openxmlformats.org/officeDocument/2006/relationships/image" Target="media/image175.wmf"/><Relationship Id="rId107" Type="http://schemas.openxmlformats.org/officeDocument/2006/relationships/image" Target="media/image43.wmf"/><Relationship Id="rId289" Type="http://schemas.openxmlformats.org/officeDocument/2006/relationships/oleObject" Target="embeddings/oleObject156.bin"/><Relationship Id="rId454" Type="http://schemas.openxmlformats.org/officeDocument/2006/relationships/oleObject" Target="embeddings/oleObject251.bin"/><Relationship Id="rId496" Type="http://schemas.openxmlformats.org/officeDocument/2006/relationships/oleObject" Target="embeddings/oleObject274.bin"/><Relationship Id="rId11" Type="http://schemas.openxmlformats.org/officeDocument/2006/relationships/image" Target="media/image1.wmf"/><Relationship Id="rId53" Type="http://schemas.openxmlformats.org/officeDocument/2006/relationships/image" Target="media/image20.wmf"/><Relationship Id="rId149" Type="http://schemas.openxmlformats.org/officeDocument/2006/relationships/image" Target="media/image59.wmf"/><Relationship Id="rId314" Type="http://schemas.openxmlformats.org/officeDocument/2006/relationships/image" Target="media/image135.wmf"/><Relationship Id="rId356" Type="http://schemas.openxmlformats.org/officeDocument/2006/relationships/oleObject" Target="embeddings/oleObject192.bin"/><Relationship Id="rId398" Type="http://schemas.openxmlformats.org/officeDocument/2006/relationships/oleObject" Target="embeddings/oleObject218.bin"/><Relationship Id="rId521" Type="http://schemas.openxmlformats.org/officeDocument/2006/relationships/image" Target="media/image224.wmf"/><Relationship Id="rId563" Type="http://schemas.openxmlformats.org/officeDocument/2006/relationships/oleObject" Target="embeddings/oleObject311.bin"/><Relationship Id="rId619" Type="http://schemas.openxmlformats.org/officeDocument/2006/relationships/image" Target="media/image265.wmf"/><Relationship Id="rId95" Type="http://schemas.openxmlformats.org/officeDocument/2006/relationships/image" Target="media/image38.wmf"/><Relationship Id="rId160" Type="http://schemas.openxmlformats.org/officeDocument/2006/relationships/oleObject" Target="embeddings/oleObject86.bin"/><Relationship Id="rId216" Type="http://schemas.openxmlformats.org/officeDocument/2006/relationships/image" Target="media/image89.wmf"/><Relationship Id="rId423" Type="http://schemas.openxmlformats.org/officeDocument/2006/relationships/oleObject" Target="embeddings/oleObject234.bin"/><Relationship Id="rId258" Type="http://schemas.openxmlformats.org/officeDocument/2006/relationships/oleObject" Target="embeddings/oleObject139.bin"/><Relationship Id="rId465" Type="http://schemas.openxmlformats.org/officeDocument/2006/relationships/oleObject" Target="embeddings/oleObject257.bin"/><Relationship Id="rId630" Type="http://schemas.openxmlformats.org/officeDocument/2006/relationships/oleObject" Target="embeddings/oleObject350.bin"/><Relationship Id="rId22" Type="http://schemas.openxmlformats.org/officeDocument/2006/relationships/image" Target="media/image6.wmf"/><Relationship Id="rId64" Type="http://schemas.openxmlformats.org/officeDocument/2006/relationships/oleObject" Target="embeddings/oleObject29.bin"/><Relationship Id="rId118" Type="http://schemas.openxmlformats.org/officeDocument/2006/relationships/oleObject" Target="embeddings/oleObject60.bin"/><Relationship Id="rId325" Type="http://schemas.openxmlformats.org/officeDocument/2006/relationships/oleObject" Target="embeddings/oleObject175.bin"/><Relationship Id="rId367" Type="http://schemas.openxmlformats.org/officeDocument/2006/relationships/image" Target="media/image159.wmf"/><Relationship Id="rId532" Type="http://schemas.openxmlformats.org/officeDocument/2006/relationships/oleObject" Target="embeddings/oleObject294.bin"/><Relationship Id="rId574" Type="http://schemas.openxmlformats.org/officeDocument/2006/relationships/oleObject" Target="embeddings/oleObject317.bin"/><Relationship Id="rId171" Type="http://schemas.openxmlformats.org/officeDocument/2006/relationships/oleObject" Target="embeddings/oleObject92.bin"/><Relationship Id="rId227" Type="http://schemas.openxmlformats.org/officeDocument/2006/relationships/image" Target="media/image94.wmf"/><Relationship Id="rId269" Type="http://schemas.openxmlformats.org/officeDocument/2006/relationships/image" Target="media/image115.wmf"/><Relationship Id="rId434" Type="http://schemas.openxmlformats.org/officeDocument/2006/relationships/oleObject" Target="embeddings/oleObject240.bin"/><Relationship Id="rId476" Type="http://schemas.openxmlformats.org/officeDocument/2006/relationships/oleObject" Target="embeddings/oleObject263.bin"/><Relationship Id="rId641" Type="http://schemas.openxmlformats.org/officeDocument/2006/relationships/image" Target="media/image275.wmf"/><Relationship Id="rId33" Type="http://schemas.openxmlformats.org/officeDocument/2006/relationships/oleObject" Target="embeddings/oleObject12.bin"/><Relationship Id="rId129" Type="http://schemas.openxmlformats.org/officeDocument/2006/relationships/image" Target="media/image52.wmf"/><Relationship Id="rId280" Type="http://schemas.openxmlformats.org/officeDocument/2006/relationships/image" Target="media/image120.wmf"/><Relationship Id="rId336" Type="http://schemas.openxmlformats.org/officeDocument/2006/relationships/oleObject" Target="embeddings/oleObject181.bin"/><Relationship Id="rId501" Type="http://schemas.openxmlformats.org/officeDocument/2006/relationships/image" Target="media/image215.wmf"/><Relationship Id="rId543" Type="http://schemas.openxmlformats.org/officeDocument/2006/relationships/image" Target="media/image234.wmf"/><Relationship Id="rId75" Type="http://schemas.openxmlformats.org/officeDocument/2006/relationships/oleObject" Target="embeddings/oleObject35.bin"/><Relationship Id="rId140" Type="http://schemas.openxmlformats.org/officeDocument/2006/relationships/oleObject" Target="embeddings/oleObject74.bin"/><Relationship Id="rId182" Type="http://schemas.openxmlformats.org/officeDocument/2006/relationships/oleObject" Target="embeddings/oleObject97.bin"/><Relationship Id="rId378" Type="http://schemas.openxmlformats.org/officeDocument/2006/relationships/oleObject" Target="embeddings/oleObject205.bin"/><Relationship Id="rId403" Type="http://schemas.openxmlformats.org/officeDocument/2006/relationships/oleObject" Target="embeddings/oleObject221.bin"/><Relationship Id="rId585" Type="http://schemas.openxmlformats.org/officeDocument/2006/relationships/oleObject" Target="embeddings/oleObject324.bin"/><Relationship Id="rId6" Type="http://schemas.openxmlformats.org/officeDocument/2006/relationships/footnotes" Target="footnotes.xml"/><Relationship Id="rId238" Type="http://schemas.openxmlformats.org/officeDocument/2006/relationships/oleObject" Target="embeddings/oleObject129.bin"/><Relationship Id="rId445" Type="http://schemas.openxmlformats.org/officeDocument/2006/relationships/image" Target="media/image190.wmf"/><Relationship Id="rId487" Type="http://schemas.openxmlformats.org/officeDocument/2006/relationships/oleObject" Target="embeddings/oleObject269.bin"/><Relationship Id="rId610" Type="http://schemas.openxmlformats.org/officeDocument/2006/relationships/oleObject" Target="embeddings/oleObject340.bin"/><Relationship Id="rId291" Type="http://schemas.openxmlformats.org/officeDocument/2006/relationships/image" Target="media/image124.wmf"/><Relationship Id="rId305" Type="http://schemas.openxmlformats.org/officeDocument/2006/relationships/image" Target="media/image131.wmf"/><Relationship Id="rId347" Type="http://schemas.openxmlformats.org/officeDocument/2006/relationships/oleObject" Target="embeddings/oleObject187.bin"/><Relationship Id="rId512" Type="http://schemas.openxmlformats.org/officeDocument/2006/relationships/image" Target="media/image220.wmf"/><Relationship Id="rId44" Type="http://schemas.openxmlformats.org/officeDocument/2006/relationships/oleObject" Target="embeddings/oleObject19.bin"/><Relationship Id="rId86" Type="http://schemas.openxmlformats.org/officeDocument/2006/relationships/image" Target="media/image36.wmf"/><Relationship Id="rId151" Type="http://schemas.openxmlformats.org/officeDocument/2006/relationships/image" Target="media/image60.wmf"/><Relationship Id="rId389" Type="http://schemas.openxmlformats.org/officeDocument/2006/relationships/image" Target="media/image167.wmf"/><Relationship Id="rId554" Type="http://schemas.openxmlformats.org/officeDocument/2006/relationships/image" Target="media/image239.wmf"/><Relationship Id="rId596" Type="http://schemas.openxmlformats.org/officeDocument/2006/relationships/oleObject" Target="embeddings/oleObject332.bin"/><Relationship Id="rId193" Type="http://schemas.openxmlformats.org/officeDocument/2006/relationships/image" Target="media/image79.wmf"/><Relationship Id="rId207" Type="http://schemas.openxmlformats.org/officeDocument/2006/relationships/oleObject" Target="embeddings/oleObject113.bin"/><Relationship Id="rId249" Type="http://schemas.openxmlformats.org/officeDocument/2006/relationships/image" Target="media/image105.wmf"/><Relationship Id="rId414" Type="http://schemas.openxmlformats.org/officeDocument/2006/relationships/image" Target="media/image176.wmf"/><Relationship Id="rId456" Type="http://schemas.openxmlformats.org/officeDocument/2006/relationships/oleObject" Target="embeddings/oleObject252.bin"/><Relationship Id="rId498" Type="http://schemas.openxmlformats.org/officeDocument/2006/relationships/oleObject" Target="embeddings/oleObject275.bin"/><Relationship Id="rId621" Type="http://schemas.openxmlformats.org/officeDocument/2006/relationships/image" Target="media/image266.wmf"/><Relationship Id="rId13" Type="http://schemas.openxmlformats.org/officeDocument/2006/relationships/image" Target="media/image2.wmf"/><Relationship Id="rId109" Type="http://schemas.openxmlformats.org/officeDocument/2006/relationships/image" Target="media/image44.wmf"/><Relationship Id="rId260" Type="http://schemas.openxmlformats.org/officeDocument/2006/relationships/oleObject" Target="embeddings/oleObject140.bin"/><Relationship Id="rId316" Type="http://schemas.openxmlformats.org/officeDocument/2006/relationships/image" Target="media/image136.wmf"/><Relationship Id="rId523" Type="http://schemas.openxmlformats.org/officeDocument/2006/relationships/image" Target="media/image225.wmf"/><Relationship Id="rId55" Type="http://schemas.openxmlformats.org/officeDocument/2006/relationships/image" Target="media/image21.wmf"/><Relationship Id="rId97" Type="http://schemas.openxmlformats.org/officeDocument/2006/relationships/oleObject" Target="embeddings/oleObject49.bin"/><Relationship Id="rId120" Type="http://schemas.openxmlformats.org/officeDocument/2006/relationships/oleObject" Target="embeddings/oleObject61.bin"/><Relationship Id="rId358" Type="http://schemas.openxmlformats.org/officeDocument/2006/relationships/image" Target="media/image155.wmf"/><Relationship Id="rId565" Type="http://schemas.openxmlformats.org/officeDocument/2006/relationships/image" Target="media/image243.wmf"/><Relationship Id="rId162" Type="http://schemas.openxmlformats.org/officeDocument/2006/relationships/oleObject" Target="embeddings/oleObject87.bin"/><Relationship Id="rId218" Type="http://schemas.openxmlformats.org/officeDocument/2006/relationships/image" Target="media/image90.wmf"/><Relationship Id="rId425" Type="http://schemas.openxmlformats.org/officeDocument/2006/relationships/oleObject" Target="embeddings/oleObject235.bin"/><Relationship Id="rId467" Type="http://schemas.openxmlformats.org/officeDocument/2006/relationships/oleObject" Target="embeddings/oleObject258.bin"/><Relationship Id="rId632" Type="http://schemas.openxmlformats.org/officeDocument/2006/relationships/oleObject" Target="embeddings/oleObject351.bin"/><Relationship Id="rId271" Type="http://schemas.openxmlformats.org/officeDocument/2006/relationships/image" Target="media/image116.wmf"/><Relationship Id="rId24" Type="http://schemas.openxmlformats.org/officeDocument/2006/relationships/image" Target="media/image7.wmf"/><Relationship Id="rId66" Type="http://schemas.openxmlformats.org/officeDocument/2006/relationships/oleObject" Target="embeddings/oleObject30.bin"/><Relationship Id="rId131" Type="http://schemas.openxmlformats.org/officeDocument/2006/relationships/oleObject" Target="embeddings/oleObject69.bin"/><Relationship Id="rId327" Type="http://schemas.openxmlformats.org/officeDocument/2006/relationships/image" Target="media/image141.wmf"/><Relationship Id="rId369" Type="http://schemas.openxmlformats.org/officeDocument/2006/relationships/image" Target="media/image160.wmf"/><Relationship Id="rId534" Type="http://schemas.openxmlformats.org/officeDocument/2006/relationships/oleObject" Target="embeddings/oleObject295.bin"/><Relationship Id="rId576" Type="http://schemas.openxmlformats.org/officeDocument/2006/relationships/image" Target="media/image248.wmf"/><Relationship Id="rId173" Type="http://schemas.openxmlformats.org/officeDocument/2006/relationships/oleObject" Target="embeddings/oleObject93.bin"/><Relationship Id="rId229" Type="http://schemas.openxmlformats.org/officeDocument/2006/relationships/image" Target="media/image95.wmf"/><Relationship Id="rId380" Type="http://schemas.openxmlformats.org/officeDocument/2006/relationships/oleObject" Target="embeddings/oleObject206.bin"/><Relationship Id="rId436" Type="http://schemas.openxmlformats.org/officeDocument/2006/relationships/oleObject" Target="embeddings/oleObject241.bin"/><Relationship Id="rId601" Type="http://schemas.openxmlformats.org/officeDocument/2006/relationships/image" Target="media/image256.wmf"/><Relationship Id="rId643" Type="http://schemas.openxmlformats.org/officeDocument/2006/relationships/image" Target="media/image276.wmf"/><Relationship Id="rId240" Type="http://schemas.openxmlformats.org/officeDocument/2006/relationships/oleObject" Target="embeddings/oleObject130.bin"/><Relationship Id="rId478" Type="http://schemas.openxmlformats.org/officeDocument/2006/relationships/image" Target="media/image204.wmf"/><Relationship Id="rId35" Type="http://schemas.openxmlformats.org/officeDocument/2006/relationships/oleObject" Target="embeddings/oleObject13.bin"/><Relationship Id="rId77" Type="http://schemas.openxmlformats.org/officeDocument/2006/relationships/oleObject" Target="embeddings/oleObject36.bin"/><Relationship Id="rId100" Type="http://schemas.openxmlformats.org/officeDocument/2006/relationships/oleObject" Target="embeddings/oleObject51.bin"/><Relationship Id="rId282" Type="http://schemas.openxmlformats.org/officeDocument/2006/relationships/image" Target="media/image121.wmf"/><Relationship Id="rId338" Type="http://schemas.openxmlformats.org/officeDocument/2006/relationships/oleObject" Target="embeddings/oleObject182.bin"/><Relationship Id="rId503" Type="http://schemas.openxmlformats.org/officeDocument/2006/relationships/image" Target="media/image216.wmf"/><Relationship Id="rId545" Type="http://schemas.openxmlformats.org/officeDocument/2006/relationships/image" Target="media/image235.wmf"/><Relationship Id="rId587" Type="http://schemas.openxmlformats.org/officeDocument/2006/relationships/image" Target="media/image253.png"/><Relationship Id="rId8" Type="http://schemas.openxmlformats.org/officeDocument/2006/relationships/header" Target="header1.xml"/><Relationship Id="rId142" Type="http://schemas.openxmlformats.org/officeDocument/2006/relationships/oleObject" Target="embeddings/oleObject75.bin"/><Relationship Id="rId184" Type="http://schemas.openxmlformats.org/officeDocument/2006/relationships/image" Target="media/image76.wmf"/><Relationship Id="rId391" Type="http://schemas.openxmlformats.org/officeDocument/2006/relationships/image" Target="media/image168.wmf"/><Relationship Id="rId405" Type="http://schemas.openxmlformats.org/officeDocument/2006/relationships/image" Target="media/image173.wmf"/><Relationship Id="rId447" Type="http://schemas.openxmlformats.org/officeDocument/2006/relationships/oleObject" Target="embeddings/oleObject247.bin"/><Relationship Id="rId612" Type="http://schemas.openxmlformats.org/officeDocument/2006/relationships/oleObject" Target="embeddings/oleObject341.bin"/><Relationship Id="rId251" Type="http://schemas.openxmlformats.org/officeDocument/2006/relationships/image" Target="media/image106.wmf"/><Relationship Id="rId489" Type="http://schemas.openxmlformats.org/officeDocument/2006/relationships/oleObject" Target="embeddings/oleObject270.bin"/><Relationship Id="rId46" Type="http://schemas.openxmlformats.org/officeDocument/2006/relationships/oleObject" Target="embeddings/oleObject20.bin"/><Relationship Id="rId293" Type="http://schemas.openxmlformats.org/officeDocument/2006/relationships/image" Target="media/image125.wmf"/><Relationship Id="rId307" Type="http://schemas.openxmlformats.org/officeDocument/2006/relationships/image" Target="media/image132.wmf"/><Relationship Id="rId349" Type="http://schemas.openxmlformats.org/officeDocument/2006/relationships/oleObject" Target="embeddings/oleObject188.bin"/><Relationship Id="rId514" Type="http://schemas.openxmlformats.org/officeDocument/2006/relationships/oleObject" Target="embeddings/oleObject284.bin"/><Relationship Id="rId556" Type="http://schemas.openxmlformats.org/officeDocument/2006/relationships/image" Target="media/image240.wmf"/><Relationship Id="rId88" Type="http://schemas.openxmlformats.org/officeDocument/2006/relationships/oleObject" Target="embeddings/oleObject42.bin"/><Relationship Id="rId111" Type="http://schemas.openxmlformats.org/officeDocument/2006/relationships/image" Target="media/image45.wmf"/><Relationship Id="rId153" Type="http://schemas.openxmlformats.org/officeDocument/2006/relationships/image" Target="media/image61.wmf"/><Relationship Id="rId195" Type="http://schemas.openxmlformats.org/officeDocument/2006/relationships/image" Target="media/image80.wmf"/><Relationship Id="rId209" Type="http://schemas.openxmlformats.org/officeDocument/2006/relationships/oleObject" Target="embeddings/oleObject114.bin"/><Relationship Id="rId360" Type="http://schemas.openxmlformats.org/officeDocument/2006/relationships/image" Target="media/image156.wmf"/><Relationship Id="rId416" Type="http://schemas.openxmlformats.org/officeDocument/2006/relationships/oleObject" Target="embeddings/oleObject230.bin"/><Relationship Id="rId598" Type="http://schemas.openxmlformats.org/officeDocument/2006/relationships/oleObject" Target="embeddings/oleObject334.bin"/><Relationship Id="rId220" Type="http://schemas.openxmlformats.org/officeDocument/2006/relationships/image" Target="media/image91.wmf"/><Relationship Id="rId458" Type="http://schemas.openxmlformats.org/officeDocument/2006/relationships/oleObject" Target="embeddings/oleObject253.bin"/><Relationship Id="rId623" Type="http://schemas.openxmlformats.org/officeDocument/2006/relationships/image" Target="media/image267.wmf"/><Relationship Id="rId15" Type="http://schemas.openxmlformats.org/officeDocument/2006/relationships/image" Target="media/image3.wmf"/><Relationship Id="rId57" Type="http://schemas.openxmlformats.org/officeDocument/2006/relationships/image" Target="media/image22.wmf"/><Relationship Id="rId262" Type="http://schemas.openxmlformats.org/officeDocument/2006/relationships/oleObject" Target="embeddings/oleObject141.bin"/><Relationship Id="rId318" Type="http://schemas.openxmlformats.org/officeDocument/2006/relationships/image" Target="media/image137.wmf"/><Relationship Id="rId525" Type="http://schemas.openxmlformats.org/officeDocument/2006/relationships/image" Target="media/image226.wmf"/><Relationship Id="rId567" Type="http://schemas.openxmlformats.org/officeDocument/2006/relationships/image" Target="media/image244.wmf"/><Relationship Id="rId99" Type="http://schemas.openxmlformats.org/officeDocument/2006/relationships/image" Target="media/image39.wmf"/><Relationship Id="rId122" Type="http://schemas.openxmlformats.org/officeDocument/2006/relationships/oleObject" Target="embeddings/oleObject63.bin"/><Relationship Id="rId164" Type="http://schemas.openxmlformats.org/officeDocument/2006/relationships/oleObject" Target="embeddings/oleObject88.bin"/><Relationship Id="rId371" Type="http://schemas.openxmlformats.org/officeDocument/2006/relationships/image" Target="media/image161.wmf"/><Relationship Id="rId427" Type="http://schemas.openxmlformats.org/officeDocument/2006/relationships/oleObject" Target="embeddings/oleObject236.bin"/><Relationship Id="rId469" Type="http://schemas.openxmlformats.org/officeDocument/2006/relationships/oleObject" Target="embeddings/oleObject259.bin"/><Relationship Id="rId634" Type="http://schemas.openxmlformats.org/officeDocument/2006/relationships/oleObject" Target="embeddings/oleObject352.bin"/><Relationship Id="rId26" Type="http://schemas.openxmlformats.org/officeDocument/2006/relationships/image" Target="media/image8.wmf"/><Relationship Id="rId231" Type="http://schemas.openxmlformats.org/officeDocument/2006/relationships/image" Target="media/image96.wmf"/><Relationship Id="rId273" Type="http://schemas.openxmlformats.org/officeDocument/2006/relationships/image" Target="media/image117.wmf"/><Relationship Id="rId329" Type="http://schemas.openxmlformats.org/officeDocument/2006/relationships/image" Target="media/image142.wmf"/><Relationship Id="rId480" Type="http://schemas.openxmlformats.org/officeDocument/2006/relationships/image" Target="media/image205.wmf"/><Relationship Id="rId536" Type="http://schemas.openxmlformats.org/officeDocument/2006/relationships/oleObject" Target="embeddings/oleObject296.bin"/><Relationship Id="rId68" Type="http://schemas.openxmlformats.org/officeDocument/2006/relationships/oleObject" Target="embeddings/oleObject31.bin"/><Relationship Id="rId133" Type="http://schemas.openxmlformats.org/officeDocument/2006/relationships/image" Target="media/image53.wmf"/><Relationship Id="rId175" Type="http://schemas.openxmlformats.org/officeDocument/2006/relationships/oleObject" Target="embeddings/oleObject94.bin"/><Relationship Id="rId340" Type="http://schemas.openxmlformats.org/officeDocument/2006/relationships/oleObject" Target="embeddings/oleObject183.bin"/><Relationship Id="rId578" Type="http://schemas.openxmlformats.org/officeDocument/2006/relationships/image" Target="media/image249.wmf"/><Relationship Id="rId200" Type="http://schemas.openxmlformats.org/officeDocument/2006/relationships/oleObject" Target="embeddings/oleObject109.bin"/><Relationship Id="rId382" Type="http://schemas.openxmlformats.org/officeDocument/2006/relationships/oleObject" Target="embeddings/oleObject207.bin"/><Relationship Id="rId438" Type="http://schemas.openxmlformats.org/officeDocument/2006/relationships/oleObject" Target="embeddings/oleObject242.bin"/><Relationship Id="rId603" Type="http://schemas.openxmlformats.org/officeDocument/2006/relationships/image" Target="media/image257.wmf"/><Relationship Id="rId645" Type="http://schemas.openxmlformats.org/officeDocument/2006/relationships/oleObject" Target="embeddings/oleObject359.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oleObject" Target="embeddings/oleObject271.bin"/><Relationship Id="rId505" Type="http://schemas.openxmlformats.org/officeDocument/2006/relationships/oleObject" Target="embeddings/oleObject279.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oleObject" Target="embeddings/oleObject52.bin"/><Relationship Id="rId144" Type="http://schemas.openxmlformats.org/officeDocument/2006/relationships/oleObject" Target="embeddings/oleObject77.bin"/><Relationship Id="rId547" Type="http://schemas.openxmlformats.org/officeDocument/2006/relationships/image" Target="media/image236.wmf"/><Relationship Id="rId589" Type="http://schemas.openxmlformats.org/officeDocument/2006/relationships/oleObject" Target="embeddings/oleObject325.bin"/><Relationship Id="rId90" Type="http://schemas.openxmlformats.org/officeDocument/2006/relationships/oleObject" Target="embeddings/oleObject44.bin"/><Relationship Id="rId186" Type="http://schemas.openxmlformats.org/officeDocument/2006/relationships/oleObject" Target="embeddings/oleObject100.bin"/><Relationship Id="rId351" Type="http://schemas.openxmlformats.org/officeDocument/2006/relationships/oleObject" Target="embeddings/oleObject189.bin"/><Relationship Id="rId393" Type="http://schemas.openxmlformats.org/officeDocument/2006/relationships/oleObject" Target="embeddings/oleObject215.bin"/><Relationship Id="rId407" Type="http://schemas.openxmlformats.org/officeDocument/2006/relationships/oleObject" Target="embeddings/oleObject224.bin"/><Relationship Id="rId449" Type="http://schemas.openxmlformats.org/officeDocument/2006/relationships/oleObject" Target="embeddings/oleObject248.bin"/><Relationship Id="rId614" Type="http://schemas.openxmlformats.org/officeDocument/2006/relationships/oleObject" Target="embeddings/oleObject342.bin"/><Relationship Id="rId211" Type="http://schemas.openxmlformats.org/officeDocument/2006/relationships/oleObject" Target="embeddings/oleObject115.bin"/><Relationship Id="rId253" Type="http://schemas.openxmlformats.org/officeDocument/2006/relationships/image" Target="media/image107.wmf"/><Relationship Id="rId295" Type="http://schemas.openxmlformats.org/officeDocument/2006/relationships/image" Target="media/image126.wmf"/><Relationship Id="rId309" Type="http://schemas.openxmlformats.org/officeDocument/2006/relationships/image" Target="media/image133.wmf"/><Relationship Id="rId460" Type="http://schemas.openxmlformats.org/officeDocument/2006/relationships/image" Target="media/image196.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6.wmf"/><Relationship Id="rId320" Type="http://schemas.openxmlformats.org/officeDocument/2006/relationships/image" Target="media/image138.wmf"/><Relationship Id="rId558" Type="http://schemas.openxmlformats.org/officeDocument/2006/relationships/image" Target="media/image241.wmf"/><Relationship Id="rId155" Type="http://schemas.openxmlformats.org/officeDocument/2006/relationships/image" Target="media/image62.wmf"/><Relationship Id="rId197" Type="http://schemas.openxmlformats.org/officeDocument/2006/relationships/oleObject" Target="embeddings/oleObject107.bin"/><Relationship Id="rId362" Type="http://schemas.openxmlformats.org/officeDocument/2006/relationships/oleObject" Target="embeddings/oleObject196.bin"/><Relationship Id="rId418" Type="http://schemas.openxmlformats.org/officeDocument/2006/relationships/oleObject" Target="embeddings/oleObject231.bin"/><Relationship Id="rId625" Type="http://schemas.openxmlformats.org/officeDocument/2006/relationships/image" Target="media/image268.wmf"/><Relationship Id="rId222" Type="http://schemas.openxmlformats.org/officeDocument/2006/relationships/oleObject" Target="embeddings/oleObject121.bin"/><Relationship Id="rId264" Type="http://schemas.openxmlformats.org/officeDocument/2006/relationships/oleObject" Target="embeddings/oleObject142.bin"/><Relationship Id="rId471" Type="http://schemas.openxmlformats.org/officeDocument/2006/relationships/oleObject" Target="embeddings/oleObject260.bin"/><Relationship Id="rId17" Type="http://schemas.openxmlformats.org/officeDocument/2006/relationships/image" Target="media/image4.wmf"/><Relationship Id="rId59" Type="http://schemas.openxmlformats.org/officeDocument/2006/relationships/image" Target="media/image23.wmf"/><Relationship Id="rId124" Type="http://schemas.openxmlformats.org/officeDocument/2006/relationships/oleObject" Target="embeddings/oleObject65.bin"/><Relationship Id="rId527" Type="http://schemas.openxmlformats.org/officeDocument/2006/relationships/oleObject" Target="embeddings/oleObject291.bin"/><Relationship Id="rId569" Type="http://schemas.openxmlformats.org/officeDocument/2006/relationships/image" Target="media/image245.wmf"/><Relationship Id="rId70" Type="http://schemas.openxmlformats.org/officeDocument/2006/relationships/image" Target="media/image28.wmf"/><Relationship Id="rId166" Type="http://schemas.openxmlformats.org/officeDocument/2006/relationships/oleObject" Target="embeddings/oleObject89.bin"/><Relationship Id="rId331" Type="http://schemas.openxmlformats.org/officeDocument/2006/relationships/image" Target="media/image143.wmf"/><Relationship Id="rId373" Type="http://schemas.openxmlformats.org/officeDocument/2006/relationships/image" Target="media/image162.wmf"/><Relationship Id="rId429" Type="http://schemas.openxmlformats.org/officeDocument/2006/relationships/oleObject" Target="embeddings/oleObject237.bin"/><Relationship Id="rId580" Type="http://schemas.openxmlformats.org/officeDocument/2006/relationships/oleObject" Target="embeddings/oleObject321.bin"/><Relationship Id="rId636" Type="http://schemas.openxmlformats.org/officeDocument/2006/relationships/image" Target="media/image273.wmf"/><Relationship Id="rId1" Type="http://schemas.openxmlformats.org/officeDocument/2006/relationships/customXml" Target="../customXml/item1.xml"/><Relationship Id="rId233" Type="http://schemas.openxmlformats.org/officeDocument/2006/relationships/image" Target="media/image97.wmf"/><Relationship Id="rId440" Type="http://schemas.openxmlformats.org/officeDocument/2006/relationships/oleObject" Target="embeddings/oleObject243.bin"/><Relationship Id="rId28" Type="http://schemas.openxmlformats.org/officeDocument/2006/relationships/image" Target="media/image9.wmf"/><Relationship Id="rId275" Type="http://schemas.openxmlformats.org/officeDocument/2006/relationships/image" Target="media/image118.wmf"/><Relationship Id="rId300" Type="http://schemas.openxmlformats.org/officeDocument/2006/relationships/oleObject" Target="embeddings/oleObject162.bin"/><Relationship Id="rId482" Type="http://schemas.openxmlformats.org/officeDocument/2006/relationships/image" Target="media/image206.wmf"/><Relationship Id="rId538" Type="http://schemas.openxmlformats.org/officeDocument/2006/relationships/oleObject" Target="embeddings/oleObject297.bin"/><Relationship Id="rId81" Type="http://schemas.openxmlformats.org/officeDocument/2006/relationships/oleObject" Target="embeddings/oleObject38.bin"/><Relationship Id="rId135" Type="http://schemas.openxmlformats.org/officeDocument/2006/relationships/image" Target="media/image54.wmf"/><Relationship Id="rId177" Type="http://schemas.openxmlformats.org/officeDocument/2006/relationships/oleObject" Target="embeddings/oleObject95.bin"/><Relationship Id="rId342" Type="http://schemas.openxmlformats.org/officeDocument/2006/relationships/oleObject" Target="embeddings/oleObject184.bin"/><Relationship Id="rId384" Type="http://schemas.openxmlformats.org/officeDocument/2006/relationships/oleObject" Target="embeddings/oleObject209.bin"/><Relationship Id="rId591" Type="http://schemas.openxmlformats.org/officeDocument/2006/relationships/oleObject" Target="embeddings/oleObject327.bin"/><Relationship Id="rId605" Type="http://schemas.openxmlformats.org/officeDocument/2006/relationships/image" Target="media/image258.wmf"/><Relationship Id="rId202" Type="http://schemas.openxmlformats.org/officeDocument/2006/relationships/image" Target="media/image82.wmf"/><Relationship Id="rId244" Type="http://schemas.openxmlformats.org/officeDocument/2006/relationships/oleObject" Target="embeddings/oleObject132.bin"/><Relationship Id="rId647" Type="http://schemas.openxmlformats.org/officeDocument/2006/relationships/image" Target="media/image277.wmf"/><Relationship Id="rId39" Type="http://schemas.openxmlformats.org/officeDocument/2006/relationships/image" Target="media/image13.wmf"/><Relationship Id="rId286" Type="http://schemas.openxmlformats.org/officeDocument/2006/relationships/oleObject" Target="embeddings/oleObject154.bin"/><Relationship Id="rId451" Type="http://schemas.openxmlformats.org/officeDocument/2006/relationships/oleObject" Target="embeddings/oleObject249.bin"/><Relationship Id="rId493" Type="http://schemas.openxmlformats.org/officeDocument/2006/relationships/image" Target="media/image211.wmf"/><Relationship Id="rId507" Type="http://schemas.openxmlformats.org/officeDocument/2006/relationships/oleObject" Target="embeddings/oleObject280.bin"/><Relationship Id="rId549" Type="http://schemas.openxmlformats.org/officeDocument/2006/relationships/image" Target="media/image237.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oleObject" Target="embeddings/oleObject78.bin"/><Relationship Id="rId188" Type="http://schemas.openxmlformats.org/officeDocument/2006/relationships/oleObject" Target="embeddings/oleObject101.bin"/><Relationship Id="rId311" Type="http://schemas.openxmlformats.org/officeDocument/2006/relationships/oleObject" Target="embeddings/oleObject168.bin"/><Relationship Id="rId353" Type="http://schemas.openxmlformats.org/officeDocument/2006/relationships/image" Target="media/image153.wmf"/><Relationship Id="rId395" Type="http://schemas.openxmlformats.org/officeDocument/2006/relationships/oleObject" Target="embeddings/oleObject216.bin"/><Relationship Id="rId409" Type="http://schemas.openxmlformats.org/officeDocument/2006/relationships/oleObject" Target="embeddings/oleObject226.bin"/><Relationship Id="rId560" Type="http://schemas.openxmlformats.org/officeDocument/2006/relationships/image" Target="media/image242.wmf"/><Relationship Id="rId92" Type="http://schemas.openxmlformats.org/officeDocument/2006/relationships/oleObject" Target="embeddings/oleObject46.bin"/><Relationship Id="rId213" Type="http://schemas.openxmlformats.org/officeDocument/2006/relationships/oleObject" Target="embeddings/oleObject116.bin"/><Relationship Id="rId420" Type="http://schemas.openxmlformats.org/officeDocument/2006/relationships/oleObject" Target="embeddings/oleObject232.bin"/><Relationship Id="rId616" Type="http://schemas.openxmlformats.org/officeDocument/2006/relationships/oleObject" Target="embeddings/oleObject343.bin"/><Relationship Id="rId255" Type="http://schemas.openxmlformats.org/officeDocument/2006/relationships/image" Target="media/image108.wmf"/><Relationship Id="rId297" Type="http://schemas.openxmlformats.org/officeDocument/2006/relationships/image" Target="media/image127.wmf"/><Relationship Id="rId462" Type="http://schemas.openxmlformats.org/officeDocument/2006/relationships/image" Target="media/image197.wmf"/><Relationship Id="rId518" Type="http://schemas.openxmlformats.org/officeDocument/2006/relationships/oleObject" Target="embeddings/oleObject286.bin"/><Relationship Id="rId115" Type="http://schemas.openxmlformats.org/officeDocument/2006/relationships/image" Target="media/image47.wmf"/><Relationship Id="rId157" Type="http://schemas.openxmlformats.org/officeDocument/2006/relationships/image" Target="media/image63.wmf"/><Relationship Id="rId322" Type="http://schemas.openxmlformats.org/officeDocument/2006/relationships/image" Target="media/image139.wmf"/><Relationship Id="rId364" Type="http://schemas.openxmlformats.org/officeDocument/2006/relationships/oleObject" Target="embeddings/oleObject197.bin"/><Relationship Id="rId61" Type="http://schemas.openxmlformats.org/officeDocument/2006/relationships/image" Target="media/image24.wmf"/><Relationship Id="rId199" Type="http://schemas.openxmlformats.org/officeDocument/2006/relationships/oleObject" Target="embeddings/oleObject108.bin"/><Relationship Id="rId571" Type="http://schemas.openxmlformats.org/officeDocument/2006/relationships/image" Target="media/image246.wmf"/><Relationship Id="rId627" Type="http://schemas.openxmlformats.org/officeDocument/2006/relationships/image" Target="media/image269.wmf"/><Relationship Id="rId19" Type="http://schemas.openxmlformats.org/officeDocument/2006/relationships/image" Target="media/image5.wmf"/><Relationship Id="rId224" Type="http://schemas.openxmlformats.org/officeDocument/2006/relationships/oleObject" Target="embeddings/oleObject122.bin"/><Relationship Id="rId266" Type="http://schemas.openxmlformats.org/officeDocument/2006/relationships/oleObject" Target="embeddings/oleObject143.bin"/><Relationship Id="rId431" Type="http://schemas.openxmlformats.org/officeDocument/2006/relationships/image" Target="media/image183.wmf"/><Relationship Id="rId473" Type="http://schemas.openxmlformats.org/officeDocument/2006/relationships/oleObject" Target="embeddings/oleObject261.bin"/><Relationship Id="rId529" Type="http://schemas.openxmlformats.org/officeDocument/2006/relationships/image" Target="media/image227.wmf"/><Relationship Id="rId30" Type="http://schemas.openxmlformats.org/officeDocument/2006/relationships/image" Target="media/image10.wmf"/><Relationship Id="rId126" Type="http://schemas.openxmlformats.org/officeDocument/2006/relationships/oleObject" Target="embeddings/oleObject66.bin"/><Relationship Id="rId168" Type="http://schemas.openxmlformats.org/officeDocument/2006/relationships/oleObject" Target="embeddings/oleObject90.bin"/><Relationship Id="rId333" Type="http://schemas.openxmlformats.org/officeDocument/2006/relationships/image" Target="media/image144.wmf"/><Relationship Id="rId540" Type="http://schemas.openxmlformats.org/officeDocument/2006/relationships/oleObject" Target="embeddings/oleObject298.bin"/><Relationship Id="rId72" Type="http://schemas.openxmlformats.org/officeDocument/2006/relationships/image" Target="media/image29.wmf"/><Relationship Id="rId375" Type="http://schemas.openxmlformats.org/officeDocument/2006/relationships/image" Target="media/image163.wmf"/><Relationship Id="rId582" Type="http://schemas.openxmlformats.org/officeDocument/2006/relationships/oleObject" Target="embeddings/oleObject322.bin"/><Relationship Id="rId638" Type="http://schemas.openxmlformats.org/officeDocument/2006/relationships/image" Target="media/image274.wmf"/><Relationship Id="rId3" Type="http://schemas.openxmlformats.org/officeDocument/2006/relationships/styles" Target="styles.xml"/><Relationship Id="rId235" Type="http://schemas.openxmlformats.org/officeDocument/2006/relationships/image" Target="media/image98.wmf"/><Relationship Id="rId277" Type="http://schemas.openxmlformats.org/officeDocument/2006/relationships/oleObject" Target="embeddings/oleObject149.bin"/><Relationship Id="rId400" Type="http://schemas.openxmlformats.org/officeDocument/2006/relationships/oleObject" Target="embeddings/oleObject219.bin"/><Relationship Id="rId442" Type="http://schemas.openxmlformats.org/officeDocument/2006/relationships/oleObject" Target="embeddings/oleObject244.bin"/><Relationship Id="rId484" Type="http://schemas.openxmlformats.org/officeDocument/2006/relationships/image" Target="media/image207.wmf"/><Relationship Id="rId137" Type="http://schemas.openxmlformats.org/officeDocument/2006/relationships/image" Target="media/image55.wmf"/><Relationship Id="rId302" Type="http://schemas.openxmlformats.org/officeDocument/2006/relationships/oleObject" Target="embeddings/oleObject163.bin"/><Relationship Id="rId344" Type="http://schemas.openxmlformats.org/officeDocument/2006/relationships/oleObject" Target="embeddings/oleObject185.bin"/><Relationship Id="rId41" Type="http://schemas.openxmlformats.org/officeDocument/2006/relationships/image" Target="media/image14.wmf"/><Relationship Id="rId83" Type="http://schemas.openxmlformats.org/officeDocument/2006/relationships/oleObject" Target="embeddings/oleObject39.bin"/><Relationship Id="rId179" Type="http://schemas.openxmlformats.org/officeDocument/2006/relationships/image" Target="media/image74.png"/><Relationship Id="rId386" Type="http://schemas.openxmlformats.org/officeDocument/2006/relationships/oleObject" Target="embeddings/oleObject211.bin"/><Relationship Id="rId551" Type="http://schemas.openxmlformats.org/officeDocument/2006/relationships/image" Target="media/image238.wmf"/><Relationship Id="rId593" Type="http://schemas.openxmlformats.org/officeDocument/2006/relationships/oleObject" Target="embeddings/oleObject329.bin"/><Relationship Id="rId607" Type="http://schemas.openxmlformats.org/officeDocument/2006/relationships/image" Target="media/image259.wmf"/><Relationship Id="rId649" Type="http://schemas.openxmlformats.org/officeDocument/2006/relationships/fontTable" Target="fontTable.xml"/><Relationship Id="rId190" Type="http://schemas.openxmlformats.org/officeDocument/2006/relationships/oleObject" Target="embeddings/oleObject102.bin"/><Relationship Id="rId204" Type="http://schemas.openxmlformats.org/officeDocument/2006/relationships/image" Target="media/image83.wmf"/><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oleObject" Target="embeddings/oleObject227.bin"/><Relationship Id="rId453" Type="http://schemas.openxmlformats.org/officeDocument/2006/relationships/oleObject" Target="embeddings/oleObject250.bin"/><Relationship Id="rId509" Type="http://schemas.openxmlformats.org/officeDocument/2006/relationships/oleObject" Target="embeddings/oleObject281.bin"/><Relationship Id="rId106" Type="http://schemas.openxmlformats.org/officeDocument/2006/relationships/oleObject" Target="embeddings/oleObject54.bin"/><Relationship Id="rId313" Type="http://schemas.openxmlformats.org/officeDocument/2006/relationships/oleObject" Target="embeddings/oleObject169.bin"/><Relationship Id="rId495" Type="http://schemas.openxmlformats.org/officeDocument/2006/relationships/image" Target="media/image212.wmf"/><Relationship Id="rId10" Type="http://schemas.openxmlformats.org/officeDocument/2006/relationships/footer" Target="footer1.xml"/><Relationship Id="rId52" Type="http://schemas.openxmlformats.org/officeDocument/2006/relationships/oleObject" Target="embeddings/oleObject23.bin"/><Relationship Id="rId94" Type="http://schemas.openxmlformats.org/officeDocument/2006/relationships/oleObject" Target="embeddings/oleObject47.bin"/><Relationship Id="rId148" Type="http://schemas.openxmlformats.org/officeDocument/2006/relationships/oleObject" Target="embeddings/oleObject80.bin"/><Relationship Id="rId355" Type="http://schemas.openxmlformats.org/officeDocument/2006/relationships/image" Target="media/image154.wmf"/><Relationship Id="rId397" Type="http://schemas.openxmlformats.org/officeDocument/2006/relationships/image" Target="media/image170.wmf"/><Relationship Id="rId520" Type="http://schemas.openxmlformats.org/officeDocument/2006/relationships/oleObject" Target="embeddings/oleObject287.bin"/><Relationship Id="rId562" Type="http://schemas.openxmlformats.org/officeDocument/2006/relationships/oleObject" Target="embeddings/oleObject310.bin"/><Relationship Id="rId618" Type="http://schemas.openxmlformats.org/officeDocument/2006/relationships/oleObject" Target="embeddings/oleObject344.bin"/><Relationship Id="rId215" Type="http://schemas.openxmlformats.org/officeDocument/2006/relationships/oleObject" Target="embeddings/oleObject117.bin"/><Relationship Id="rId257" Type="http://schemas.openxmlformats.org/officeDocument/2006/relationships/image" Target="media/image109.wmf"/><Relationship Id="rId422" Type="http://schemas.openxmlformats.org/officeDocument/2006/relationships/oleObject" Target="embeddings/oleObject233.bin"/><Relationship Id="rId464" Type="http://schemas.openxmlformats.org/officeDocument/2006/relationships/image" Target="media/image198.wmf"/><Relationship Id="rId299" Type="http://schemas.openxmlformats.org/officeDocument/2006/relationships/image" Target="media/image128.wmf"/><Relationship Id="rId63" Type="http://schemas.openxmlformats.org/officeDocument/2006/relationships/image" Target="media/image25.wmf"/><Relationship Id="rId159" Type="http://schemas.openxmlformats.org/officeDocument/2006/relationships/image" Target="media/image64.wmf"/><Relationship Id="rId366" Type="http://schemas.openxmlformats.org/officeDocument/2006/relationships/oleObject" Target="embeddings/oleObject198.bin"/><Relationship Id="rId573" Type="http://schemas.openxmlformats.org/officeDocument/2006/relationships/image" Target="media/image247.wmf"/><Relationship Id="rId226" Type="http://schemas.openxmlformats.org/officeDocument/2006/relationships/oleObject" Target="embeddings/oleObject123.bin"/><Relationship Id="rId433" Type="http://schemas.openxmlformats.org/officeDocument/2006/relationships/image" Target="media/image184.wmf"/><Relationship Id="rId640" Type="http://schemas.openxmlformats.org/officeDocument/2006/relationships/oleObject" Target="embeddings/oleObject356.bin"/><Relationship Id="rId74" Type="http://schemas.openxmlformats.org/officeDocument/2006/relationships/image" Target="media/image30.wmf"/><Relationship Id="rId377" Type="http://schemas.openxmlformats.org/officeDocument/2006/relationships/oleObject" Target="embeddings/oleObject204.bin"/><Relationship Id="rId500" Type="http://schemas.openxmlformats.org/officeDocument/2006/relationships/oleObject" Target="embeddings/oleObject276.bin"/><Relationship Id="rId584" Type="http://schemas.openxmlformats.org/officeDocument/2006/relationships/image" Target="media/image251.wmf"/><Relationship Id="rId5" Type="http://schemas.openxmlformats.org/officeDocument/2006/relationships/webSettings" Target="webSettings.xml"/><Relationship Id="rId237" Type="http://schemas.openxmlformats.org/officeDocument/2006/relationships/image" Target="media/image99.wmf"/><Relationship Id="rId444" Type="http://schemas.openxmlformats.org/officeDocument/2006/relationships/oleObject" Target="embeddings/oleObject245.bin"/><Relationship Id="rId651" Type="http://schemas.openxmlformats.org/officeDocument/2006/relationships/theme" Target="theme/theme1.xml"/><Relationship Id="rId290" Type="http://schemas.openxmlformats.org/officeDocument/2006/relationships/oleObject" Target="embeddings/oleObject157.bin"/><Relationship Id="rId304" Type="http://schemas.openxmlformats.org/officeDocument/2006/relationships/oleObject" Target="embeddings/oleObject164.bin"/><Relationship Id="rId388" Type="http://schemas.openxmlformats.org/officeDocument/2006/relationships/oleObject" Target="embeddings/oleObject212.bin"/><Relationship Id="rId511" Type="http://schemas.openxmlformats.org/officeDocument/2006/relationships/oleObject" Target="embeddings/oleObject282.bin"/><Relationship Id="rId609" Type="http://schemas.openxmlformats.org/officeDocument/2006/relationships/image" Target="media/image260.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31.bin"/><Relationship Id="rId248" Type="http://schemas.openxmlformats.org/officeDocument/2006/relationships/oleObject" Target="embeddings/oleObject134.bin"/><Relationship Id="rId455" Type="http://schemas.openxmlformats.org/officeDocument/2006/relationships/image" Target="media/image194.wmf"/><Relationship Id="rId12" Type="http://schemas.openxmlformats.org/officeDocument/2006/relationships/oleObject" Target="embeddings/oleObject1.bin"/><Relationship Id="rId108" Type="http://schemas.openxmlformats.org/officeDocument/2006/relationships/oleObject" Target="embeddings/oleObject55.bin"/><Relationship Id="rId315" Type="http://schemas.openxmlformats.org/officeDocument/2006/relationships/oleObject" Target="embeddings/oleObject170.bin"/><Relationship Id="rId522" Type="http://schemas.openxmlformats.org/officeDocument/2006/relationships/oleObject" Target="embeddings/oleObject288.bin"/><Relationship Id="rId96" Type="http://schemas.openxmlformats.org/officeDocument/2006/relationships/oleObject" Target="embeddings/oleObject48.bin"/><Relationship Id="rId161" Type="http://schemas.openxmlformats.org/officeDocument/2006/relationships/image" Target="media/image65.wmf"/><Relationship Id="rId399" Type="http://schemas.openxmlformats.org/officeDocument/2006/relationships/image" Target="media/image171.wmf"/><Relationship Id="rId259" Type="http://schemas.openxmlformats.org/officeDocument/2006/relationships/image" Target="media/image110.wmf"/><Relationship Id="rId466" Type="http://schemas.openxmlformats.org/officeDocument/2006/relationships/image" Target="media/image199.wmf"/><Relationship Id="rId23" Type="http://schemas.openxmlformats.org/officeDocument/2006/relationships/oleObject" Target="embeddings/oleObject7.bin"/><Relationship Id="rId119" Type="http://schemas.openxmlformats.org/officeDocument/2006/relationships/image" Target="media/image49.wmf"/><Relationship Id="rId326" Type="http://schemas.openxmlformats.org/officeDocument/2006/relationships/oleObject" Target="embeddings/oleObject176.bin"/><Relationship Id="rId533" Type="http://schemas.openxmlformats.org/officeDocument/2006/relationships/image" Target="media/image229.wmf"/><Relationship Id="rId172" Type="http://schemas.openxmlformats.org/officeDocument/2006/relationships/image" Target="media/image70.wmf"/><Relationship Id="rId477" Type="http://schemas.openxmlformats.org/officeDocument/2006/relationships/oleObject" Target="embeddings/oleObject264.bin"/><Relationship Id="rId600" Type="http://schemas.openxmlformats.org/officeDocument/2006/relationships/oleObject" Target="embeddings/oleObject335.bin"/><Relationship Id="rId337" Type="http://schemas.openxmlformats.org/officeDocument/2006/relationships/image" Target="media/image146.wmf"/><Relationship Id="rId34" Type="http://schemas.openxmlformats.org/officeDocument/2006/relationships/image" Target="media/image12.wmf"/><Relationship Id="rId544" Type="http://schemas.openxmlformats.org/officeDocument/2006/relationships/oleObject" Target="embeddings/oleObject300.bin"/><Relationship Id="rId183" Type="http://schemas.openxmlformats.org/officeDocument/2006/relationships/oleObject" Target="embeddings/oleObject98.bin"/><Relationship Id="rId390" Type="http://schemas.openxmlformats.org/officeDocument/2006/relationships/oleObject" Target="embeddings/oleObject213.bin"/><Relationship Id="rId404" Type="http://schemas.openxmlformats.org/officeDocument/2006/relationships/oleObject" Target="embeddings/oleObject222.bin"/><Relationship Id="rId611" Type="http://schemas.openxmlformats.org/officeDocument/2006/relationships/image" Target="media/image261.wmf"/><Relationship Id="rId250" Type="http://schemas.openxmlformats.org/officeDocument/2006/relationships/oleObject" Target="embeddings/oleObject135.bin"/><Relationship Id="rId488" Type="http://schemas.openxmlformats.org/officeDocument/2006/relationships/image" Target="media/image209.wmf"/><Relationship Id="rId45" Type="http://schemas.openxmlformats.org/officeDocument/2006/relationships/image" Target="media/image16.wmf"/><Relationship Id="rId110" Type="http://schemas.openxmlformats.org/officeDocument/2006/relationships/oleObject" Target="embeddings/oleObject56.bin"/><Relationship Id="rId348" Type="http://schemas.openxmlformats.org/officeDocument/2006/relationships/image" Target="media/image151.wmf"/><Relationship Id="rId555" Type="http://schemas.openxmlformats.org/officeDocument/2006/relationships/oleObject" Target="embeddings/oleObject306.bin"/><Relationship Id="rId194" Type="http://schemas.openxmlformats.org/officeDocument/2006/relationships/oleObject" Target="embeddings/oleObject105.bin"/><Relationship Id="rId208" Type="http://schemas.openxmlformats.org/officeDocument/2006/relationships/image" Target="media/image85.wmf"/><Relationship Id="rId415" Type="http://schemas.openxmlformats.org/officeDocument/2006/relationships/oleObject" Target="embeddings/oleObject229.bin"/><Relationship Id="rId622" Type="http://schemas.openxmlformats.org/officeDocument/2006/relationships/oleObject" Target="embeddings/oleObject346.bin"/><Relationship Id="rId261" Type="http://schemas.openxmlformats.org/officeDocument/2006/relationships/image" Target="media/image111.wmf"/><Relationship Id="rId499" Type="http://schemas.openxmlformats.org/officeDocument/2006/relationships/image" Target="media/image214.wmf"/><Relationship Id="rId56" Type="http://schemas.openxmlformats.org/officeDocument/2006/relationships/oleObject" Target="embeddings/oleObject25.bin"/><Relationship Id="rId359" Type="http://schemas.openxmlformats.org/officeDocument/2006/relationships/oleObject" Target="embeddings/oleObject194.bin"/><Relationship Id="rId566" Type="http://schemas.openxmlformats.org/officeDocument/2006/relationships/oleObject" Target="embeddings/oleObject313.bin"/><Relationship Id="rId121" Type="http://schemas.openxmlformats.org/officeDocument/2006/relationships/oleObject" Target="embeddings/oleObject62.bin"/><Relationship Id="rId219" Type="http://schemas.openxmlformats.org/officeDocument/2006/relationships/oleObject" Target="embeddings/oleObject119.bin"/><Relationship Id="rId426" Type="http://schemas.openxmlformats.org/officeDocument/2006/relationships/image" Target="media/image181.wmf"/><Relationship Id="rId633" Type="http://schemas.openxmlformats.org/officeDocument/2006/relationships/image" Target="media/image272.wmf"/><Relationship Id="rId67" Type="http://schemas.openxmlformats.org/officeDocument/2006/relationships/image" Target="media/image27.wmf"/><Relationship Id="rId272" Type="http://schemas.openxmlformats.org/officeDocument/2006/relationships/oleObject" Target="embeddings/oleObject146.bin"/><Relationship Id="rId577" Type="http://schemas.openxmlformats.org/officeDocument/2006/relationships/oleObject" Target="embeddings/oleObject319.bin"/><Relationship Id="rId132" Type="http://schemas.openxmlformats.org/officeDocument/2006/relationships/oleObject" Target="embeddings/oleObject70.bin"/><Relationship Id="rId437" Type="http://schemas.openxmlformats.org/officeDocument/2006/relationships/image" Target="media/image186.wmf"/><Relationship Id="rId644" Type="http://schemas.openxmlformats.org/officeDocument/2006/relationships/oleObject" Target="embeddings/oleObject358.bin"/><Relationship Id="rId283" Type="http://schemas.openxmlformats.org/officeDocument/2006/relationships/oleObject" Target="embeddings/oleObject152.bin"/><Relationship Id="rId490" Type="http://schemas.openxmlformats.org/officeDocument/2006/relationships/image" Target="media/image210.wmf"/><Relationship Id="rId504" Type="http://schemas.openxmlformats.org/officeDocument/2006/relationships/oleObject" Target="embeddings/oleObject278.bin"/><Relationship Id="rId78" Type="http://schemas.openxmlformats.org/officeDocument/2006/relationships/image" Target="media/image32.wmf"/><Relationship Id="rId143" Type="http://schemas.openxmlformats.org/officeDocument/2006/relationships/oleObject" Target="embeddings/oleObject76.bin"/><Relationship Id="rId350" Type="http://schemas.openxmlformats.org/officeDocument/2006/relationships/image" Target="media/image152.wmf"/><Relationship Id="rId588" Type="http://schemas.openxmlformats.org/officeDocument/2006/relationships/image" Target="media/image254.png"/><Relationship Id="rId9" Type="http://schemas.openxmlformats.org/officeDocument/2006/relationships/header" Target="header2.xml"/><Relationship Id="rId210" Type="http://schemas.openxmlformats.org/officeDocument/2006/relationships/image" Target="media/image86.wmf"/><Relationship Id="rId448" Type="http://schemas.openxmlformats.org/officeDocument/2006/relationships/image" Target="media/image191.wmf"/><Relationship Id="rId294" Type="http://schemas.openxmlformats.org/officeDocument/2006/relationships/oleObject" Target="embeddings/oleObject159.bin"/><Relationship Id="rId308" Type="http://schemas.openxmlformats.org/officeDocument/2006/relationships/oleObject" Target="embeddings/oleObject166.bin"/><Relationship Id="rId515" Type="http://schemas.openxmlformats.org/officeDocument/2006/relationships/image" Target="media/image221.wmf"/><Relationship Id="rId89" Type="http://schemas.openxmlformats.org/officeDocument/2006/relationships/oleObject" Target="embeddings/oleObject43.bin"/><Relationship Id="rId154" Type="http://schemas.openxmlformats.org/officeDocument/2006/relationships/oleObject" Target="embeddings/oleObject83.bin"/><Relationship Id="rId361" Type="http://schemas.openxmlformats.org/officeDocument/2006/relationships/oleObject" Target="embeddings/oleObject195.bin"/><Relationship Id="rId599" Type="http://schemas.openxmlformats.org/officeDocument/2006/relationships/image" Target="media/image255.wmf"/><Relationship Id="rId459" Type="http://schemas.openxmlformats.org/officeDocument/2006/relationships/oleObject" Target="embeddings/oleObject25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60</b:Volume>
    <b:BIBTEX_Entry>article</b:BIBTEX_Entry>
    <b:SourceType>JournalArticle</b:SourceType>
    <b:Title>生物医学大数据的现状与展望</b:Title>
    <b:Tag>宁康2015生物医学大数据的现状与展望</b:Tag>
    <b:Author>
      <b:Author>
        <b:NameList>
          <b:Person>
            <b:Last>宁康</b:Last>
          </b:Person>
          <b:Person>
            <b:Last>陈挺</b:Last>
          </b:Person>
        </b:NameList>
      </b:Author>
    </b:Author>
    <b:Pages>534-546</b:Pages>
    <b:JournalName>科学通报 (中文版)</b:JournalName>
    <b:Number>5/6</b:Number>
    <b:RefOrder>1</b:RefOrder>
  </b:Source>
  <b:Source>
    <b:Year>2007</b:Year>
    <b:Volume>17</b:Volume>
    <b:BIBTEX_Entry>article</b:BIBTEX_Entry>
    <b:SourceType>JournalArticle</b:SourceType>
    <b:Title>A tutorial on spectral clustering</b:Title>
    <b:Tag>von2007tutorial</b:Tag>
    <b:Publisher>Springer</b:Publisher>
    <b:Author>
      <b:Author>
        <b:NameList>
          <b:Person>
            <b:Last>Von Luxburg</b:Last>
            <b:First>Ulrike</b:First>
          </b:Person>
        </b:NameList>
      </b:Author>
    </b:Author>
    <b:Pages>395-416</b:Pages>
    <b:JournalName>Statistics and computing</b:JournalName>
    <b:Number>4</b:Number>
    <b:RefOrder>4</b:RefOrder>
  </b:Source>
  <b:Source>
    <b:Year>2000</b:Year>
    <b:Volume>290</b:Volume>
    <b:BIBTEX_Entry>article</b:BIBTEX_Entry>
    <b:SourceType>JournalArticle</b:SourceType>
    <b:Title>Nonlinear dimensionality reduction by locally linear embedding</b:Title>
    <b:Tag>roweis2000nonlinear</b:Tag>
    <b:Publisher>American Association for the Advancement of Science</b:Publisher>
    <b:Author>
      <b:Author>
        <b:NameList>
          <b:Person>
            <b:Last>Roweis</b:Last>
            <b:Middle>T.</b:Middle>
            <b:First>Sam</b:First>
          </b:Person>
          <b:Person>
            <b:Last>Saul</b:Last>
            <b:Middle>K.</b:Middle>
            <b:First>Lawrence</b:First>
          </b:Person>
        </b:NameList>
      </b:Author>
    </b:Author>
    <b:Pages>2323-2326</b:Pages>
    <b:JournalName>science</b:JournalName>
    <b:Number>5500</b:Number>
    <b:RefOrder>7</b:RefOrder>
  </b:Source>
  <b:Source>
    <b:Year>1901</b:Year>
    <b:Volume>2</b:Volume>
    <b:BIBTEX_Entry>article</b:BIBTEX_Entry>
    <b:SourceType>JournalArticle</b:SourceType>
    <b:Title>LIII. On lines and planes of closest fit to systems of points in space</b:Title>
    <b:Tag>pearson1901liii</b:Tag>
    <b:Publisher>Taylor &amp; Francis</b:Publisher>
    <b:Author>
      <b:Author>
        <b:NameList>
          <b:Person>
            <b:Last>Pearson</b:Last>
            <b:First>Karl</b:First>
          </b:Person>
        </b:NameList>
      </b:Author>
    </b:Author>
    <b:Pages>559-572</b:Pages>
    <b:JournalName>The London, Edinburgh, and Dublin Philosophical Magazine and Journal of Science</b:JournalName>
    <b:Number>11</b:Number>
    <b:RefOrder>5</b:RefOrder>
  </b:Source>
  <b:Source>
    <b:Year>2017</b:Year>
    <b:BIBTEX_Series>IJCAI'17</b:BIBTEX_Series>
    <b:BIBTEX_Entry>inproceedings</b:BIBTEX_Entry>
    <b:SourceType>ConferenceProceedings</b:SourceType>
    <b:Title>Beyond the Nystrom Approximation: Speeding Up Spectral Clustering Using Uniform Sampling and Weighted Kernel K-means</b:Title>
    <b:Tag>Mohan:2017:BNA:3172077.3172235</b:Tag>
    <b:Publisher>AAAI Press</b:Publisher>
    <b:BookTitle>Proceedings of the 26th International Joint Conference on Artificial Intelligence</b:BookTitle>
    <b:URL>http://dl.acm.org/citation.cfm?id=3172077.3172235</b:URL>
    <b:Author>
      <b:Author>
        <b:NameList>
          <b:Person>
            <b:Last>Mohan</b:Last>
            <b:First>Mahesh</b:First>
          </b:Person>
          <b:Person>
            <b:Last>Monteleoni</b:Last>
            <b:First>Claire</b:First>
          </b:Person>
        </b:NameList>
      </b:Author>
    </b:Author>
    <b:Pages>2494-2500</b:Pages>
    <b:StandardNumber> ISBN: 978-0-9992411-0-3</b:StandardNumber>
    <b:ConferenceName>Proceedings of the 26th International Joint Conference on Artificial Intelligence</b:ConferenceName>
    <b:City>Melbourne</b:City>
    <b:StateProvince>Australia</b:StateProvince>
    <b:CountryRegion/>
    <b:RefOrder>32</b:RefOrder>
  </b:Source>
  <b:Source>
    <b:Year>2012</b:Year>
    <b:BIBTEX_Entry>article</b:BIBTEX_Entry>
    <b:SourceType>JournalArticle</b:SourceType>
    <b:Title>The importance of ‘big data’: a definition</b:Title>
    <b:Tag>beyer2012importance</b:Tag>
    <b:Author>
      <b:Author>
        <b:NameList>
          <b:Person>
            <b:Last>Beyer</b:Last>
            <b:Middle>A.</b:Middle>
            <b:First>Mark</b:First>
          </b:Person>
          <b:Person>
            <b:Last>Laney</b:Last>
            <b:First>Douglas</b:First>
          </b:Person>
        </b:NameList>
      </b:Author>
    </b:Author>
    <b:Pages>2014-2018</b:Pages>
    <b:JournalName>Stamford, CT: Gartner</b:JournalName>
    <b:RefOrder>2</b:RefOrder>
  </b:Source>
  <b:Source>
    <b:Year>2007</b:Year>
    <b:BIBTEX_Entry>inproceedings</b:BIBTEX_Entry>
    <b:SourceType>ConferenceProceedings</b:SourceType>
    <b:Title>k-means++: The advantages of careful seeding</b:Title>
    <b:Tag>arthur2007k</b:Tag>
    <b:BookTitle>Proceedings of the eighteenth annual ACM-SIAM symposium on Discrete algorithms</b:BookTitle>
    <b:Author>
      <b:Author>
        <b:NameList>
          <b:Person>
            <b:Last>Arthur</b:Last>
            <b:First>David</b:First>
          </b:Person>
          <b:Person>
            <b:Last>Vassilvitskii</b:Last>
            <b:First>Sergei</b:First>
          </b:Person>
        </b:NameList>
      </b:Author>
    </b:Author>
    <b:Pages>1027-1035</b:Pages>
    <b:ConferenceName>Proceedings of the eighteenth annual ACM-SIAM symposium on Discrete algorithms</b:ConferenceName>
    <b:RefOrder>20</b:RefOrder>
  </b:Source>
  <b:Source>
    <b:Year>1967</b:Year>
    <b:Volume>1</b:Volume>
    <b:BIBTEX_Entry>inproceedings</b:BIBTEX_Entry>
    <b:SourceType>ConferenceProceedings</b:SourceType>
    <b:Title>Some methods for classification and analysis of multivariate observations</b:Title>
    <b:Tag>占位符2</b:Tag>
    <b:BookTitle>Proceedings of the fifth Berkeley symposium on mathematical statistics and probability</b:BookTitle>
    <b:Author>
      <b:Author>
        <b:NameList>
          <b:Person>
            <b:Last>MacQueen</b:Last>
            <b:First>James</b:First>
          </b:Person>
          <b:Person>
            <b:Last>others</b:Last>
          </b:Person>
        </b:NameList>
      </b:Author>
    </b:Author>
    <b:Pages>281-297</b:Pages>
    <b:Number>14</b:Number>
    <b:ConferenceName>Proceedings of the fifth Berkeley symposium on mathematical statistics and probability</b:ConferenceName>
    <b:Guid>{D323785A-9F06-42E4-9895-202812E885D6}</b:Guid>
    <b:LCID>en-US</b:LCID>
    <b:RefOrder>3</b:RefOrder>
  </b:Source>
  <b:Source>
    <b:Year>2002</b:Year>
    <b:Volume>295</b:Volume>
    <b:BIBTEX_Entry>article</b:BIBTEX_Entry>
    <b:SourceType>JournalArticle</b:SourceType>
    <b:Title>The isomap algorithm and topological stability</b:Title>
    <b:Tag>balasubramanian2002isomap</b:Tag>
    <b:Publisher>American Association for the Advancement of Science</b:Publisher>
    <b:Author>
      <b:Author>
        <b:NameList>
          <b:Person>
            <b:Last>Balasubramanian</b:Last>
            <b:First>Mukund</b:First>
          </b:Person>
          <b:Person>
            <b:Last>Schwartz</b:Last>
            <b:Middle>L.</b:Middle>
            <b:First>Eric</b:First>
          </b:Person>
        </b:NameList>
      </b:Author>
    </b:Author>
    <b:Pages>7-7</b:Pages>
    <b:JournalName>Science</b:JournalName>
    <b:Number>5552</b:Number>
    <b:RefOrder>6</b:RefOrder>
  </b:Source>
  <b:Source>
    <b:Tag>San</b:Tag>
    <b:SourceType>Report</b:SourceType>
    <b:Guid>{287950A9-96C9-4681-AA74-36F66E3E9FDB}</b:Guid>
    <b:Title>Algorithms for k-means clustering</b:Title>
    <b:Author>
      <b:Author>
        <b:NameList>
          <b:Person>
            <b:Last>Dasgupta</b:Last>
            <b:First>Sanjoy</b:First>
          </b:Person>
        </b:NameList>
      </b:Author>
    </b:Author>
    <b:URL>https://cseweb.ucsd.edu/~dasgupta/291-geom/kmeans.pdf</b:URL>
    <b:RefOrder>18</b:RefOrder>
  </b:Source>
  <b:Source>
    <b:Year>2009</b:Year>
    <b:Volume>58</b:Volume>
    <b:BIBTEX_Entry>article</b:BIBTEX_Entry>
    <b:SourceType>JournalArticle</b:SourceType>
    <b:Title>An initialization method for the K-Means algorithm using neighborhood model</b:Title>
    <b:Tag>占位符5</b:Tag>
    <b:Publisher>Elsevier</b:Publisher>
    <b:Author>
      <b:Author>
        <b:NameList>
          <b:Person>
            <b:Last>Cao</b:Last>
            <b:First>Fuyuan</b:First>
          </b:Person>
          <b:Person>
            <b:Last>Liang</b:Last>
            <b:First>Jiye</b:First>
          </b:Person>
          <b:Person>
            <b:Last>Jiang</b:Last>
            <b:First>Guang</b:First>
          </b:Person>
        </b:NameList>
      </b:Author>
    </b:Author>
    <b:Pages>474-483</b:Pages>
    <b:JournalName>Computers &amp; Mathematics with Applications</b:JournalName>
    <b:Number>3</b:Number>
    <b:Guid>{7CDDAC1E-C895-41B9-96F6-32E052DA0E19}</b:Guid>
    <b:LCID>en-US</b:LCID>
    <b:RefOrder>19</b:RefOrder>
  </b:Source>
  <b:Source>
    <b:Year>2012</b:Year>
    <b:Volume>5</b:Volume>
    <b:BIBTEX_Entry>article</b:BIBTEX_Entry>
    <b:SourceType>JournalArticle</b:SourceType>
    <b:Title>Scalable k-means++</b:Title>
    <b:Tag>占位符1</b:Tag>
    <b:Publisher>VLDB Endowment</b:Publisher>
    <b:Author>
      <b:Author>
        <b:NameList>
          <b:Person>
            <b:Last>Bahmani</b:Last>
            <b:First>Bahman</b:First>
          </b:Person>
          <b:Person>
            <b:Last>Moseley</b:Last>
            <b:First>Benjamin</b:First>
          </b:Person>
          <b:Person>
            <b:Last>Vattani</b:Last>
            <b:First>Andrea</b:First>
          </b:Person>
          <b:Person>
            <b:Last>Kumar</b:Last>
            <b:First>Ravi</b:First>
          </b:Person>
          <b:Person>
            <b:Last>Vassilvitskii</b:Last>
            <b:First>Sergei</b:First>
          </b:Person>
        </b:NameList>
      </b:Author>
    </b:Author>
    <b:Pages>622-633</b:Pages>
    <b:JournalName>Proceedings of the VLDB Endowment</b:JournalName>
    <b:Number>7</b:Number>
    <b:Guid>{6A01E833-661B-41F0-99E1-8B1F13D4ED18}</b:Guid>
    <b:LCID>en-US</b:LCID>
    <b:RefOrder>34</b:RefOrder>
  </b:Source>
  <b:Source>
    <b:Year>2017</b:Year>
    <b:BIBTEX_Entry>inproceedings</b:BIBTEX_Entry>
    <b:SourceType>ConferenceProceedings</b:SourceType>
    <b:Title>Distributed and provably good seedings for k-means in constant rounds</b:Title>
    <b:Tag>bachem2017distributed</b:Tag>
    <b:BookTitle>International Conference on Machine Learning</b:BookTitle>
    <b:Author>
      <b:Author>
        <b:NameList>
          <b:Person>
            <b:Last>Bachem</b:Last>
            <b:First>Olivier</b:First>
          </b:Person>
          <b:Person>
            <b:Last>Lucic</b:Last>
            <b:First>Mario</b:First>
          </b:Person>
          <b:Person>
            <b:Last>Krause</b:Last>
            <b:First>Andreas</b:First>
          </b:Person>
        </b:NameList>
      </b:Author>
    </b:Author>
    <b:Pages>292-300</b:Pages>
    <b:ConferenceName>International Conference on Machine Learning</b:ConferenceName>
    <b:Guid>{232BE3F4-8A01-4816-853F-6723AFC59038}</b:Guid>
    <b:LCID>en-US</b:LCID>
    <b:RefOrder>35</b:RefOrder>
  </b:Source>
  <b:Source>
    <b:Year>2010</b:Year>
    <b:Volume>10</b:Volume>
    <b:BIBTEX_Entry>article</b:BIBTEX_Entry>
    <b:SourceType>JournalArticle</b:SourceType>
    <b:Title>Spark: Cluster computing with working sets.</b:Title>
    <b:Tag>zaharia2010spark</b:Tag>
    <b:Author>
      <b:Author>
        <b:NameList>
          <b:Person>
            <b:Last>Zaharia</b:Last>
            <b:First>Matei</b:First>
          </b:Person>
          <b:Person>
            <b:Last>Chowdhury</b:Last>
            <b:First>Mosharaf</b:First>
          </b:Person>
          <b:Person>
            <b:Last>Franklin</b:Last>
            <b:Middle>J.</b:Middle>
            <b:First>Michael</b:First>
          </b:Person>
          <b:Person>
            <b:Last>Shenker</b:Last>
            <b:First>Scott</b:First>
          </b:Person>
          <b:Person>
            <b:Last>Stoica</b:Last>
            <b:First>Ion</b:First>
          </b:Person>
        </b:NameList>
      </b:Author>
    </b:Author>
    <b:Pages>95</b:Pages>
    <b:JournalName>HotCloud</b:JournalName>
    <b:Number>10-10</b:Number>
    <b:Guid>{43C3104F-A27C-4D11-B4B8-C22C45837FAA}</b:Guid>
    <b:LCID>en-US</b:LCID>
    <b:RefOrder>36</b:RefOrder>
  </b:Source>
  <b:Source>
    <b:Year>2016</b:Year>
    <b:Volume>59</b:Volume>
    <b:BIBTEX_Entry>article</b:BIBTEX_Entry>
    <b:SourceType>JournalArticle</b:SourceType>
    <b:Title>Apache spark: a unified engine for big data processing</b:Title>
    <b:Tag>zaharia2016apache</b:Tag>
    <b:Publisher>ACM</b:Publisher>
    <b:Author>
      <b:Author>
        <b:NameList>
          <b:Person>
            <b:Last>Zaharia</b:Last>
            <b:First>Matei</b:First>
          </b:Person>
          <b:Person>
            <b:Last>Xin</b:Last>
            <b:Middle>S.</b:Middle>
            <b:First>Reynold</b:First>
          </b:Person>
          <b:Person>
            <b:Last>Wendell</b:Last>
            <b:First>Patrick</b:First>
          </b:Person>
          <b:Person>
            <b:Last>Das</b:Last>
            <b:First>Tathagata</b:First>
          </b:Person>
          <b:Person>
            <b:Last>Armbrust</b:Last>
            <b:First>Michael</b:First>
          </b:Person>
          <b:Person>
            <b:Last>Dave</b:Last>
            <b:First>Ankur</b:First>
          </b:Person>
          <b:Person>
            <b:Last>Meng</b:Last>
            <b:First>Xiangrui</b:First>
          </b:Person>
          <b:Person>
            <b:Last>Rosen</b:Last>
            <b:First>Josh</b:First>
          </b:Person>
          <b:Person>
            <b:Last>Venkataraman</b:Last>
            <b:First>Shivaram</b:First>
          </b:Person>
          <b:Person>
            <b:Last>Franklin</b:Last>
            <b:Middle>J.</b:Middle>
            <b:First>Michael</b:First>
          </b:Person>
          <b:Person>
            <b:Last>others</b:Last>
          </b:Person>
        </b:NameList>
      </b:Author>
    </b:Author>
    <b:Pages>56-65</b:Pages>
    <b:JournalName>Communications of the ACM</b:JournalName>
    <b:Number>11</b:Number>
    <b:Guid>{C2DB8ED4-3CCF-4095-AD6B-4CF95BAA60E6}</b:Guid>
    <b:LCID>en-US</b:LCID>
    <b:RefOrder>37</b:RefOrder>
  </b:Source>
  <b:Source>
    <b:Department>ETH Zurich</b:Department>
    <b:Year>2018</b:Year>
    <b:BIBTEX_Entry>phdthesis</b:BIBTEX_Entry>
    <b:SourceType>Report</b:SourceType>
    <b:Title>Sampling for Large-Scale Clustering</b:Title>
    <b:Tag>bachem2018sampling</b:Tag>
    <b:Author>
      <b:Author>
        <b:NameList>
          <b:Person>
            <b:Last>Bachem</b:Last>
            <b:Middle>Frédéric</b:Middle>
            <b:First>Olivier</b:First>
          </b:Person>
        </b:NameList>
      </b:Author>
    </b:Author>
    <b:ThesisType>Ph.D. dissertation</b:ThesisType>
    <b:RefOrder>38</b:RefOrder>
  </b:Source>
  <b:Source>
    <b:Year>2017</b:Year>
    <b:BIBTEX_Entry>article</b:BIBTEX_Entry>
    <b:SourceType>JournalArticle</b:SourceType>
    <b:Title>Scalable and distributed clustering via lightweight coresets</b:Title>
    <b:Tag>bachem2017scalable</b:Tag>
    <b:Author>
      <b:Author>
        <b:NameList>
          <b:Person>
            <b:Last>Bachem</b:Last>
            <b:First>Olivier</b:First>
          </b:Person>
          <b:Person>
            <b:Last>Lucic</b:Last>
            <b:First>Mario</b:First>
          </b:Person>
          <b:Person>
            <b:Last>Krause</b:Last>
            <b:First>Andreas</b:First>
          </b:Person>
        </b:NameList>
      </b:Author>
    </b:Author>
    <b:JournalName>arXiv preprint arXiv:1702.08248</b:JournalName>
    <b:Guid>{2660D137-45D1-45AC-84DC-4744C4E7170D}</b:Guid>
    <b:LCID>en-US</b:LCID>
    <b:RefOrder>39</b:RefOrder>
  </b:Source>
  <b:Source>
    <b:Year>2017</b:Year>
    <b:BIBTEX_Entry>article</b:BIBTEX_Entry>
    <b:SourceType>JournalArticle</b:SourceType>
    <b:Title>Practical coreset constructions for machine learning</b:Title>
    <b:Tag>bachem2017practical</b:Tag>
    <b:Author>
      <b:Author>
        <b:NameList>
          <b:Person>
            <b:Last>Bachem</b:Last>
            <b:First>Olivier</b:First>
          </b:Person>
          <b:Person>
            <b:Last>Lucic</b:Last>
            <b:First>Mario</b:First>
          </b:Person>
          <b:Person>
            <b:Last>Krause</b:Last>
            <b:First>Andreas</b:First>
          </b:Person>
        </b:NameList>
      </b:Author>
    </b:Author>
    <b:JournalName>arXiv preprint arXiv:1703.06476</b:JournalName>
    <b:RefOrder>41</b:RefOrder>
  </b:Source>
  <b:Source>
    <b:Year>2013</b:Year>
    <b:BIBTEX_Entry>inproceedings</b:BIBTEX_Entry>
    <b:SourceType>ConferenceProceedings</b:SourceType>
    <b:Title>Turning big data into tiny data: Constant-size coresets for k-means, pca and projective clustering</b:Title>
    <b:Tag>feldman2013turning</b:Tag>
    <b:BookTitle>Proceedings of the twenty-fourth annual ACM-SIAM symposium on Discrete algorithms</b:BookTitle>
    <b:Author>
      <b:Author>
        <b:NameList>
          <b:Person>
            <b:Last>Feldman</b:Last>
            <b:First>Dan</b:First>
          </b:Person>
          <b:Person>
            <b:Last>Schmidt</b:Last>
            <b:First>Melanie</b:First>
          </b:Person>
          <b:Person>
            <b:Last>Sohler</b:Last>
            <b:First>Christian</b:First>
          </b:Person>
        </b:NameList>
      </b:Author>
    </b:Author>
    <b:Pages>1434-1453</b:Pages>
    <b:ConferenceName>Proceedings of the twenty-fourth annual ACM-SIAM symposium on Discrete algorithms</b:ConferenceName>
    <b:RefOrder>42</b:RefOrder>
  </b:Source>
  <b:Source>
    <b:Year>2004</b:Year>
    <b:Volume>56</b:Volume>
    <b:BIBTEX_Entry>article</b:BIBTEX_Entry>
    <b:SourceType>JournalArticle</b:SourceType>
    <b:Title>Optimal time bounds for approximate clustering</b:Title>
    <b:Tag>mettu2004optimal</b:Tag>
    <b:Publisher>Springer</b:Publisher>
    <b:Author>
      <b:Author>
        <b:NameList>
          <b:Person>
            <b:Last>Mettu</b:Last>
            <b:Middle>R.</b:Middle>
            <b:First>Ramgopal</b:First>
          </b:Person>
          <b:Person>
            <b:Last>Plaxton</b:Last>
            <b:Middle>Greg</b:Middle>
            <b:First>C.</b:First>
          </b:Person>
        </b:NameList>
      </b:Author>
    </b:Author>
    <b:Pages>35-60</b:Pages>
    <b:JournalName>Machine Learning</b:JournalName>
    <b:Number>1-3</b:Number>
    <b:RefOrder>43</b:RefOrder>
  </b:Source>
  <b:Source>
    <b:Year>1970</b:Year>
    <b:BIBTEX_Entry>article</b:BIBTEX_Entry>
    <b:SourceType>JournalArticle</b:SourceType>
    <b:Title>Monte Carlo sampling methods using Markov chains and their applications</b:Title>
    <b:Tag>hastings1970monte</b:Tag>
    <b:Publisher>Oxford University Press</b:Publisher>
    <b:Author>
      <b:Author>
        <b:NameList>
          <b:Person>
            <b:Last>Hastings</b:Last>
            <b:Middle>Keith</b:Middle>
            <b:First>W.</b:First>
          </b:Person>
        </b:NameList>
      </b:Author>
    </b:Author>
    <b:RefOrder>44</b:RefOrder>
  </b:Source>
  <b:Source>
    <b:Year>2016</b:Year>
    <b:BIBTEX_Entry>inproceedings</b:BIBTEX_Entry>
    <b:SourceType>ConferenceProceedings</b:SourceType>
    <b:Title>Approximate K-Means++ in Sublinear Time.</b:Title>
    <b:Tag>bachem2016approximate</b:Tag>
    <b:Author>
      <b:Author>
        <b:NameList>
          <b:Person>
            <b:Last>Bachem</b:Last>
            <b:First>Olivier</b:First>
          </b:Person>
          <b:Person>
            <b:Last>Lucic</b:Last>
            <b:First>Mario</b:First>
          </b:Person>
          <b:Person>
            <b:Last>Hassani</b:Last>
            <b:Middle>Hamed</b:Middle>
            <b:First>S.</b:First>
          </b:Person>
          <b:Person>
            <b:Last>Krause</b:Last>
            <b:First>Andreas</b:First>
          </b:Person>
        </b:NameList>
      </b:Author>
    </b:Author>
    <b:Guid>{5F73546C-492D-4435-B40D-6F0A0F2EDC93}</b:Guid>
    <b:LCID>en-US</b:LCID>
    <b:RefOrder>45</b:RefOrder>
  </b:Source>
  <b:Source>
    <b:Year>2016</b:Year>
    <b:BIBTEX_Entry>inproceedings</b:BIBTEX_Entry>
    <b:SourceType>ConferenceProceedings</b:SourceType>
    <b:Title>Fast and provably good seedings for k-means</b:Title>
    <b:Tag>bachem2016fast</b:Tag>
    <b:BookTitle>Advances in Neural Information Processing Systems</b:BookTitle>
    <b:Author>
      <b:Author>
        <b:NameList>
          <b:Person>
            <b:Last>Bachem</b:Last>
            <b:First>Olivier</b:First>
          </b:Person>
          <b:Person>
            <b:Last>Lucic</b:Last>
            <b:First>Mario</b:First>
          </b:Person>
          <b:Person>
            <b:Last>Hassani</b:Last>
            <b:First>Hamed</b:First>
          </b:Person>
          <b:Person>
            <b:Last>Krause</b:Last>
            <b:First>Andreas</b:First>
          </b:Person>
        </b:NameList>
      </b:Author>
    </b:Author>
    <b:Pages>55-63</b:Pages>
    <b:ConferenceName>Advances in Neural Information Processing Systems</b:ConferenceName>
    <b:Guid>{3063C361-7EBC-41DA-BE1E-70E52FBEBF40}</b:Guid>
    <b:LCID>en-US</b:LCID>
    <b:RefOrder>46</b:RefOrder>
  </b:Source>
  <b:Source>
    <b:Year>2004</b:Year>
    <b:Volume>33</b:Volume>
    <b:BIBTEX_Entry>article</b:BIBTEX_Entry>
    <b:SourceType>JournalArticle</b:SourceType>
    <b:Title>Local search heuristics for k-median and facility location problems</b:Title>
    <b:Tag>arya2004local</b:Tag>
    <b:Publisher>SIAM</b:Publisher>
    <b:Author>
      <b:Author>
        <b:NameList>
          <b:Person>
            <b:Last>Arya</b:Last>
            <b:First>Vijay</b:First>
          </b:Person>
          <b:Person>
            <b:Last>Garg</b:Last>
            <b:First>Naveen</b:First>
          </b:Person>
          <b:Person>
            <b:Last>Khandekar</b:Last>
            <b:First>Rohit</b:First>
          </b:Person>
          <b:Person>
            <b:Last>Meyerson</b:Last>
            <b:First>Adam</b:First>
          </b:Person>
          <b:Person>
            <b:Last>Munagala</b:Last>
            <b:First>Kamesh</b:First>
          </b:Person>
          <b:Person>
            <b:Last>Pandit</b:Last>
            <b:First>Vinayaka</b:First>
          </b:Person>
        </b:NameList>
      </b:Author>
    </b:Author>
    <b:Pages>544-562</b:Pages>
    <b:JournalName>SIAM Journal on computing</b:JournalName>
    <b:Number>3</b:Number>
    <b:RefOrder>21</b:RefOrder>
  </b:Source>
  <b:Source>
    <b:Year>1999</b:Year>
    <b:BIBTEX_Entry>inproceedings</b:BIBTEX_Entry>
    <b:SourceType>ConferenceProceedings</b:SourceType>
    <b:Title>Improved combinatorial algorithms for the facility location and k-median problems</b:Title>
    <b:Tag>charikar1999improved</b:Tag>
    <b:BookTitle>40th Annual Symposium on Foundations of Computer Science (Cat. No. 99CB37039)</b:BookTitle>
    <b:Author>
      <b:Author>
        <b:NameList>
          <b:Person>
            <b:Last>Charikar</b:Last>
            <b:First>Moses</b:First>
          </b:Person>
          <b:Person>
            <b:Last>Guha</b:Last>
            <b:First>Sudipto</b:First>
          </b:Person>
        </b:NameList>
      </b:Author>
    </b:Author>
    <b:Pages>378-388</b:Pages>
    <b:ConferenceName>40th Annual Symposium on Foundations of Computer Science (Cat. No. 99CB37039)</b:ConferenceName>
    <b:RefOrder>22</b:RefOrder>
  </b:Source>
  <b:Source>
    <b:Year>2004</b:Year>
    <b:Volume>28</b:Volume>
    <b:BIBTEX_Entry>article</b:BIBTEX_Entry>
    <b:SourceType>JournalArticle</b:SourceType>
    <b:Title>A local search approximation algorithm for k-means clustering</b:Title>
    <b:Tag>kanungo2004local</b:Tag>
    <b:Publisher>Elsevier</b:Publisher>
    <b:Author>
      <b:Author>
        <b:NameList>
          <b:Person>
            <b:Last>Kanungo</b:Last>
            <b:First>Tapas</b:First>
          </b:Person>
          <b:Person>
            <b:Last>Mount</b:Last>
            <b:Middle>M.</b:Middle>
            <b:First>David</b:First>
          </b:Person>
          <b:Person>
            <b:Last>Netanyahu</b:Last>
            <b:Middle>S.</b:Middle>
            <b:First>Nathan</b:First>
          </b:Person>
          <b:Person>
            <b:Last>Piatko</b:Last>
            <b:Middle>D.</b:Middle>
            <b:First>Christine</b:First>
          </b:Person>
          <b:Person>
            <b:Last>Silverman</b:Last>
            <b:First>Ruth</b:First>
          </b:Person>
          <b:Person>
            <b:Last>Wu</b:Last>
            <b:Middle>Y.</b:Middle>
            <b:First>Angela</b:First>
          </b:Person>
        </b:NameList>
      </b:Author>
    </b:Author>
    <b:Pages>89-112</b:Pages>
    <b:JournalName>Computational Geometry</b:JournalName>
    <b:Number>2-3</b:Number>
    <b:RefOrder>23</b:RefOrder>
  </b:Source>
  <b:Source>
    <b:Tag>Das</b:Tag>
    <b:SourceType>Report</b:SourceType>
    <b:Guid>{EB32ED1D-F6C8-477C-A233-F114DB159ABA}</b:Guid>
    <b:Author>
      <b:Author>
        <b:NameList>
          <b:Person>
            <b:Last>Dasgupta</b:Last>
            <b:First>Sanjoy</b:First>
          </b:Person>
        </b:NameList>
      </b:Author>
    </b:Author>
    <b:Title>The k-means clustering problem</b:Title>
    <b:RefOrder>24</b:RefOrder>
  </b:Source>
  <b:Source>
    <b:Year>2019</b:Year>
    <b:BIBTEX_Series>Proceedings of Machine Learning Research</b:BIBTEX_Series>
    <b:Volume>97</b:Volume>
    <b:BIBTEX_Entry>inproceedings</b:BIBTEX_Entry>
    <b:SourceType>ConferenceProceedings</b:SourceType>
    <b:Title>A Better k-means++ Algorithm via Local Search</b:Title>
    <b:Tag>pmlr-v97-lattanzi19a</b:Tag>
    <b:Publisher>PMLR</b:Publisher>
    <b:BookTitle>Proceedings of the 36th International Conference on Machine Learning</b:BookTitle>
    <b:URL>http://proceedings.mlr.press/v97/lattanzi19a.html</b:URL>
    <b:Author>
      <b:Author>
        <b:NameList>
          <b:Person>
            <b:Last>Lattanzi</b:Last>
            <b:First>Silvio</b:First>
          </b:Person>
          <b:Person>
            <b:Last>Sohler</b:Last>
            <b:First>Christian</b:First>
          </b:Person>
        </b:NameList>
      </b:Author>
      <b:Editor>
        <b:NameList>
          <b:Person>
            <b:Last>Chaudhuri</b:Last>
            <b:First>Kamalika</b:First>
          </b:Person>
          <b:Person>
            <b:Last>Salakhutdinov</b:Last>
            <b:First>Ruslan</b:First>
          </b:Person>
        </b:NameList>
      </b:Editor>
    </b:Author>
    <b:Pages>3662-3671</b:Pages>
    <b:ConferenceName>Proceedings of the 36th International Conference on Machine Learning</b:ConferenceName>
    <b:City>Long Beach, California, USA</b:City>
    <b:RefOrder>25</b:RefOrder>
  </b:Source>
  <b:Source>
    <b:Year>2004</b:Year>
    <b:BIBTEX_Entry>inproceedings</b:BIBTEX_Entry>
    <b:SourceType>ConferenceProceedings</b:SourceType>
    <b:Title>A framework for statistical clustering with a constant time approximation algorithms for k-median clustering</b:Title>
    <b:Tag>ben2004framework</b:Tag>
    <b:BookTitle>International Conference on Computational Learning Theory</b:BookTitle>
    <b:Author>
      <b:Author>
        <b:NameList>
          <b:Person>
            <b:Last>Ben-David</b:Last>
            <b:First>Shai</b:First>
          </b:Person>
        </b:NameList>
      </b:Author>
    </b:Author>
    <b:Pages>415-426</b:Pages>
    <b:ConferenceName>International Conference on Computational Learning Theory</b:ConferenceName>
    <b:RefOrder>47</b:RefOrder>
  </b:Source>
  <b:Source>
    <b:Year>2009</b:Year>
    <b:BIBTEX_Entry>inproceedings</b:BIBTEX_Entry>
    <b:SourceType>ConferenceProceedings</b:SourceType>
    <b:Title>The planar k-means problem is NP-hard</b:Title>
    <b:Tag>mahajan2009planar</b:Tag>
    <b:BookTitle>International Workshop on Algorithms and Computation</b:BookTitle>
    <b:Author>
      <b:Author>
        <b:NameList>
          <b:Person>
            <b:Last>Mahajan</b:Last>
            <b:First>Meena</b:First>
          </b:Person>
          <b:Person>
            <b:Last>Nimbhorkar</b:Last>
            <b:First>Prajakta</b:First>
          </b:Person>
          <b:Person>
            <b:Last>Varadarajan</b:Last>
            <b:First>Kasturi</b:First>
          </b:Person>
        </b:NameList>
      </b:Author>
    </b:Author>
    <b:Pages>274-285</b:Pages>
    <b:ConferenceName>International Workshop on Algorithms and Computation</b:ConferenceName>
    <b:RefOrder>16</b:RefOrder>
  </b:Source>
  <b:Source>
    <b:Year>1998</b:Year>
    <b:Volume>2</b:Volume>
    <b:BIBTEX_Entry>article</b:BIBTEX_Entry>
    <b:SourceType>JournalArticle</b:SourceType>
    <b:Title>A microeconomic view of data mining</b:Title>
    <b:Tag>kleinberg1998microeconomic</b:Tag>
    <b:Publisher>Springer</b:Publisher>
    <b:Author>
      <b:Author>
        <b:NameList>
          <b:Person>
            <b:Last>Kleinberg</b:Last>
            <b:First>Jon</b:First>
          </b:Person>
          <b:Person>
            <b:Last>Papadimitriou</b:Last>
            <b:First>Christos</b:First>
          </b:Person>
          <b:Person>
            <b:Last>Raghavan</b:Last>
            <b:First>Prabhakar</b:First>
          </b:Person>
        </b:NameList>
      </b:Author>
    </b:Author>
    <b:Pages>311-324</b:Pages>
    <b:JournalName>Data mining and knowledge discovery</b:JournalName>
    <b:Number>4</b:Number>
    <b:RefOrder>15</b:RefOrder>
  </b:Source>
  <b:Source>
    <b:Year>1982</b:Year>
    <b:Volume>28</b:Volume>
    <b:BIBTEX_Entry>article</b:BIBTEX_Entry>
    <b:SourceType>JournalArticle</b:SourceType>
    <b:Title>The complexity of the generalized Lloyd-max problem (corresp.)</b:Title>
    <b:Tag>garey1982complexity</b:Tag>
    <b:Publisher>IEEE</b:Publisher>
    <b:Author>
      <b:Author>
        <b:NameList>
          <b:Person>
            <b:Last>Garey</b:Last>
            <b:Middle>R.</b:Middle>
            <b:First>M.</b:First>
          </b:Person>
          <b:Person>
            <b:Last>Johnson</b:Last>
            <b:First>D.</b:First>
          </b:Person>
          <b:Person>
            <b:Last>Witsenhausen</b:Last>
            <b:First>Hans</b:First>
          </b:Person>
        </b:NameList>
      </b:Author>
    </b:Author>
    <b:Pages>255-256</b:Pages>
    <b:JournalName>IEEE Transactions on Information Theory</b:JournalName>
    <b:Number>2</b:Number>
    <b:RefOrder>14</b:RefOrder>
  </b:Source>
  <b:Source>
    <b:Year>1982</b:Year>
    <b:Volume>28</b:Volume>
    <b:BIBTEX_Entry>article</b:BIBTEX_Entry>
    <b:SourceType>JournalArticle</b:SourceType>
    <b:Title>Least squares quantization in PCM</b:Title>
    <b:Tag>lloyd1982least</b:Tag>
    <b:Publisher>IEEE</b:Publisher>
    <b:Author>
      <b:Author>
        <b:NameList>
          <b:Person>
            <b:Last>Lloyd</b:Last>
            <b:First>Stuart</b:First>
          </b:Person>
        </b:NameList>
      </b:Author>
    </b:Author>
    <b:Pages>129-137</b:Pages>
    <b:JournalName>IEEE transactions on information theory</b:JournalName>
    <b:Number>2</b:Number>
    <b:RefOrder>17</b:RefOrder>
  </b:Source>
  <b:Source>
    <b:Year>2004</b:Year>
    <b:BIBTEX_Entry>inproceedings</b:BIBTEX_Entry>
    <b:SourceType>ConferenceProceedings</b:SourceType>
    <b:Title>Sublinear-time approximation for clustering via random sampling</b:Title>
    <b:Tag>czumaj2004sublinear</b:Tag>
    <b:BookTitle>International Colloquium on Automata, Languages, and Programming</b:BookTitle>
    <b:Author>
      <b:Author>
        <b:NameList>
          <b:Person>
            <b:Last>Czumaj</b:Last>
            <b:First>Artur</b:First>
          </b:Person>
          <b:Person>
            <b:Last>Sohler</b:Last>
            <b:First>Christian</b:First>
          </b:Person>
        </b:NameList>
      </b:Author>
    </b:Author>
    <b:Pages>396-407</b:Pages>
    <b:ConferenceName>International Colloquium on Automata, Languages, and Programming</b:ConferenceName>
    <b:RefOrder>33</b:RefOrder>
  </b:Source>
  <b:Source>
    <b:Year>2015</b:Year>
    <b:BIBTEX_Entry>article</b:BIBTEX_Entry>
    <b:SourceType>JournalArticle</b:SourceType>
    <b:Title>The hardness of approximation of euclidean k-means</b:Title>
    <b:Tag>awasthi2015hardness</b:Tag>
    <b:Author>
      <b:Author>
        <b:NameList>
          <b:Person>
            <b:Last>Awasthi</b:Last>
            <b:First>Pranjal</b:First>
          </b:Person>
          <b:Person>
            <b:Last>Charikar</b:Last>
            <b:First>Moses</b:First>
          </b:Person>
          <b:Person>
            <b:Last>Krishnaswamy</b:Last>
            <b:First>Ravishankar</b:First>
          </b:Person>
          <b:Person>
            <b:Last>Sinop</b:Last>
            <b:Middle>Kemal</b:Middle>
            <b:First>Ali</b:First>
          </b:Person>
        </b:NameList>
      </b:Author>
    </b:Author>
    <b:JournalName>arXiv preprint arXiv:1502.03316</b:JournalName>
    <b:RefOrder>26</b:RefOrder>
  </b:Source>
  <b:Source>
    <b:Year>2017</b:Year>
    <b:Volume>120</b:Volume>
    <b:BIBTEX_Entry>article</b:BIBTEX_Entry>
    <b:SourceType>JournalArticle</b:SourceType>
    <b:Title>Improved and simplified inapproximability for k-means</b:Title>
    <b:Tag>lee2017improved</b:Tag>
    <b:Publisher>Elsevier</b:Publisher>
    <b:Author>
      <b:Author>
        <b:NameList>
          <b:Person>
            <b:Last>Lee</b:Last>
            <b:First>Euiwoong</b:First>
          </b:Person>
          <b:Person>
            <b:Last>Schmidt</b:Last>
            <b:First>Melanie</b:First>
          </b:Person>
          <b:Person>
            <b:Last>Wright</b:Last>
            <b:First>John</b:First>
          </b:Person>
        </b:NameList>
      </b:Author>
    </b:Author>
    <b:Pages>40-43</b:Pages>
    <b:JournalName>Information Processing Letters</b:JournalName>
    <b:RefOrder>27</b:RefOrder>
  </b:Source>
  <b:Source>
    <b:Year>2017</b:Year>
    <b:BIBTEX_Entry>inproceedings</b:BIBTEX_Entry>
    <b:SourceType>ConferenceProceedings</b:SourceType>
    <b:Title>Better guarantees for k-means and euclidean k-median by primal-dual algorithms</b:Title>
    <b:Tag>ahmadian2017better</b:Tag>
    <b:BookTitle>2017 IEEE 58th Annual Symposium on Foundations of Computer Science (FOCS)</b:BookTitle>
    <b:Author>
      <b:Author>
        <b:NameList>
          <b:Person>
            <b:Last>Ahmadian</b:Last>
            <b:First>Sara</b:First>
          </b:Person>
          <b:Person>
            <b:Last>Norouzi-Fard</b:Last>
            <b:First>Ashkan</b:First>
          </b:Person>
          <b:Person>
            <b:Last>Svensson</b:Last>
            <b:First>Ola</b:First>
          </b:Person>
          <b:Person>
            <b:Last>Ward</b:Last>
            <b:First>Justin</b:First>
          </b:Person>
        </b:NameList>
      </b:Author>
    </b:Author>
    <b:Pages>61-72</b:Pages>
    <b:ConferenceName>2017 IEEE 58th Annual Symposium on Foundations of Computer Science (FOCS)</b:ConferenceName>
    <b:RefOrder>28</b:RefOrder>
  </b:Source>
  <b:Source>
    <b:Year>2014</b:Year>
    <b:Volume>70</b:Volume>
    <b:BIBTEX_Entry>article</b:BIBTEX_Entry>
    <b:SourceType>JournalArticle</b:SourceType>
    <b:Title>A simple D 2-sampling based PTAS for k-means and other clustering problems</b:Title>
    <b:Tag>jaiswal2014simple</b:Tag>
    <b:Publisher>Springer</b:Publisher>
    <b:Author>
      <b:Author>
        <b:NameList>
          <b:Person>
            <b:Last>Jaiswal</b:Last>
            <b:First>Ragesh</b:First>
          </b:Person>
          <b:Person>
            <b:Last>Kumar</b:Last>
            <b:First>Amit</b:First>
          </b:Person>
          <b:Person>
            <b:Last>Sen</b:Last>
            <b:First>Sandeep</b:First>
          </b:Person>
        </b:NameList>
      </b:Author>
    </b:Author>
    <b:Pages>22-46</b:Pages>
    <b:JournalName>Algorithmica</b:JournalName>
    <b:Number>1</b:Number>
    <b:RefOrder>30</b:RefOrder>
  </b:Source>
  <b:Source>
    <b:Year>2019</b:Year>
    <b:Volume>48</b:Volume>
    <b:BIBTEX_Entry>article</b:BIBTEX_Entry>
    <b:SourceType>JournalArticle</b:SourceType>
    <b:Title>Local search yields a PTAS for k-means in doubling metrics</b:Title>
    <b:Tag>friggstad2019local</b:Tag>
    <b:Publisher>SIAM</b:Publisher>
    <b:Author>
      <b:Author>
        <b:NameList>
          <b:Person>
            <b:Last>Friggstad</b:Last>
            <b:First>Zachary</b:First>
          </b:Person>
          <b:Person>
            <b:Last>Rezapour</b:Last>
            <b:First>Mohsen</b:First>
          </b:Person>
          <b:Person>
            <b:Last>Salavatipour</b:Last>
            <b:Middle>R.</b:Middle>
            <b:First>Mohammad</b:First>
          </b:Person>
        </b:NameList>
      </b:Author>
    </b:Author>
    <b:Pages>452-480</b:Pages>
    <b:JournalName>SIAM Journal on Computing</b:JournalName>
    <b:Number>2</b:Number>
    <b:RefOrder>31</b:RefOrder>
  </b:Source>
  <b:Source>
    <b:Year>2007</b:Year>
    <b:BIBTEX_Entry>inproceedings</b:BIBTEX_Entry>
    <b:SourceType>ConferenceProceedings</b:SourceType>
    <b:Title>A PTAS for k-means clustering based on weak coresets</b:Title>
    <b:Tag>feldman2007ptas</b:Tag>
    <b:BookTitle>Proceedings of the twenty-third annual symposium on Computational geometry</b:BookTitle>
    <b:Author>
      <b:Author>
        <b:NameList>
          <b:Person>
            <b:Last>Feldman</b:Last>
            <b:First>Dan</b:First>
          </b:Person>
          <b:Person>
            <b:Last>Monemizadeh</b:Last>
            <b:First>Morteza</b:First>
          </b:Person>
          <b:Person>
            <b:Last>Sohler</b:Last>
            <b:First>Christian</b:First>
          </b:Person>
        </b:NameList>
      </b:Author>
    </b:Author>
    <b:Pages>11-18</b:Pages>
    <b:ConferenceName>Proceedings of the twenty-third annual symposium on Computational geometry</b:ConferenceName>
    <b:RefOrder>29</b:RefOrder>
  </b:Source>
  <b:Source>
    <b:Year>2012</b:Year>
    <b:Volume>17</b:Volume>
    <b:BIBTEX_Entry>article</b:BIBTEX_Entry>
    <b:SourceType>JournalArticle</b:SourceType>
    <b:Title>StreamKM++: A clustering algorithm for data streams</b:Title>
    <b:Tag>ackermann2012streamkm++</b:Tag>
    <b:Publisher>ACM</b:Publisher>
    <b:Author>
      <b:Author>
        <b:NameList>
          <b:Person>
            <b:Last>Ackermann</b:Last>
            <b:Middle>R.</b:Middle>
            <b:First>Marcel</b:First>
          </b:Person>
          <b:Person>
            <b:Last>Märtens</b:Last>
            <b:First>Marcus</b:First>
          </b:Person>
          <b:Person>
            <b:Last>Raupach</b:Last>
            <b:First>Christoph</b:First>
          </b:Person>
          <b:Person>
            <b:Last>Swierkot</b:Last>
            <b:First>Kamil</b:First>
          </b:Person>
          <b:Person>
            <b:Last>Lammersen</b:Last>
            <b:First>Christiane</b:First>
          </b:Person>
          <b:Person>
            <b:Last>Sohler</b:Last>
            <b:First>Christian</b:First>
          </b:Person>
        </b:NameList>
      </b:Author>
    </b:Author>
    <b:Pages>2-4</b:Pages>
    <b:JournalName>Journal of Experimental Algorithmics (JEA)</b:JournalName>
    <b:RefOrder>40</b:RefOrder>
  </b:Source>
  <b:Source>
    <b:Year>2012</b:Year>
    <b:Volume>48</b:Volume>
    <b:BIBTEX_Entry>article</b:BIBTEX_Entry>
    <b:SourceType>JournalArticle</b:SourceType>
    <b:Title>数据挖掘中聚类算法研究进展</b:Title>
    <b:Tag>周涛2012数据挖掘中聚类算法研究进展</b:Tag>
    <b:Author>
      <b:Author>
        <b:NameList>
          <b:Person>
            <b:Last>周涛</b:Last>
          </b:Person>
          <b:Person>
            <b:Last>陆惠玲</b:Last>
          </b:Person>
        </b:NameList>
      </b:Author>
    </b:Author>
    <b:Pages>100-111</b:Pages>
    <b:JournalName>计算机工程与应用</b:JournalName>
    <b:Number>12</b:Number>
    <b:RefOrder>10</b:RefOrder>
  </b:Source>
  <b:Source>
    <b:Year>2011</b:Year>
    <b:Volume>21</b:Volume>
    <b:BIBTEX_Entry>article</b:BIBTEX_Entry>
    <b:SourceType>JournalArticle</b:SourceType>
    <b:Title>K-Means 聚类算法的研究</b:Title>
    <b:Tag>周爱武2011k</b:Tag>
    <b:Author>
      <b:Author>
        <b:NameList>
          <b:Person>
            <b:Last>周爱武</b:Last>
          </b:Person>
          <b:Person>
            <b:Last>于亚飞</b:Last>
          </b:Person>
        </b:NameList>
      </b:Author>
    </b:Author>
    <b:Pages>62-65</b:Pages>
    <b:JournalName>计算机技术与发展</b:JournalName>
    <b:Number>2</b:Number>
    <b:RefOrder>12</b:RefOrder>
  </b:Source>
  <b:Source>
    <b:Year>2007</b:Year>
    <b:Volume>24</b:Volume>
    <b:BIBTEX_Entry>article</b:BIBTEX_Entry>
    <b:SourceType>JournalArticle</b:SourceType>
    <b:Title>基于聚类分析的 K-means 算法研究及应用</b:Title>
    <b:Tag>张建萍2007基于聚类分析的</b:Tag>
    <b:Publisher>計算機應用研究編輯部</b:Publisher>
    <b:Author>
      <b:Author>
        <b:NameList>
          <b:Person>
            <b:Last>张建萍</b:Last>
          </b:Person>
          <b:Person>
            <b:Last>刘希玉</b:Last>
          </b:Person>
        </b:NameList>
      </b:Author>
    </b:Author>
    <b:Pages>166-168</b:Pages>
    <b:JournalName>計算機應用研究</b:JournalName>
    <b:Number>5</b:Number>
    <b:RefOrder>11</b:RefOrder>
  </b:Source>
  <b:Source>
    <b:Year>2011</b:Year>
    <b:Volume>27</b:Volume>
    <b:BIBTEX_Entry>article</b:BIBTEX_Entry>
    <b:SourceType>JournalArticle</b:SourceType>
    <b:Title>K-means 算法研究综述</b:Title>
    <b:Tag>吴夙慧2011k</b:Tag>
    <b:Author>
      <b:Author>
        <b:NameList>
          <b:Person>
            <b:Last>吴夙慧</b:Last>
          </b:Person>
          <b:Person>
            <b:Last>成颖</b:Last>
          </b:Person>
          <b:Person>
            <b:Last>郑彦宁</b:Last>
          </b:Person>
          <b:Person>
            <b:Last>潘云涛</b:Last>
          </b:Person>
        </b:NameList>
      </b:Author>
    </b:Author>
    <b:Pages>28-35</b:Pages>
    <b:JournalName>数据分析与知识发现</b:JournalName>
    <b:Number>5</b:Number>
    <b:RefOrder>13</b:RefOrder>
  </b:Source>
  <b:Source>
    <b:Year>2007</b:Year>
    <b:Volume>24</b:Volume>
    <b:BIBTEX_Entry>article</b:BIBTEX_Entry>
    <b:SourceType>JournalArticle</b:SourceType>
    <b:Title>数据挖掘中的聚类算法综述</b:Title>
    <b:Tag>贺玲2007数据挖掘中的聚类算法综述</b:Tag>
    <b:Author>
      <b:Author>
        <b:NameList>
          <b:Person>
            <b:Last>贺玲</b:Last>
          </b:Person>
          <b:Person>
            <b:Last>吴玲达</b:Last>
          </b:Person>
          <b:Person>
            <b:Last>蔡益朝</b:Last>
          </b:Person>
        </b:NameList>
      </b:Author>
    </b:Author>
    <b:Pages>10-13</b:Pages>
    <b:JournalName>计算机应用研究</b:JournalName>
    <b:Number>1</b:Number>
    <b:RefOrder>9</b:RefOrder>
  </b:Source>
  <b:Source>
    <b:Year>2008</b:Year>
    <b:Volume>19</b:Volume>
    <b:BIBTEX_Entry>article</b:BIBTEX_Entry>
    <b:SourceType>JournalArticle</b:SourceType>
    <b:Title>聚类算法研究</b:Title>
    <b:Tag>孙吉贵2008聚类算法研究</b:Tag>
    <b:Author>
      <b:Author>
        <b:NameList>
          <b:Person>
            <b:Last>孙吉贵</b:Last>
          </b:Person>
          <b:Person>
            <b:Last>刘杰</b:Last>
          </b:Person>
          <b:Person>
            <b:Last>赵连宇</b:Last>
          </b:Person>
        </b:NameList>
      </b:Author>
    </b:Author>
    <b:Pages>48-61</b:Pages>
    <b:JournalName>软件学报</b:JournalName>
    <b:Number>1</b:Number>
    <b:Guid>{8EC219C2-EDA8-4278-A940-1583F05D8D73}</b:Guid>
    <b:RefOrder>8</b:RefOrder>
  </b:Source>
</b:Sources>
</file>

<file path=customXml/itemProps1.xml><?xml version="1.0" encoding="utf-8"?>
<ds:datastoreItem xmlns:ds="http://schemas.openxmlformats.org/officeDocument/2006/customXml" ds:itemID="{7B93D2C0-62B6-4965-B11B-A71E4ECD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5542</TotalTime>
  <Pages>9</Pages>
  <Words>4639</Words>
  <Characters>26447</Characters>
  <Application>Microsoft Office Word</Application>
  <DocSecurity>0</DocSecurity>
  <Lines>220</Lines>
  <Paragraphs>62</Paragraphs>
  <ScaleCrop>false</ScaleCrop>
  <Company>app</Company>
  <LinksUpToDate>false</LinksUpToDate>
  <CharactersWithSpaces>31024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dc:description/>
  <cp:lastModifiedBy>任远航</cp:lastModifiedBy>
  <cp:revision>136</cp:revision>
  <cp:lastPrinted>2019-12-28T03:54:00Z</cp:lastPrinted>
  <dcterms:created xsi:type="dcterms:W3CDTF">2019-10-01T06:03:00Z</dcterms:created>
  <dcterms:modified xsi:type="dcterms:W3CDTF">2019-12-28T03:57:00Z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EqnNumsOnRight">
    <vt:bool>false</vt:bool>
  </property>
</Properties>
</file>